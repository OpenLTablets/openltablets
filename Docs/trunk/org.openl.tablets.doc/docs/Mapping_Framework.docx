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00C2" w:rsidRPr="00330506" w:rsidRDefault="009300C2" w:rsidP="009300C2">
      <w:pPr>
        <w:pStyle w:val="BodyText"/>
      </w:pPr>
    </w:p>
    <w:p w:rsidR="009300C2" w:rsidRPr="00330506" w:rsidRDefault="009300C2" w:rsidP="009300C2">
      <w:pPr>
        <w:pStyle w:val="BodyText"/>
        <w:ind w:left="900" w:hanging="900"/>
      </w:pPr>
      <w:r w:rsidRPr="00330506">
        <w:rPr>
          <w:sz w:val="20"/>
        </w:rPr>
        <w:t xml:space="preserve"> </w:t>
      </w:r>
    </w:p>
    <w:p w:rsidR="009300C2" w:rsidRPr="00330506" w:rsidRDefault="00003C74" w:rsidP="009300C2">
      <w:pPr>
        <w:pStyle w:val="BodyText"/>
        <w:ind w:left="900" w:hanging="900"/>
      </w:pPr>
      <w:r w:rsidRPr="00003C74">
        <w:rPr>
          <w:snapToGrid/>
          <w:sz w:val="20"/>
        </w:rPr>
        <w:pict>
          <v:rect id="_x0000_s1028" style="position:absolute;left:0;text-align:left;margin-left:-53.85pt;margin-top:34.1pt;width:362.25pt;height:93pt;z-index:251661312" stroked="f">
            <v:fill color2="#8dc3ff" angle="-90" type="gradient"/>
          </v:rect>
        </w:pict>
      </w:r>
    </w:p>
    <w:p w:rsidR="009300C2" w:rsidRPr="00330506" w:rsidRDefault="00003C74" w:rsidP="009300C2">
      <w:pPr>
        <w:pStyle w:val="BodyText"/>
      </w:pPr>
      <w:r w:rsidRPr="00003C74">
        <w:rPr>
          <w:snapToGrid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5" type="#_x0000_t202" style="position:absolute;margin-left:31.7pt;margin-top:145.5pt;width:443.95pt;height:46.8pt;z-index:251666432" filled="f" stroked="f">
            <v:textbox style="mso-next-textbox:#_x0000_s1035">
              <w:txbxContent>
                <w:p w:rsidR="009300C2" w:rsidRPr="009300C2" w:rsidRDefault="009300C2" w:rsidP="009300C2">
                  <w:pPr>
                    <w:pStyle w:val="BodyText"/>
                    <w:rPr>
                      <w:color w:val="FFFFFF"/>
                      <w:sz w:val="48"/>
                      <w:szCs w:val="48"/>
                    </w:rPr>
                  </w:pPr>
                  <w:r w:rsidRPr="009300C2">
                    <w:rPr>
                      <w:color w:val="FFFFFF"/>
                      <w:sz w:val="48"/>
                      <w:szCs w:val="48"/>
                    </w:rPr>
                    <w:t>Mapping</w:t>
                  </w:r>
                  <w:r>
                    <w:rPr>
                      <w:color w:val="FFFFFF"/>
                      <w:sz w:val="48"/>
                      <w:szCs w:val="48"/>
                    </w:rPr>
                    <w:t xml:space="preserve"> </w:t>
                  </w:r>
                  <w:r w:rsidRPr="009300C2">
                    <w:rPr>
                      <w:color w:val="FFFFFF"/>
                      <w:sz w:val="48"/>
                      <w:szCs w:val="48"/>
                    </w:rPr>
                    <w:t>Framework Reference Guide</w:t>
                  </w:r>
                </w:p>
                <w:p w:rsidR="009300C2" w:rsidRDefault="009300C2" w:rsidP="009300C2">
                  <w:pPr>
                    <w:pStyle w:val="BodyText"/>
                    <w:jc w:val="center"/>
                    <w:rPr>
                      <w:color w:val="FFFFFF"/>
                      <w:sz w:val="48"/>
                      <w:szCs w:val="48"/>
                    </w:rPr>
                  </w:pPr>
                </w:p>
              </w:txbxContent>
            </v:textbox>
          </v:shape>
        </w:pict>
      </w:r>
      <w:r w:rsidR="009300C2">
        <w:rPr>
          <w:noProof/>
          <w:snapToGrid/>
          <w:sz w:val="20"/>
          <w:lang w:val="ru-RU" w:eastAsia="ru-RU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4953000</wp:posOffset>
            </wp:positionH>
            <wp:positionV relativeFrom="paragraph">
              <wp:posOffset>212725</wp:posOffset>
            </wp:positionV>
            <wp:extent cx="1629410" cy="718185"/>
            <wp:effectExtent l="19050" t="0" r="8890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9410" cy="718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300C2">
        <w:rPr>
          <w:noProof/>
          <w:snapToGrid/>
          <w:sz w:val="20"/>
          <w:lang w:val="ru-RU" w:eastAsia="ru-RU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-798195</wp:posOffset>
            </wp:positionH>
            <wp:positionV relativeFrom="paragraph">
              <wp:posOffset>1301750</wp:posOffset>
            </wp:positionV>
            <wp:extent cx="7908925" cy="1500505"/>
            <wp:effectExtent l="1905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8925" cy="1500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300C2" w:rsidRPr="00330506" w:rsidRDefault="00003C74" w:rsidP="009300C2">
      <w:pPr>
        <w:pStyle w:val="BodyText"/>
        <w:tabs>
          <w:tab w:val="left" w:pos="9090"/>
        </w:tabs>
      </w:pPr>
      <w:r w:rsidRPr="00003C74">
        <w:rPr>
          <w:snapToGrid/>
          <w:sz w:val="20"/>
        </w:rPr>
        <w:pict>
          <v:rect id="_x0000_s1036" style="position:absolute;margin-left:-66.6pt;margin-top:122.25pt;width:630.75pt;height:33.75pt;z-index:251667456" fillcolor="#0078fc" stroked="f">
            <v:fill color2="fill darken(118)" angle="-90" method="linear sigma" type="gradient"/>
          </v:rect>
        </w:pict>
      </w:r>
    </w:p>
    <w:p w:rsidR="009300C2" w:rsidRPr="00330506" w:rsidRDefault="009300C2" w:rsidP="009300C2">
      <w:pPr>
        <w:pStyle w:val="BodyText"/>
        <w:tabs>
          <w:tab w:val="left" w:pos="9090"/>
        </w:tabs>
      </w:pPr>
    </w:p>
    <w:p w:rsidR="009300C2" w:rsidRPr="00330506" w:rsidRDefault="00003C74" w:rsidP="009300C2">
      <w:pPr>
        <w:pStyle w:val="BodyText"/>
      </w:pPr>
      <w:r w:rsidRPr="00003C74">
        <w:rPr>
          <w:snapToGrid/>
          <w:sz w:val="20"/>
        </w:rPr>
        <w:pict>
          <v:rect id="_x0000_s1030" style="position:absolute;margin-left:-58.35pt;margin-top:78pt;width:627pt;height:395.25pt;z-index:251663360" stroked="f">
            <v:fill color2="#b7d9ff" focus="100%" type="gradient"/>
          </v:rect>
        </w:pict>
      </w:r>
    </w:p>
    <w:p w:rsidR="009300C2" w:rsidRPr="00330506" w:rsidRDefault="00003C74" w:rsidP="009300C2">
      <w:pPr>
        <w:pStyle w:val="BodyText"/>
      </w:pPr>
      <w:r w:rsidRPr="00003C74">
        <w:rPr>
          <w:snapToGrid/>
          <w:sz w:val="20"/>
        </w:rPr>
        <w:pict>
          <v:group id="_x0000_s1032" style="position:absolute;margin-left:43.4pt;margin-top:14.5pt;width:412.5pt;height:127.7pt;z-index:251665408" coordorigin="1930,10804" coordsize="8250,2554">
            <v:rect id="_x0000_s1033" style="position:absolute;left:1930;top:10804;width:8250;height:1814;mso-position-horizontal-relative:page;mso-position-vertical-relative:page" filled="f" fillcolor="#abc1d9" stroked="f" strokecolor="#547190" strokeweight="1pt">
              <v:textbox style="mso-next-textbox:#_x0000_s1033" inset=",0">
                <w:txbxContent>
                  <w:p w:rsidR="009300C2" w:rsidRDefault="009300C2" w:rsidP="009300C2">
                    <w:pPr>
                      <w:pStyle w:val="HeadingBase"/>
                      <w:keepNext w:val="0"/>
                      <w:keepLines w:val="0"/>
                      <w:jc w:val="center"/>
                      <w:rPr>
                        <w:b/>
                        <w:bCs/>
                        <w:color w:val="446293"/>
                        <w:sz w:val="52"/>
                      </w:rPr>
                    </w:pPr>
                  </w:p>
                  <w:p w:rsidR="009300C2" w:rsidRDefault="00C038D2" w:rsidP="009300C2">
                    <w:pPr>
                      <w:pStyle w:val="HeadingBase"/>
                      <w:keepNext w:val="0"/>
                      <w:keepLines w:val="0"/>
                      <w:jc w:val="center"/>
                      <w:rPr>
                        <w:b/>
                        <w:bCs/>
                        <w:color w:val="004182"/>
                        <w:sz w:val="48"/>
                      </w:rPr>
                    </w:pPr>
                    <w:r>
                      <w:rPr>
                        <w:b/>
                        <w:bCs/>
                        <w:color w:val="004182"/>
                        <w:sz w:val="48"/>
                      </w:rPr>
                      <w:t>Version 1.0.0</w:t>
                    </w:r>
                  </w:p>
                </w:txbxContent>
              </v:textbox>
            </v:rect>
            <v:rect id="_x0000_s1034" style="position:absolute;left:1930;top:12621;width:8250;height:737;mso-position-horizontal-relative:page;mso-position-vertical-relative:page" filled="f" fillcolor="#abc1d9" stroked="f" strokecolor="#547190" strokeweight="1pt">
              <v:textbox style="mso-next-textbox:#_x0000_s1034" inset=",2.3mm,,2.3mm">
                <w:txbxContent>
                  <w:p w:rsidR="009300C2" w:rsidRDefault="00003C74" w:rsidP="009300C2">
                    <w:pPr>
                      <w:pStyle w:val="HeadingBase"/>
                      <w:keepNext w:val="0"/>
                      <w:keepLines w:val="0"/>
                      <w:jc w:val="center"/>
                      <w:rPr>
                        <w:b/>
                        <w:bCs/>
                        <w:color w:val="33BEFF"/>
                        <w:sz w:val="40"/>
                      </w:rPr>
                    </w:pPr>
                    <w:fldSimple w:instr=" DOCPROPERTY  OpenLTablets  \* MERGEFORMAT ">
                      <w:r w:rsidR="009300C2">
                        <w:rPr>
                          <w:b/>
                          <w:bCs/>
                          <w:color w:val="33BEFF"/>
                          <w:sz w:val="40"/>
                        </w:rPr>
                        <w:t>OpenL Tablets</w:t>
                      </w:r>
                    </w:fldSimple>
                    <w:r w:rsidR="009300C2">
                      <w:rPr>
                        <w:b/>
                        <w:bCs/>
                        <w:color w:val="33BEFF"/>
                        <w:sz w:val="40"/>
                      </w:rPr>
                      <w:t xml:space="preserve"> BRMS</w:t>
                    </w:r>
                  </w:p>
                </w:txbxContent>
              </v:textbox>
            </v:rect>
          </v:group>
        </w:pict>
      </w:r>
    </w:p>
    <w:p w:rsidR="009300C2" w:rsidRPr="00330506" w:rsidRDefault="009300C2" w:rsidP="009300C2">
      <w:pPr>
        <w:pStyle w:val="BodyText"/>
      </w:pPr>
    </w:p>
    <w:p w:rsidR="009300C2" w:rsidRPr="00330506" w:rsidRDefault="009300C2" w:rsidP="009300C2">
      <w:pPr>
        <w:pStyle w:val="BodyText"/>
      </w:pPr>
    </w:p>
    <w:p w:rsidR="009300C2" w:rsidRPr="00330506" w:rsidRDefault="009300C2" w:rsidP="009300C2">
      <w:pPr>
        <w:pStyle w:val="BodyText"/>
      </w:pPr>
    </w:p>
    <w:p w:rsidR="009300C2" w:rsidRPr="00330506" w:rsidRDefault="009300C2" w:rsidP="009300C2">
      <w:pPr>
        <w:pStyle w:val="BodyText"/>
      </w:pPr>
    </w:p>
    <w:p w:rsidR="009300C2" w:rsidRPr="00330506" w:rsidRDefault="009300C2" w:rsidP="009300C2">
      <w:pPr>
        <w:pStyle w:val="BodyText"/>
      </w:pPr>
    </w:p>
    <w:p w:rsidR="009300C2" w:rsidRPr="00330506" w:rsidRDefault="009300C2" w:rsidP="009300C2">
      <w:pPr>
        <w:pStyle w:val="BodyText"/>
      </w:pPr>
    </w:p>
    <w:p w:rsidR="009300C2" w:rsidRPr="00330506" w:rsidRDefault="009300C2" w:rsidP="009300C2">
      <w:pPr>
        <w:pStyle w:val="BodyText"/>
        <w:tabs>
          <w:tab w:val="left" w:pos="9090"/>
        </w:tabs>
      </w:pPr>
    </w:p>
    <w:p w:rsidR="009300C2" w:rsidRPr="00330506" w:rsidRDefault="009300C2" w:rsidP="009300C2">
      <w:pPr>
        <w:pStyle w:val="BodyText"/>
        <w:tabs>
          <w:tab w:val="left" w:pos="9090"/>
        </w:tabs>
      </w:pPr>
    </w:p>
    <w:p w:rsidR="009300C2" w:rsidRPr="00330506" w:rsidRDefault="009300C2" w:rsidP="009300C2">
      <w:pPr>
        <w:pStyle w:val="BodyText"/>
        <w:tabs>
          <w:tab w:val="left" w:pos="9090"/>
        </w:tabs>
      </w:pPr>
    </w:p>
    <w:p w:rsidR="009300C2" w:rsidRPr="00330506" w:rsidRDefault="009300C2" w:rsidP="009300C2">
      <w:pPr>
        <w:pStyle w:val="BodyText"/>
        <w:sectPr w:rsidR="009300C2" w:rsidRPr="00330506">
          <w:headerReference w:type="even" r:id="rId10"/>
          <w:headerReference w:type="default" r:id="rId11"/>
          <w:footerReference w:type="even" r:id="rId12"/>
          <w:headerReference w:type="first" r:id="rId13"/>
          <w:pgSz w:w="12240" w:h="15840" w:code="1"/>
          <w:pgMar w:top="1440" w:right="1077" w:bottom="1440" w:left="1077" w:header="709" w:footer="709" w:gutter="0"/>
          <w:cols w:space="720"/>
          <w:titlePg/>
        </w:sectPr>
      </w:pPr>
    </w:p>
    <w:p w:rsidR="004D0D7B" w:rsidRDefault="004D0D7B" w:rsidP="004D0D7B">
      <w:pPr>
        <w:pStyle w:val="Heading1"/>
        <w:rPr>
          <w:lang w:val="en-US"/>
        </w:rPr>
      </w:pPr>
      <w:bookmarkStart w:id="0" w:name="_Toc290471787"/>
      <w:r>
        <w:rPr>
          <w:lang w:val="en-US"/>
        </w:rPr>
        <w:lastRenderedPageBreak/>
        <w:t>Table of Contents</w:t>
      </w:r>
      <w:bookmarkEnd w:id="0"/>
    </w:p>
    <w:p w:rsidR="005A4B11" w:rsidRDefault="00003C74">
      <w:pPr>
        <w:pStyle w:val="TOC1"/>
        <w:rPr>
          <w:rFonts w:eastAsiaTheme="minorEastAsia"/>
          <w:noProof/>
          <w:color w:val="auto"/>
          <w:lang w:val="ru-RU" w:eastAsia="ru-RU"/>
        </w:rPr>
      </w:pPr>
      <w:r w:rsidRPr="00003C74">
        <w:fldChar w:fldCharType="begin"/>
      </w:r>
      <w:r w:rsidR="001E320D">
        <w:instrText xml:space="preserve"> TOC \o "1-3" \h \z \u </w:instrText>
      </w:r>
      <w:r w:rsidRPr="00003C74">
        <w:fldChar w:fldCharType="separate"/>
      </w:r>
      <w:hyperlink w:anchor="_Toc290471787" w:history="1">
        <w:r w:rsidR="005A4B11" w:rsidRPr="00041F87">
          <w:rPr>
            <w:rStyle w:val="Hyperlink"/>
            <w:noProof/>
          </w:rPr>
          <w:t>Table of Contents</w:t>
        </w:r>
        <w:r w:rsidR="005A4B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A4B11">
          <w:rPr>
            <w:noProof/>
            <w:webHidden/>
          </w:rPr>
          <w:instrText xml:space="preserve"> PAGEREF _Toc290471787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A4B11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5A4B11" w:rsidRDefault="00003C74">
      <w:pPr>
        <w:pStyle w:val="TOC1"/>
        <w:rPr>
          <w:rFonts w:eastAsiaTheme="minorEastAsia"/>
          <w:noProof/>
          <w:color w:val="auto"/>
          <w:lang w:val="ru-RU" w:eastAsia="ru-RU"/>
        </w:rPr>
      </w:pPr>
      <w:hyperlink w:anchor="_Toc290471788" w:history="1">
        <w:r w:rsidR="005A4B11" w:rsidRPr="00041F87">
          <w:rPr>
            <w:rStyle w:val="Hyperlink"/>
            <w:noProof/>
          </w:rPr>
          <w:t>Introduction</w:t>
        </w:r>
        <w:r w:rsidR="005A4B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A4B11">
          <w:rPr>
            <w:noProof/>
            <w:webHidden/>
          </w:rPr>
          <w:instrText xml:space="preserve"> PAGEREF _Toc290471788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A4B11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A4B11" w:rsidRDefault="00003C74">
      <w:pPr>
        <w:pStyle w:val="TOC1"/>
        <w:rPr>
          <w:rFonts w:eastAsiaTheme="minorEastAsia"/>
          <w:noProof/>
          <w:color w:val="auto"/>
          <w:lang w:val="ru-RU" w:eastAsia="ru-RU"/>
        </w:rPr>
      </w:pPr>
      <w:hyperlink w:anchor="_Toc290471789" w:history="1">
        <w:r w:rsidR="005A4B11" w:rsidRPr="00041F87">
          <w:rPr>
            <w:rStyle w:val="Hyperlink"/>
            <w:noProof/>
          </w:rPr>
          <w:t>Links</w:t>
        </w:r>
        <w:r w:rsidR="005A4B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A4B11">
          <w:rPr>
            <w:noProof/>
            <w:webHidden/>
          </w:rPr>
          <w:instrText xml:space="preserve"> PAGEREF _Toc290471789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A4B11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A4B11" w:rsidRDefault="00003C74">
      <w:pPr>
        <w:pStyle w:val="TOC1"/>
        <w:rPr>
          <w:rFonts w:eastAsiaTheme="minorEastAsia"/>
          <w:noProof/>
          <w:color w:val="auto"/>
          <w:lang w:val="ru-RU" w:eastAsia="ru-RU"/>
        </w:rPr>
      </w:pPr>
      <w:hyperlink w:anchor="_Toc290471790" w:history="1">
        <w:r w:rsidR="005A4B11" w:rsidRPr="00041F87">
          <w:rPr>
            <w:rStyle w:val="Hyperlink"/>
            <w:noProof/>
          </w:rPr>
          <w:t>Getting started</w:t>
        </w:r>
        <w:r w:rsidR="005A4B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A4B11">
          <w:rPr>
            <w:noProof/>
            <w:webHidden/>
          </w:rPr>
          <w:instrText xml:space="preserve"> PAGEREF _Toc290471790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A4B11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A4B11" w:rsidRDefault="00003C74">
      <w:pPr>
        <w:pStyle w:val="TOC1"/>
        <w:rPr>
          <w:rFonts w:eastAsiaTheme="minorEastAsia"/>
          <w:noProof/>
          <w:color w:val="auto"/>
          <w:lang w:val="ru-RU" w:eastAsia="ru-RU"/>
        </w:rPr>
      </w:pPr>
      <w:hyperlink w:anchor="_Toc290471791" w:history="1">
        <w:r w:rsidR="005A4B11" w:rsidRPr="00041F87">
          <w:rPr>
            <w:rStyle w:val="Hyperlink"/>
            <w:noProof/>
          </w:rPr>
          <w:t>Overview of Field Mapping Algorithm</w:t>
        </w:r>
        <w:r w:rsidR="005A4B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A4B11">
          <w:rPr>
            <w:noProof/>
            <w:webHidden/>
          </w:rPr>
          <w:instrText xml:space="preserve"> PAGEREF _Toc290471791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A4B11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A4B11" w:rsidRDefault="00003C74">
      <w:pPr>
        <w:pStyle w:val="TOC1"/>
        <w:rPr>
          <w:rFonts w:eastAsiaTheme="minorEastAsia"/>
          <w:noProof/>
          <w:color w:val="auto"/>
          <w:lang w:val="ru-RU" w:eastAsia="ru-RU"/>
        </w:rPr>
      </w:pPr>
      <w:hyperlink w:anchor="_Toc290471792" w:history="1">
        <w:r w:rsidR="005A4B11" w:rsidRPr="00041F87">
          <w:rPr>
            <w:rStyle w:val="Hyperlink"/>
            <w:noProof/>
          </w:rPr>
          <w:t>Mappings</w:t>
        </w:r>
        <w:r w:rsidR="005A4B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A4B11">
          <w:rPr>
            <w:noProof/>
            <w:webHidden/>
          </w:rPr>
          <w:instrText xml:space="preserve"> PAGEREF _Toc290471792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A4B11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A4B11" w:rsidRDefault="00003C74">
      <w:pPr>
        <w:pStyle w:val="TOC2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290471793" w:history="1">
        <w:r w:rsidR="005A4B11" w:rsidRPr="00041F87">
          <w:rPr>
            <w:rStyle w:val="Hyperlink"/>
            <w:noProof/>
            <w:lang w:val="en-US"/>
          </w:rPr>
          <w:t>Rules file format</w:t>
        </w:r>
        <w:r w:rsidR="005A4B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A4B11">
          <w:rPr>
            <w:noProof/>
            <w:webHidden/>
          </w:rPr>
          <w:instrText xml:space="preserve"> PAGEREF _Toc290471793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A4B11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A4B11" w:rsidRDefault="00003C74">
      <w:pPr>
        <w:pStyle w:val="TOC2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290471794" w:history="1">
        <w:r w:rsidR="005A4B11" w:rsidRPr="00041F87">
          <w:rPr>
            <w:rStyle w:val="Hyperlink"/>
            <w:noProof/>
            <w:lang w:val="en-US"/>
          </w:rPr>
          <w:t>Basic property mapping</w:t>
        </w:r>
        <w:r w:rsidR="005A4B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A4B11">
          <w:rPr>
            <w:noProof/>
            <w:webHidden/>
          </w:rPr>
          <w:instrText xml:space="preserve"> PAGEREF _Toc290471794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A4B11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A4B11" w:rsidRDefault="00003C74">
      <w:pPr>
        <w:pStyle w:val="TOC3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290471795" w:history="1">
        <w:r w:rsidR="005A4B11" w:rsidRPr="00041F87">
          <w:rPr>
            <w:rStyle w:val="Hyperlink"/>
            <w:noProof/>
            <w:lang w:val="en-US"/>
          </w:rPr>
          <w:t>Simple property mapping</w:t>
        </w:r>
        <w:r w:rsidR="005A4B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A4B11">
          <w:rPr>
            <w:noProof/>
            <w:webHidden/>
          </w:rPr>
          <w:instrText xml:space="preserve"> PAGEREF _Toc290471795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A4B11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A4B11" w:rsidRDefault="00003C74">
      <w:pPr>
        <w:pStyle w:val="TOC3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290471796" w:history="1">
        <w:r w:rsidR="005A4B11" w:rsidRPr="00041F87">
          <w:rPr>
            <w:rStyle w:val="Hyperlink"/>
            <w:noProof/>
            <w:lang w:val="en-US"/>
          </w:rPr>
          <w:t>Implicit property mapping</w:t>
        </w:r>
        <w:r w:rsidR="005A4B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A4B11">
          <w:rPr>
            <w:noProof/>
            <w:webHidden/>
          </w:rPr>
          <w:instrText xml:space="preserve"> PAGEREF _Toc290471796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A4B11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A4B11" w:rsidRDefault="00003C74">
      <w:pPr>
        <w:pStyle w:val="TOC3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290471797" w:history="1">
        <w:r w:rsidR="005A4B11" w:rsidRPr="00041F87">
          <w:rPr>
            <w:rStyle w:val="Hyperlink"/>
            <w:noProof/>
            <w:lang w:val="en-US"/>
          </w:rPr>
          <w:t>Recursive mapping</w:t>
        </w:r>
        <w:r w:rsidR="005A4B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A4B11">
          <w:rPr>
            <w:noProof/>
            <w:webHidden/>
          </w:rPr>
          <w:instrText xml:space="preserve"> PAGEREF _Toc290471797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A4B11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A4B11" w:rsidRDefault="00003C74">
      <w:pPr>
        <w:pStyle w:val="TOC3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290471798" w:history="1">
        <w:r w:rsidR="005A4B11" w:rsidRPr="00041F87">
          <w:rPr>
            <w:rStyle w:val="Hyperlink"/>
            <w:noProof/>
            <w:lang w:val="en-US"/>
          </w:rPr>
          <w:t>Data type conversion</w:t>
        </w:r>
        <w:r w:rsidR="005A4B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A4B11">
          <w:rPr>
            <w:noProof/>
            <w:webHidden/>
          </w:rPr>
          <w:instrText xml:space="preserve"> PAGEREF _Toc290471798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A4B11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A4B11" w:rsidRDefault="00003C74">
      <w:pPr>
        <w:pStyle w:val="TOC3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290471799" w:history="1">
        <w:r w:rsidR="005A4B11" w:rsidRPr="00041F87">
          <w:rPr>
            <w:rStyle w:val="Hyperlink"/>
            <w:noProof/>
            <w:lang w:val="en-US"/>
          </w:rPr>
          <w:t>String to Date conversion</w:t>
        </w:r>
        <w:r w:rsidR="005A4B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A4B11">
          <w:rPr>
            <w:noProof/>
            <w:webHidden/>
          </w:rPr>
          <w:instrText xml:space="preserve"> PAGEREF _Toc290471799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A4B11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5A4B11" w:rsidRDefault="00003C74">
      <w:pPr>
        <w:pStyle w:val="TOC2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290471800" w:history="1">
        <w:r w:rsidR="005A4B11" w:rsidRPr="00041F87">
          <w:rPr>
            <w:rStyle w:val="Hyperlink"/>
            <w:noProof/>
            <w:lang w:val="en-US"/>
          </w:rPr>
          <w:t>One way mapping</w:t>
        </w:r>
        <w:r w:rsidR="005A4B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A4B11">
          <w:rPr>
            <w:noProof/>
            <w:webHidden/>
          </w:rPr>
          <w:instrText xml:space="preserve"> PAGEREF _Toc290471800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A4B11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5A4B11" w:rsidRDefault="00003C74">
      <w:pPr>
        <w:pStyle w:val="TOC2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290471801" w:history="1">
        <w:r w:rsidR="005A4B11" w:rsidRPr="00041F87">
          <w:rPr>
            <w:rStyle w:val="Hyperlink"/>
            <w:noProof/>
            <w:lang w:val="en-US"/>
          </w:rPr>
          <w:t>Custom converters</w:t>
        </w:r>
        <w:r w:rsidR="005A4B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A4B11">
          <w:rPr>
            <w:noProof/>
            <w:webHidden/>
          </w:rPr>
          <w:instrText xml:space="preserve"> PAGEREF _Toc290471801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A4B11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5A4B11" w:rsidRDefault="00003C74">
      <w:pPr>
        <w:pStyle w:val="TOC3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290471802" w:history="1">
        <w:r w:rsidR="005A4B11" w:rsidRPr="00041F87">
          <w:rPr>
            <w:rStyle w:val="Hyperlink"/>
            <w:noProof/>
            <w:lang w:val="en-US"/>
          </w:rPr>
          <w:t>Static Java Method as Custom Converter</w:t>
        </w:r>
        <w:r w:rsidR="005A4B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A4B11">
          <w:rPr>
            <w:noProof/>
            <w:webHidden/>
          </w:rPr>
          <w:instrText xml:space="preserve"> PAGEREF _Toc290471802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A4B11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5A4B11" w:rsidRDefault="00003C74">
      <w:pPr>
        <w:pStyle w:val="TOC3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290471803" w:history="1">
        <w:r w:rsidR="005A4B11" w:rsidRPr="00041F87">
          <w:rPr>
            <w:rStyle w:val="Hyperlink"/>
            <w:noProof/>
            <w:lang w:val="en-US"/>
          </w:rPr>
          <w:t>Custom Converter Class</w:t>
        </w:r>
        <w:r w:rsidR="005A4B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A4B11">
          <w:rPr>
            <w:noProof/>
            <w:webHidden/>
          </w:rPr>
          <w:instrText xml:space="preserve"> PAGEREF _Toc290471803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A4B11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5A4B11" w:rsidRDefault="00003C74">
      <w:pPr>
        <w:pStyle w:val="TOC3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290471804" w:history="1">
        <w:r w:rsidR="005A4B11" w:rsidRPr="00041F87">
          <w:rPr>
            <w:rStyle w:val="Hyperlink"/>
            <w:noProof/>
            <w:lang w:val="en-US"/>
          </w:rPr>
          <w:t>Class Level Custom Converter</w:t>
        </w:r>
        <w:r w:rsidR="005A4B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A4B11">
          <w:rPr>
            <w:noProof/>
            <w:webHidden/>
          </w:rPr>
          <w:instrText xml:space="preserve"> PAGEREF _Toc290471804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A4B11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5A4B11" w:rsidRDefault="00003C74">
      <w:pPr>
        <w:pStyle w:val="TOC3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290471805" w:history="1">
        <w:r w:rsidR="005A4B11" w:rsidRPr="00041F87">
          <w:rPr>
            <w:rStyle w:val="Hyperlink"/>
            <w:noProof/>
            <w:lang w:val="en-US"/>
          </w:rPr>
          <w:t>Custom Converter Search Algorithm</w:t>
        </w:r>
        <w:r w:rsidR="005A4B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A4B11">
          <w:rPr>
            <w:noProof/>
            <w:webHidden/>
          </w:rPr>
          <w:instrText xml:space="preserve"> PAGEREF _Toc290471805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A4B11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5A4B11" w:rsidRDefault="00003C74">
      <w:pPr>
        <w:pStyle w:val="TOC2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290471806" w:history="1">
        <w:r w:rsidR="005A4B11" w:rsidRPr="00041F87">
          <w:rPr>
            <w:rStyle w:val="Hyperlink"/>
            <w:noProof/>
            <w:lang w:val="en-US"/>
          </w:rPr>
          <w:t>Field mapping conditions</w:t>
        </w:r>
        <w:r w:rsidR="005A4B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A4B11">
          <w:rPr>
            <w:noProof/>
            <w:webHidden/>
          </w:rPr>
          <w:instrText xml:space="preserve"> PAGEREF _Toc290471806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A4B11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5A4B11" w:rsidRDefault="00003C74">
      <w:pPr>
        <w:pStyle w:val="TOC3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290471807" w:history="1">
        <w:r w:rsidR="005A4B11" w:rsidRPr="00041F87">
          <w:rPr>
            <w:rStyle w:val="Hyperlink"/>
            <w:noProof/>
            <w:lang w:val="en-US"/>
          </w:rPr>
          <w:t>Static Java Method as Condition</w:t>
        </w:r>
        <w:r w:rsidR="005A4B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A4B11">
          <w:rPr>
            <w:noProof/>
            <w:webHidden/>
          </w:rPr>
          <w:instrText xml:space="preserve"> PAGEREF _Toc290471807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A4B11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5A4B11" w:rsidRDefault="00003C74">
      <w:pPr>
        <w:pStyle w:val="TOC3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290471808" w:history="1">
        <w:r w:rsidR="005A4B11" w:rsidRPr="00041F87">
          <w:rPr>
            <w:rStyle w:val="Hyperlink"/>
            <w:noProof/>
            <w:lang w:val="en-US"/>
          </w:rPr>
          <w:t>Condition Class</w:t>
        </w:r>
        <w:r w:rsidR="005A4B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A4B11">
          <w:rPr>
            <w:noProof/>
            <w:webHidden/>
          </w:rPr>
          <w:instrText xml:space="preserve"> PAGEREF _Toc290471808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A4B11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5A4B11" w:rsidRDefault="00003C74">
      <w:pPr>
        <w:pStyle w:val="TOC3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290471809" w:history="1">
        <w:r w:rsidR="005A4B11" w:rsidRPr="00041F87">
          <w:rPr>
            <w:rStyle w:val="Hyperlink"/>
            <w:noProof/>
            <w:lang w:val="en-US"/>
          </w:rPr>
          <w:t>Conditions Search Algorithm</w:t>
        </w:r>
        <w:r w:rsidR="005A4B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A4B11">
          <w:rPr>
            <w:noProof/>
            <w:webHidden/>
          </w:rPr>
          <w:instrText xml:space="preserve"> PAGEREF _Toc290471809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A4B11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5A4B11" w:rsidRDefault="00003C74">
      <w:pPr>
        <w:pStyle w:val="TOC2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290471810" w:history="1">
        <w:r w:rsidR="005A4B11" w:rsidRPr="00041F87">
          <w:rPr>
            <w:rStyle w:val="Hyperlink"/>
            <w:noProof/>
            <w:lang w:val="en-US"/>
          </w:rPr>
          <w:t>Default values</w:t>
        </w:r>
        <w:r w:rsidR="005A4B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A4B11">
          <w:rPr>
            <w:noProof/>
            <w:webHidden/>
          </w:rPr>
          <w:instrText xml:space="preserve"> PAGEREF _Toc290471810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A4B11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5A4B11" w:rsidRDefault="00003C74">
      <w:pPr>
        <w:pStyle w:val="TOC2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290471811" w:history="1">
        <w:r w:rsidR="005A4B11" w:rsidRPr="00041F87">
          <w:rPr>
            <w:rStyle w:val="Hyperlink"/>
            <w:noProof/>
            <w:lang w:val="en-US"/>
          </w:rPr>
          <w:t>Empty source mapping</w:t>
        </w:r>
        <w:r w:rsidR="005A4B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A4B11">
          <w:rPr>
            <w:noProof/>
            <w:webHidden/>
          </w:rPr>
          <w:instrText xml:space="preserve"> PAGEREF _Toc290471811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A4B11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5A4B11" w:rsidRDefault="00003C74">
      <w:pPr>
        <w:pStyle w:val="TOC2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290471812" w:history="1">
        <w:r w:rsidR="005A4B11" w:rsidRPr="00041F87">
          <w:rPr>
            <w:rStyle w:val="Hyperlink"/>
            <w:noProof/>
            <w:lang w:val="en-US"/>
          </w:rPr>
          <w:t>Multi source mapping</w:t>
        </w:r>
        <w:r w:rsidR="005A4B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A4B11">
          <w:rPr>
            <w:noProof/>
            <w:webHidden/>
          </w:rPr>
          <w:instrText xml:space="preserve"> PAGEREF _Toc290471812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A4B11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5A4B11" w:rsidRDefault="00003C74">
      <w:pPr>
        <w:pStyle w:val="TOC2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290471813" w:history="1">
        <w:r w:rsidR="005A4B11" w:rsidRPr="00041F87">
          <w:rPr>
            <w:rStyle w:val="Hyperlink"/>
            <w:noProof/>
            <w:lang w:val="en-US"/>
          </w:rPr>
          <w:t>Index mapping</w:t>
        </w:r>
        <w:r w:rsidR="005A4B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A4B11">
          <w:rPr>
            <w:noProof/>
            <w:webHidden/>
          </w:rPr>
          <w:instrText xml:space="preserve"> PAGEREF _Toc290471813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A4B11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5A4B11" w:rsidRDefault="00003C74">
      <w:pPr>
        <w:pStyle w:val="TOC3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290471814" w:history="1">
        <w:r w:rsidR="005A4B11" w:rsidRPr="00041F87">
          <w:rPr>
            <w:rStyle w:val="Hyperlink"/>
            <w:noProof/>
            <w:lang w:val="en-US"/>
          </w:rPr>
          <w:t>Simple index</w:t>
        </w:r>
        <w:r w:rsidR="005A4B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A4B11">
          <w:rPr>
            <w:noProof/>
            <w:webHidden/>
          </w:rPr>
          <w:instrText xml:space="preserve"> PAGEREF _Toc290471814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A4B11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5A4B11" w:rsidRDefault="00003C74">
      <w:pPr>
        <w:pStyle w:val="TOC3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290471815" w:history="1">
        <w:r w:rsidR="005A4B11" w:rsidRPr="00041F87">
          <w:rPr>
            <w:rStyle w:val="Hyperlink"/>
            <w:noProof/>
            <w:lang w:val="en-US"/>
          </w:rPr>
          <w:t>Mapping to the end of collection</w:t>
        </w:r>
        <w:r w:rsidR="005A4B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A4B11">
          <w:rPr>
            <w:noProof/>
            <w:webHidden/>
          </w:rPr>
          <w:instrText xml:space="preserve"> PAGEREF _Toc290471815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A4B11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5A4B11" w:rsidRDefault="00003C74">
      <w:pPr>
        <w:pStyle w:val="TOC3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290471816" w:history="1">
        <w:r w:rsidR="005A4B11" w:rsidRPr="00041F87">
          <w:rPr>
            <w:rStyle w:val="Hyperlink"/>
            <w:noProof/>
            <w:lang w:val="en-US"/>
          </w:rPr>
          <w:t>Expression index</w:t>
        </w:r>
        <w:r w:rsidR="005A4B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A4B11">
          <w:rPr>
            <w:noProof/>
            <w:webHidden/>
          </w:rPr>
          <w:instrText xml:space="preserve"> PAGEREF _Toc290471816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A4B11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5A4B11" w:rsidRDefault="00003C74">
      <w:pPr>
        <w:pStyle w:val="TOC2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290471817" w:history="1">
        <w:r w:rsidR="005A4B11" w:rsidRPr="00041F87">
          <w:rPr>
            <w:rStyle w:val="Hyperlink"/>
            <w:noProof/>
            <w:lang w:val="en-US"/>
          </w:rPr>
          <w:t>Deep mapping</w:t>
        </w:r>
        <w:r w:rsidR="005A4B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A4B11">
          <w:rPr>
            <w:noProof/>
            <w:webHidden/>
          </w:rPr>
          <w:instrText xml:space="preserve"> PAGEREF _Toc290471817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A4B11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5A4B11" w:rsidRDefault="00003C74">
      <w:pPr>
        <w:pStyle w:val="TOC3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290471818" w:history="1">
        <w:r w:rsidR="005A4B11" w:rsidRPr="00041F87">
          <w:rPr>
            <w:rStyle w:val="Hyperlink"/>
            <w:noProof/>
            <w:lang w:val="en-US"/>
          </w:rPr>
          <w:t>Field type</w:t>
        </w:r>
        <w:r w:rsidR="005A4B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A4B11">
          <w:rPr>
            <w:noProof/>
            <w:webHidden/>
          </w:rPr>
          <w:instrText xml:space="preserve"> PAGEREF _Toc290471818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A4B11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5A4B11" w:rsidRDefault="00003C74">
      <w:pPr>
        <w:pStyle w:val="TOC3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290471819" w:history="1">
        <w:r w:rsidR="005A4B11" w:rsidRPr="00041F87">
          <w:rPr>
            <w:rStyle w:val="Hyperlink"/>
            <w:noProof/>
            <w:lang w:val="en-US"/>
          </w:rPr>
          <w:t>Type hints</w:t>
        </w:r>
        <w:r w:rsidR="005A4B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A4B11">
          <w:rPr>
            <w:noProof/>
            <w:webHidden/>
          </w:rPr>
          <w:instrText xml:space="preserve"> PAGEREF _Toc290471819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A4B11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5A4B11" w:rsidRDefault="00003C74">
      <w:pPr>
        <w:pStyle w:val="TOC2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290471820" w:history="1">
        <w:r w:rsidR="005A4B11" w:rsidRPr="00041F87">
          <w:rPr>
            <w:rStyle w:val="Hyperlink"/>
            <w:noProof/>
            <w:lang w:val="en-US"/>
          </w:rPr>
          <w:t>Configuration</w:t>
        </w:r>
        <w:r w:rsidR="005A4B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A4B11">
          <w:rPr>
            <w:noProof/>
            <w:webHidden/>
          </w:rPr>
          <w:instrText xml:space="preserve"> PAGEREF _Toc290471820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A4B11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5A4B11" w:rsidRDefault="00003C74">
      <w:pPr>
        <w:pStyle w:val="TOC2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290471821" w:history="1">
        <w:r w:rsidR="005A4B11" w:rsidRPr="00041F87">
          <w:rPr>
            <w:rStyle w:val="Hyperlink"/>
            <w:noProof/>
            <w:lang w:val="en-US"/>
          </w:rPr>
          <w:t>Configuration Priority</w:t>
        </w:r>
        <w:r w:rsidR="005A4B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A4B11">
          <w:rPr>
            <w:noProof/>
            <w:webHidden/>
          </w:rPr>
          <w:instrText xml:space="preserve"> PAGEREF _Toc290471821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A4B11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5A4B11" w:rsidRDefault="00003C74">
      <w:pPr>
        <w:pStyle w:val="TOC2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290471822" w:history="1">
        <w:r w:rsidR="005A4B11" w:rsidRPr="00041F87">
          <w:rPr>
            <w:rStyle w:val="Hyperlink"/>
            <w:noProof/>
            <w:lang w:val="en-US"/>
          </w:rPr>
          <w:t>Context based mapping</w:t>
        </w:r>
        <w:r w:rsidR="005A4B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A4B11">
          <w:rPr>
            <w:noProof/>
            <w:webHidden/>
          </w:rPr>
          <w:instrText xml:space="preserve"> PAGEREF _Toc290471822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A4B11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5A4B11" w:rsidRDefault="00003C74">
      <w:pPr>
        <w:pStyle w:val="TOC2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290471823" w:history="1">
        <w:r w:rsidR="005A4B11" w:rsidRPr="00041F87">
          <w:rPr>
            <w:rStyle w:val="Hyperlink"/>
            <w:noProof/>
            <w:lang w:val="en-US"/>
          </w:rPr>
          <w:t>Custom bean factories</w:t>
        </w:r>
        <w:r w:rsidR="005A4B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A4B11">
          <w:rPr>
            <w:noProof/>
            <w:webHidden/>
          </w:rPr>
          <w:instrText xml:space="preserve"> PAGEREF _Toc290471823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A4B11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5A4B11" w:rsidRDefault="00003C74">
      <w:pPr>
        <w:pStyle w:val="TOC2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290471824" w:history="1">
        <w:r w:rsidR="005A4B11" w:rsidRPr="00041F87">
          <w:rPr>
            <w:rStyle w:val="Hyperlink"/>
            <w:noProof/>
            <w:lang w:val="en-US"/>
          </w:rPr>
          <w:t>Create method</w:t>
        </w:r>
        <w:r w:rsidR="005A4B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A4B11">
          <w:rPr>
            <w:noProof/>
            <w:webHidden/>
          </w:rPr>
          <w:instrText xml:space="preserve"> PAGEREF _Toc290471824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A4B11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5A4B11" w:rsidRDefault="00003C74">
      <w:pPr>
        <w:pStyle w:val="TOC2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290471825" w:history="1">
        <w:r w:rsidR="005A4B11" w:rsidRPr="00041F87">
          <w:rPr>
            <w:rStyle w:val="Hyperlink"/>
            <w:noProof/>
            <w:lang w:val="en-US"/>
          </w:rPr>
          <w:t>Mapping inheritance</w:t>
        </w:r>
        <w:r w:rsidR="005A4B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A4B11">
          <w:rPr>
            <w:noProof/>
            <w:webHidden/>
          </w:rPr>
          <w:instrText xml:space="preserve"> PAGEREF _Toc290471825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A4B11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5A4B11" w:rsidRDefault="00003C74">
      <w:pPr>
        <w:pStyle w:val="TOC3"/>
        <w:tabs>
          <w:tab w:val="right" w:leader="dot" w:pos="9345"/>
        </w:tabs>
        <w:rPr>
          <w:rFonts w:eastAsiaTheme="minorEastAsia"/>
          <w:noProof/>
          <w:lang w:eastAsia="ru-RU"/>
        </w:rPr>
      </w:pPr>
      <w:hyperlink w:anchor="_Toc290471826" w:history="1">
        <w:r w:rsidR="005A4B11" w:rsidRPr="00041F87">
          <w:rPr>
            <w:rStyle w:val="Hyperlink"/>
            <w:noProof/>
            <w:lang w:val="en-US"/>
          </w:rPr>
          <w:t>Overriding</w:t>
        </w:r>
        <w:r w:rsidR="005A4B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A4B11">
          <w:rPr>
            <w:noProof/>
            <w:webHidden/>
          </w:rPr>
          <w:instrText xml:space="preserve"> PAGEREF _Toc290471826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A4B11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5A4B11" w:rsidRDefault="00003C74">
      <w:pPr>
        <w:pStyle w:val="TOC1"/>
        <w:rPr>
          <w:rFonts w:eastAsiaTheme="minorEastAsia"/>
          <w:noProof/>
          <w:color w:val="auto"/>
          <w:lang w:val="ru-RU" w:eastAsia="ru-RU"/>
        </w:rPr>
      </w:pPr>
      <w:hyperlink w:anchor="_Toc290471827" w:history="1">
        <w:r w:rsidR="005A4B11" w:rsidRPr="00041F87">
          <w:rPr>
            <w:rStyle w:val="Hyperlink"/>
            <w:noProof/>
          </w:rPr>
          <w:t>Appendix A. Mapping bean fields</w:t>
        </w:r>
        <w:r w:rsidR="005A4B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A4B11">
          <w:rPr>
            <w:noProof/>
            <w:webHidden/>
          </w:rPr>
          <w:instrText xml:space="preserve"> PAGEREF _Toc290471827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A4B11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5A4B11" w:rsidRDefault="00003C74">
      <w:pPr>
        <w:pStyle w:val="TOC1"/>
        <w:rPr>
          <w:rFonts w:eastAsiaTheme="minorEastAsia"/>
          <w:noProof/>
          <w:color w:val="auto"/>
          <w:lang w:val="ru-RU" w:eastAsia="ru-RU"/>
        </w:rPr>
      </w:pPr>
      <w:hyperlink w:anchor="_Toc290471828" w:history="1">
        <w:r w:rsidR="005A4B11" w:rsidRPr="00041F87">
          <w:rPr>
            <w:rStyle w:val="Hyperlink"/>
            <w:noProof/>
          </w:rPr>
          <w:t>Appendix B. ClassMappingConfiguration bean fields</w:t>
        </w:r>
        <w:r w:rsidR="005A4B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A4B11">
          <w:rPr>
            <w:noProof/>
            <w:webHidden/>
          </w:rPr>
          <w:instrText xml:space="preserve"> PAGEREF _Toc290471828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A4B11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5A4B11" w:rsidRDefault="00003C74">
      <w:pPr>
        <w:pStyle w:val="TOC1"/>
        <w:rPr>
          <w:rFonts w:eastAsiaTheme="minorEastAsia"/>
          <w:noProof/>
          <w:color w:val="auto"/>
          <w:lang w:val="ru-RU" w:eastAsia="ru-RU"/>
        </w:rPr>
      </w:pPr>
      <w:hyperlink w:anchor="_Toc290471829" w:history="1">
        <w:r w:rsidR="005A4B11" w:rsidRPr="00041F87">
          <w:rPr>
            <w:rStyle w:val="Hyperlink"/>
            <w:noProof/>
          </w:rPr>
          <w:t>Appendix C. GlobalConfiguration bean fields</w:t>
        </w:r>
        <w:r w:rsidR="005A4B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A4B11">
          <w:rPr>
            <w:noProof/>
            <w:webHidden/>
          </w:rPr>
          <w:instrText xml:space="preserve"> PAGEREF _Toc290471829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A4B11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5A4B11" w:rsidRDefault="00003C74">
      <w:pPr>
        <w:pStyle w:val="TOC1"/>
        <w:rPr>
          <w:rFonts w:eastAsiaTheme="minorEastAsia"/>
          <w:noProof/>
          <w:color w:val="auto"/>
          <w:lang w:val="ru-RU" w:eastAsia="ru-RU"/>
        </w:rPr>
      </w:pPr>
      <w:hyperlink w:anchor="_Toc290471830" w:history="1">
        <w:r w:rsidR="005A4B11" w:rsidRPr="00041F87">
          <w:rPr>
            <w:rStyle w:val="Hyperlink"/>
            <w:noProof/>
          </w:rPr>
          <w:t>Appendix D. Converter bean fields</w:t>
        </w:r>
        <w:r w:rsidR="005A4B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A4B11">
          <w:rPr>
            <w:noProof/>
            <w:webHidden/>
          </w:rPr>
          <w:instrText xml:space="preserve"> PAGEREF _Toc290471830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A4B11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5A4B11" w:rsidRDefault="00003C74">
      <w:pPr>
        <w:pStyle w:val="TOC1"/>
        <w:rPr>
          <w:rFonts w:eastAsiaTheme="minorEastAsia"/>
          <w:noProof/>
          <w:color w:val="auto"/>
          <w:lang w:val="ru-RU" w:eastAsia="ru-RU"/>
        </w:rPr>
      </w:pPr>
      <w:hyperlink w:anchor="_Toc290471831" w:history="1">
        <w:r w:rsidR="005A4B11" w:rsidRPr="00041F87">
          <w:rPr>
            <w:rStyle w:val="Hyperlink"/>
            <w:noProof/>
          </w:rPr>
          <w:t>Appendix E. Date and Time format</w:t>
        </w:r>
        <w:r w:rsidR="005A4B1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A4B11">
          <w:rPr>
            <w:noProof/>
            <w:webHidden/>
          </w:rPr>
          <w:instrText xml:space="preserve"> PAGEREF _Toc290471831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A4B11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E83FE6" w:rsidRPr="00400BF7" w:rsidRDefault="00003C74" w:rsidP="002A6F23">
      <w:pPr>
        <w:pStyle w:val="Heading1"/>
        <w:rPr>
          <w:lang w:val="en-US"/>
        </w:rPr>
      </w:pPr>
      <w:r>
        <w:rPr>
          <w:lang w:val="en-US"/>
        </w:rPr>
        <w:fldChar w:fldCharType="end"/>
      </w:r>
      <w:r w:rsidR="005E5041">
        <w:rPr>
          <w:lang w:val="en-US"/>
        </w:rPr>
        <w:br w:type="page"/>
      </w:r>
      <w:bookmarkStart w:id="1" w:name="_Toc290471788"/>
      <w:r w:rsidR="005E5041">
        <w:rPr>
          <w:lang w:val="en-US"/>
        </w:rPr>
        <w:lastRenderedPageBreak/>
        <w:t>I</w:t>
      </w:r>
      <w:r w:rsidR="00E83FE6">
        <w:rPr>
          <w:lang w:val="en-US"/>
        </w:rPr>
        <w:t>ntroduction</w:t>
      </w:r>
      <w:bookmarkEnd w:id="1"/>
    </w:p>
    <w:p w:rsidR="00E83FE6" w:rsidRDefault="00400BF7" w:rsidP="00E83FE6">
      <w:pPr>
        <w:pStyle w:val="NormalWeb"/>
        <w:ind w:left="720"/>
        <w:rPr>
          <w:lang w:val="en-US"/>
        </w:rPr>
      </w:pPr>
      <w:r>
        <w:rPr>
          <w:lang w:val="en-US"/>
        </w:rPr>
        <w:t xml:space="preserve">A </w:t>
      </w:r>
      <w:r w:rsidR="00E83FE6">
        <w:rPr>
          <w:lang w:val="en-US"/>
        </w:rPr>
        <w:t>Mapping framework</w:t>
      </w:r>
      <w:r w:rsidR="007C7B1B">
        <w:rPr>
          <w:lang w:val="en-US"/>
        </w:rPr>
        <w:t xml:space="preserve"> </w:t>
      </w:r>
      <w:r w:rsidR="00E83FE6">
        <w:rPr>
          <w:lang w:val="en-US"/>
        </w:rPr>
        <w:t xml:space="preserve">(MF) </w:t>
      </w:r>
      <w:r w:rsidR="00E83FE6" w:rsidRPr="00AF48BB">
        <w:rPr>
          <w:lang w:val="en-US"/>
        </w:rPr>
        <w:t xml:space="preserve">recursively copies data from one object to another. Typically, these </w:t>
      </w:r>
      <w:r w:rsidR="00E83FE6">
        <w:rPr>
          <w:lang w:val="en-US"/>
        </w:rPr>
        <w:t xml:space="preserve">data objects </w:t>
      </w:r>
      <w:r w:rsidR="00E83FE6" w:rsidRPr="00AF48BB">
        <w:rPr>
          <w:lang w:val="en-US"/>
        </w:rPr>
        <w:t xml:space="preserve">will be of different complex types. </w:t>
      </w:r>
    </w:p>
    <w:p w:rsidR="00562652" w:rsidRDefault="00562652" w:rsidP="00E83FE6">
      <w:pPr>
        <w:pStyle w:val="NormalWeb"/>
        <w:ind w:left="720"/>
        <w:rPr>
          <w:lang w:val="en-US"/>
        </w:rPr>
      </w:pPr>
      <w:r>
        <w:rPr>
          <w:lang w:val="en-US"/>
        </w:rPr>
        <w:t>MF is built using Dozer fram</w:t>
      </w:r>
      <w:r w:rsidR="0054002E">
        <w:rPr>
          <w:lang w:val="en-US"/>
        </w:rPr>
        <w:t>ework with several changes as a</w:t>
      </w:r>
      <w:r>
        <w:rPr>
          <w:lang w:val="en-US"/>
        </w:rPr>
        <w:t xml:space="preserve"> mapping engine and OpenL Rules Tablets framework as a </w:t>
      </w:r>
      <w:r w:rsidR="00B20117">
        <w:rPr>
          <w:lang w:val="en-US"/>
        </w:rPr>
        <w:t xml:space="preserve">tool which provides </w:t>
      </w:r>
      <w:r w:rsidR="00B20117" w:rsidRPr="00B20117">
        <w:rPr>
          <w:lang w:val="en-US"/>
        </w:rPr>
        <w:t>convenient</w:t>
      </w:r>
      <w:r w:rsidR="00B20117">
        <w:rPr>
          <w:lang w:val="en-US"/>
        </w:rPr>
        <w:t xml:space="preserve"> mechanism to define conversion rules in declarative way. </w:t>
      </w:r>
    </w:p>
    <w:p w:rsidR="00BB4FE7" w:rsidRDefault="00BB4FE7" w:rsidP="00E83FE6">
      <w:pPr>
        <w:pStyle w:val="NormalWeb"/>
        <w:ind w:left="720"/>
        <w:rPr>
          <w:lang w:val="en-US"/>
        </w:rPr>
      </w:pPr>
      <w:r>
        <w:rPr>
          <w:lang w:val="en-US"/>
        </w:rPr>
        <w:t xml:space="preserve">The picture below demonstrates </w:t>
      </w:r>
      <w:r w:rsidR="00E84B1A">
        <w:rPr>
          <w:lang w:val="en-US"/>
        </w:rPr>
        <w:t xml:space="preserve">lifecycle of the </w:t>
      </w:r>
      <w:r>
        <w:rPr>
          <w:lang w:val="en-US"/>
        </w:rPr>
        <w:t xml:space="preserve">framework </w:t>
      </w:r>
      <w:r w:rsidR="00E84B1A">
        <w:rPr>
          <w:lang w:val="en-US"/>
        </w:rPr>
        <w:t xml:space="preserve">and shows how </w:t>
      </w:r>
      <w:r w:rsidR="00447345" w:rsidRPr="00447345">
        <w:rPr>
          <w:lang w:val="en-US"/>
        </w:rPr>
        <w:t>underlying</w:t>
      </w:r>
      <w:r w:rsidR="007C7B1B">
        <w:rPr>
          <w:lang w:val="en-US"/>
        </w:rPr>
        <w:t xml:space="preserve"> </w:t>
      </w:r>
      <w:r w:rsidR="00E84B1A">
        <w:rPr>
          <w:lang w:val="en-US"/>
        </w:rPr>
        <w:t>framework</w:t>
      </w:r>
      <w:r w:rsidR="001127DA">
        <w:rPr>
          <w:lang w:val="en-US"/>
        </w:rPr>
        <w:t>s</w:t>
      </w:r>
      <w:r w:rsidR="00E84B1A">
        <w:rPr>
          <w:lang w:val="en-US"/>
        </w:rPr>
        <w:t xml:space="preserve"> are used by mapper</w:t>
      </w:r>
      <w:r>
        <w:rPr>
          <w:lang w:val="en-US"/>
        </w:rPr>
        <w:t>.</w:t>
      </w:r>
    </w:p>
    <w:p w:rsidR="00177C9E" w:rsidRDefault="00D20067" w:rsidP="00400BF7">
      <w:pPr>
        <w:pStyle w:val="NormalWeb"/>
        <w:ind w:left="720"/>
        <w:jc w:val="center"/>
        <w:rPr>
          <w:lang w:val="en-US"/>
        </w:rPr>
      </w:pPr>
      <w:r>
        <w:object w:dxaOrig="7106" w:dyaOrig="648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5.5pt;height:324pt" o:ole="" o:preferrelative="f">
            <v:imagedata r:id="rId14" o:title=""/>
          </v:shape>
          <o:OLEObject Type="Embed" ProgID="Visio.Drawing.11" ShapeID="_x0000_i1025" DrawAspect="Content" ObjectID="_1366109157" r:id="rId15"/>
        </w:object>
      </w:r>
    </w:p>
    <w:p w:rsidR="00BB4FE7" w:rsidRDefault="00BB4FE7" w:rsidP="001844C5">
      <w:pPr>
        <w:jc w:val="center"/>
        <w:rPr>
          <w:rStyle w:val="SubtleEmphasis"/>
          <w:lang w:val="en-US"/>
        </w:rPr>
      </w:pPr>
      <w:r w:rsidRPr="00D20067">
        <w:rPr>
          <w:rStyle w:val="SubtleEmphasis"/>
          <w:lang w:val="en-US"/>
        </w:rPr>
        <w:t xml:space="preserve">Figure </w:t>
      </w:r>
      <w:fldSimple w:instr=" SEQ Figure \* ARABIC \* MERGEFORMAT ">
        <w:r w:rsidR="005A4B11" w:rsidRPr="005A4B11">
          <w:rPr>
            <w:rStyle w:val="SubtleEmphasis"/>
            <w:noProof/>
            <w:lang w:val="en-US"/>
          </w:rPr>
          <w:t>1</w:t>
        </w:r>
      </w:fldSimple>
      <w:r>
        <w:rPr>
          <w:rStyle w:val="SubtleEmphasis"/>
          <w:lang w:val="en-US"/>
        </w:rPr>
        <w:t>.</w:t>
      </w:r>
      <w:r w:rsidR="007F7EBC">
        <w:rPr>
          <w:rStyle w:val="SubtleEmphasis"/>
          <w:lang w:val="en-US"/>
        </w:rPr>
        <w:t xml:space="preserve"> </w:t>
      </w:r>
      <w:r w:rsidR="00D20067" w:rsidRPr="00C31398">
        <w:rPr>
          <w:rStyle w:val="SubtleEmphasis"/>
          <w:lang w:val="en-US"/>
        </w:rPr>
        <w:t>Mapper lifecycle sequence diagram</w:t>
      </w:r>
    </w:p>
    <w:p w:rsidR="00DA630D" w:rsidRPr="000F10A7" w:rsidRDefault="00D91AA5" w:rsidP="00E83FE6">
      <w:pPr>
        <w:pStyle w:val="NormalWeb"/>
        <w:ind w:left="720"/>
        <w:rPr>
          <w:lang w:val="en-US"/>
        </w:rPr>
      </w:pPr>
      <w:r w:rsidRPr="00D91AA5">
        <w:rPr>
          <w:lang w:val="en-US"/>
        </w:rPr>
        <w:t>The mapper is used any time you need to take one type of Java Bean and map it to another type of Java Bean. Most field mapping</w:t>
      </w:r>
      <w:r w:rsidR="002C107C">
        <w:rPr>
          <w:lang w:val="en-US"/>
        </w:rPr>
        <w:t>s</w:t>
      </w:r>
      <w:r w:rsidRPr="00D91AA5">
        <w:rPr>
          <w:lang w:val="en-US"/>
        </w:rPr>
        <w:t xml:space="preserve"> can be done automatically by </w:t>
      </w:r>
      <w:r w:rsidR="000F10A7">
        <w:rPr>
          <w:lang w:val="en-US"/>
        </w:rPr>
        <w:t>mapper</w:t>
      </w:r>
      <w:r w:rsidR="00E14BBC">
        <w:rPr>
          <w:lang w:val="en-US"/>
        </w:rPr>
        <w:t xml:space="preserve"> </w:t>
      </w:r>
      <w:r w:rsidRPr="00D91AA5">
        <w:rPr>
          <w:lang w:val="en-US"/>
        </w:rPr>
        <w:t>using reflection.</w:t>
      </w:r>
    </w:p>
    <w:p w:rsidR="00E83FE6" w:rsidRDefault="00E83FE6" w:rsidP="00E83FE6">
      <w:pPr>
        <w:pStyle w:val="NormalWeb"/>
        <w:ind w:left="720"/>
        <w:rPr>
          <w:lang w:val="en-US"/>
        </w:rPr>
      </w:pPr>
      <w:r>
        <w:rPr>
          <w:lang w:val="en-US"/>
        </w:rPr>
        <w:t xml:space="preserve">MF </w:t>
      </w:r>
      <w:r w:rsidRPr="00AF48BB">
        <w:rPr>
          <w:lang w:val="en-US"/>
        </w:rPr>
        <w:t xml:space="preserve">supports simple property mapping, complex type mapping, bi-directional mapping, implicit-explicit mapping, as well as recursive mapping. This includes mapping collection attributes that also need mapping at the element level. </w:t>
      </w:r>
    </w:p>
    <w:p w:rsidR="000B55A6" w:rsidRPr="00EB0F8F" w:rsidRDefault="000B55A6" w:rsidP="000B55A6">
      <w:pPr>
        <w:pStyle w:val="Heading1"/>
        <w:rPr>
          <w:lang w:val="en-US"/>
        </w:rPr>
      </w:pPr>
      <w:bookmarkStart w:id="2" w:name="_Links"/>
      <w:bookmarkStart w:id="3" w:name="_Toc290471789"/>
      <w:bookmarkEnd w:id="2"/>
      <w:r>
        <w:rPr>
          <w:lang w:val="en-US"/>
        </w:rPr>
        <w:t>Links</w:t>
      </w:r>
      <w:bookmarkEnd w:id="3"/>
    </w:p>
    <w:p w:rsidR="000B55A6" w:rsidRDefault="00092788" w:rsidP="00E83FE6">
      <w:pPr>
        <w:pStyle w:val="ListParagraph"/>
        <w:rPr>
          <w:lang w:val="en-US"/>
        </w:rPr>
      </w:pPr>
      <w:r>
        <w:rPr>
          <w:lang w:val="en-US"/>
        </w:rPr>
        <w:t xml:space="preserve">Dozer framework home page - </w:t>
      </w:r>
      <w:hyperlink r:id="rId16" w:history="1">
        <w:r w:rsidR="000B55A6" w:rsidRPr="005E4200">
          <w:rPr>
            <w:rStyle w:val="Hyperlink"/>
            <w:lang w:val="en-US"/>
          </w:rPr>
          <w:t>http://dozer.sourceforge.net/</w:t>
        </w:r>
      </w:hyperlink>
    </w:p>
    <w:p w:rsidR="000B55A6" w:rsidRDefault="00092788" w:rsidP="00E83FE6">
      <w:pPr>
        <w:pStyle w:val="ListParagraph"/>
        <w:rPr>
          <w:lang w:val="en-US"/>
        </w:rPr>
      </w:pPr>
      <w:r>
        <w:rPr>
          <w:lang w:val="en-US"/>
        </w:rPr>
        <w:t xml:space="preserve">OpenL Tablets home page - </w:t>
      </w:r>
      <w:hyperlink r:id="rId17" w:history="1">
        <w:r w:rsidRPr="005E4200">
          <w:rPr>
            <w:rStyle w:val="Hyperlink"/>
            <w:lang w:val="en-US"/>
          </w:rPr>
          <w:t>http://openl-tablets.sourceforge.net/</w:t>
        </w:r>
      </w:hyperlink>
    </w:p>
    <w:p w:rsidR="00453C5B" w:rsidRPr="00453C5B" w:rsidRDefault="00453C5B" w:rsidP="00E83FE6">
      <w:pPr>
        <w:pStyle w:val="ListParagraph"/>
        <w:rPr>
          <w:lang w:val="en-US"/>
        </w:rPr>
      </w:pPr>
      <w:r>
        <w:rPr>
          <w:lang w:val="en-US"/>
        </w:rPr>
        <w:t xml:space="preserve">Mapper home page - </w:t>
      </w:r>
      <w:hyperlink r:id="rId18" w:history="1">
        <w:r w:rsidRPr="00453C5B">
          <w:rPr>
            <w:rStyle w:val="Hyperlink"/>
            <w:lang w:val="en-US"/>
          </w:rPr>
          <w:t>http://openl-tablets.sourceforge.net/</w:t>
        </w:r>
        <w:r w:rsidRPr="009C4D1D">
          <w:rPr>
            <w:rStyle w:val="Hyperlink"/>
            <w:lang w:val="en-US"/>
          </w:rPr>
          <w:t>mapper</w:t>
        </w:r>
      </w:hyperlink>
    </w:p>
    <w:p w:rsidR="00422AC5" w:rsidRDefault="00422AC5" w:rsidP="00422AC5">
      <w:pPr>
        <w:pStyle w:val="Heading1"/>
        <w:rPr>
          <w:lang w:val="en-US"/>
        </w:rPr>
      </w:pPr>
      <w:bookmarkStart w:id="4" w:name="_Toc290471790"/>
      <w:r>
        <w:rPr>
          <w:lang w:val="en-US"/>
        </w:rPr>
        <w:lastRenderedPageBreak/>
        <w:t>Getting started</w:t>
      </w:r>
      <w:bookmarkEnd w:id="4"/>
    </w:p>
    <w:p w:rsidR="00A0608B" w:rsidRDefault="00A0608B" w:rsidP="00A0608B">
      <w:pPr>
        <w:rPr>
          <w:lang w:val="en-US"/>
        </w:rPr>
      </w:pPr>
      <w:r>
        <w:rPr>
          <w:lang w:val="en-US"/>
        </w:rPr>
        <w:t>Add the following dependency to your project</w:t>
      </w:r>
      <w:r w:rsidR="002C107C">
        <w:rPr>
          <w:lang w:val="en-US"/>
        </w:rPr>
        <w:t>’s pom</w:t>
      </w:r>
      <w:r>
        <w:rPr>
          <w:lang w:val="en-US"/>
        </w:rPr>
        <w:t>.</w:t>
      </w:r>
    </w:p>
    <w:p w:rsidR="00A0608B" w:rsidRPr="00704EA8" w:rsidRDefault="00A0608B" w:rsidP="00A0608B">
      <w:pPr>
        <w:pStyle w:val="ListParagraph"/>
        <w:rPr>
          <w:rFonts w:ascii="Courier New" w:hAnsi="Courier New" w:cs="Courier New"/>
          <w:sz w:val="18"/>
          <w:szCs w:val="18"/>
          <w:lang w:val="en-US"/>
        </w:rPr>
      </w:pPr>
      <w:r w:rsidRPr="00704EA8">
        <w:rPr>
          <w:rFonts w:ascii="Courier New" w:hAnsi="Courier New" w:cs="Courier New"/>
          <w:sz w:val="18"/>
          <w:szCs w:val="18"/>
          <w:lang w:val="en-US"/>
        </w:rPr>
        <w:t>&lt;dependency&gt;</w:t>
      </w:r>
    </w:p>
    <w:p w:rsidR="00A0608B" w:rsidRPr="00704EA8" w:rsidRDefault="00A0608B" w:rsidP="00A0608B">
      <w:pPr>
        <w:pStyle w:val="ListParagraph"/>
        <w:ind w:firstLine="696"/>
        <w:rPr>
          <w:rFonts w:ascii="Courier New" w:hAnsi="Courier New" w:cs="Courier New"/>
          <w:sz w:val="18"/>
          <w:szCs w:val="18"/>
          <w:lang w:val="en-US"/>
        </w:rPr>
      </w:pPr>
      <w:r w:rsidRPr="00704EA8">
        <w:rPr>
          <w:rFonts w:ascii="Courier New" w:hAnsi="Courier New" w:cs="Courier New"/>
          <w:sz w:val="18"/>
          <w:szCs w:val="18"/>
          <w:lang w:val="en-US"/>
        </w:rPr>
        <w:t>&lt;groupId&gt;org.openl.rules&lt;/groupId&gt;</w:t>
      </w:r>
    </w:p>
    <w:p w:rsidR="00A0608B" w:rsidRPr="00704EA8" w:rsidRDefault="00A0608B" w:rsidP="00A0608B">
      <w:pPr>
        <w:pStyle w:val="ListParagraph"/>
        <w:ind w:firstLine="696"/>
        <w:rPr>
          <w:rFonts w:ascii="Courier New" w:hAnsi="Courier New" w:cs="Courier New"/>
          <w:sz w:val="18"/>
          <w:szCs w:val="18"/>
          <w:lang w:val="en-US"/>
        </w:rPr>
      </w:pPr>
      <w:r w:rsidRPr="00704EA8">
        <w:rPr>
          <w:rFonts w:ascii="Courier New" w:hAnsi="Courier New" w:cs="Courier New"/>
          <w:sz w:val="18"/>
          <w:szCs w:val="18"/>
          <w:lang w:val="en-US"/>
        </w:rPr>
        <w:t>&lt;artifactId&gt;org.openl.rules.mapping.dev&lt;/artifactId&gt;</w:t>
      </w:r>
    </w:p>
    <w:p w:rsidR="00A0608B" w:rsidRPr="00704EA8" w:rsidRDefault="00A0608B" w:rsidP="00A0608B">
      <w:pPr>
        <w:pStyle w:val="ListParagraph"/>
        <w:ind w:firstLine="696"/>
        <w:rPr>
          <w:rFonts w:ascii="Courier New" w:hAnsi="Courier New" w:cs="Courier New"/>
          <w:sz w:val="18"/>
          <w:szCs w:val="18"/>
          <w:lang w:val="en-US"/>
        </w:rPr>
      </w:pPr>
      <w:r w:rsidRPr="00704EA8">
        <w:rPr>
          <w:rFonts w:ascii="Courier New" w:hAnsi="Courier New" w:cs="Courier New"/>
          <w:sz w:val="18"/>
          <w:szCs w:val="18"/>
          <w:lang w:val="en-US"/>
        </w:rPr>
        <w:t>&lt;version&gt;1.0.0&lt;/version&gt;</w:t>
      </w:r>
    </w:p>
    <w:p w:rsidR="00A0608B" w:rsidRPr="00704EA8" w:rsidRDefault="00A0608B" w:rsidP="00A0608B">
      <w:pPr>
        <w:pStyle w:val="ListParagraph"/>
        <w:rPr>
          <w:rFonts w:ascii="Courier New" w:hAnsi="Courier New" w:cs="Courier New"/>
          <w:sz w:val="18"/>
          <w:szCs w:val="18"/>
          <w:lang w:val="en-US"/>
        </w:rPr>
      </w:pPr>
      <w:r w:rsidRPr="00704EA8">
        <w:rPr>
          <w:rFonts w:ascii="Courier New" w:hAnsi="Courier New" w:cs="Courier New"/>
          <w:sz w:val="18"/>
          <w:szCs w:val="18"/>
          <w:lang w:val="en-US"/>
        </w:rPr>
        <w:t>&lt;/dependency&gt;</w:t>
      </w:r>
    </w:p>
    <w:p w:rsidR="00422AC5" w:rsidRDefault="009B7A1F" w:rsidP="009B7A1F">
      <w:pPr>
        <w:rPr>
          <w:lang w:val="en-US"/>
        </w:rPr>
      </w:pPr>
      <w:r>
        <w:rPr>
          <w:lang w:val="en-US"/>
        </w:rPr>
        <w:t>Create mapping rules in Excel file</w:t>
      </w:r>
      <w:r w:rsidR="00A31E58">
        <w:rPr>
          <w:lang w:val="en-US"/>
        </w:rPr>
        <w:t>, for example</w:t>
      </w:r>
      <w:r>
        <w:rPr>
          <w:lang w:val="en-US"/>
        </w:rPr>
        <w:t>:</w:t>
      </w:r>
    </w:p>
    <w:tbl>
      <w:tblPr>
        <w:tblStyle w:val="TableGrid"/>
        <w:tblW w:w="0" w:type="auto"/>
        <w:jc w:val="center"/>
        <w:tblLook w:val="04A0"/>
      </w:tblPr>
      <w:tblGrid>
        <w:gridCol w:w="892"/>
        <w:gridCol w:w="1017"/>
        <w:gridCol w:w="1367"/>
        <w:gridCol w:w="1425"/>
      </w:tblGrid>
      <w:tr w:rsidR="007F7A42" w:rsidRPr="00574B2F" w:rsidTr="00A10BE3">
        <w:trPr>
          <w:trHeight w:val="284"/>
          <w:jc w:val="center"/>
        </w:trPr>
        <w:tc>
          <w:tcPr>
            <w:tcW w:w="4701" w:type="dxa"/>
            <w:gridSpan w:val="4"/>
            <w:tcBorders>
              <w:bottom w:val="single" w:sz="4" w:space="0" w:color="000000" w:themeColor="text1"/>
            </w:tcBorders>
            <w:shd w:val="clear" w:color="auto" w:fill="0070C0"/>
            <w:noWrap/>
            <w:hideMark/>
          </w:tcPr>
          <w:p w:rsidR="007F7A42" w:rsidRPr="002C107C" w:rsidRDefault="007F7A42" w:rsidP="00C17F4A">
            <w:pPr>
              <w:spacing w:after="200" w:line="276" w:lineRule="auto"/>
              <w:jc w:val="center"/>
              <w:rPr>
                <w:rFonts w:ascii="Arial" w:hAnsi="Arial" w:cs="Arial"/>
                <w:b/>
                <w:color w:val="FFFFFF"/>
                <w:sz w:val="16"/>
                <w:szCs w:val="16"/>
                <w:lang w:val="en-US"/>
              </w:rPr>
            </w:pPr>
            <w:r w:rsidRPr="00574B2F">
              <w:rPr>
                <w:rFonts w:ascii="Arial" w:hAnsi="Arial" w:cs="Arial"/>
                <w:b/>
                <w:color w:val="FFFFFF"/>
                <w:sz w:val="16"/>
                <w:szCs w:val="16"/>
              </w:rPr>
              <w:t>Data</w:t>
            </w:r>
            <w:r w:rsidR="00A10BE3">
              <w:rPr>
                <w:rFonts w:ascii="Arial" w:hAnsi="Arial" w:cs="Arial"/>
                <w:b/>
                <w:color w:val="FFFFFF"/>
                <w:sz w:val="16"/>
                <w:szCs w:val="16"/>
                <w:lang w:val="en-US"/>
              </w:rPr>
              <w:t xml:space="preserve"> </w:t>
            </w:r>
            <w:r w:rsidRPr="00574B2F">
              <w:rPr>
                <w:rFonts w:ascii="Arial" w:hAnsi="Arial" w:cs="Arial"/>
                <w:b/>
                <w:color w:val="FFFFFF"/>
                <w:sz w:val="16"/>
                <w:szCs w:val="16"/>
              </w:rPr>
              <w:t>Mapping</w:t>
            </w:r>
            <w:r w:rsidR="00A10BE3">
              <w:rPr>
                <w:rFonts w:ascii="Arial" w:hAnsi="Arial" w:cs="Arial"/>
                <w:b/>
                <w:color w:val="FFFFFF"/>
                <w:sz w:val="16"/>
                <w:szCs w:val="16"/>
                <w:lang w:val="en-US"/>
              </w:rPr>
              <w:t xml:space="preserve"> </w:t>
            </w:r>
            <w:r w:rsidRPr="00574B2F">
              <w:rPr>
                <w:rFonts w:ascii="Arial" w:hAnsi="Arial" w:cs="Arial"/>
                <w:b/>
                <w:color w:val="FFFFFF"/>
                <w:sz w:val="16"/>
                <w:szCs w:val="16"/>
              </w:rPr>
              <w:t>mappings</w:t>
            </w:r>
          </w:p>
        </w:tc>
      </w:tr>
      <w:tr w:rsidR="007F7A42" w:rsidRPr="00574B2F" w:rsidTr="00A10BE3">
        <w:trPr>
          <w:trHeight w:val="284"/>
          <w:jc w:val="center"/>
        </w:trPr>
        <w:tc>
          <w:tcPr>
            <w:tcW w:w="892" w:type="dxa"/>
            <w:shd w:val="clear" w:color="auto" w:fill="FFFF00"/>
            <w:noWrap/>
            <w:hideMark/>
          </w:tcPr>
          <w:p w:rsidR="007F7A42" w:rsidRPr="00574B2F" w:rsidRDefault="007F7A42" w:rsidP="007F7A42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</w:rPr>
              <w:t>classA</w:t>
            </w:r>
          </w:p>
        </w:tc>
        <w:tc>
          <w:tcPr>
            <w:tcW w:w="1017" w:type="dxa"/>
            <w:shd w:val="clear" w:color="auto" w:fill="FFFF00"/>
            <w:noWrap/>
            <w:hideMark/>
          </w:tcPr>
          <w:p w:rsidR="007F7A42" w:rsidRPr="00574B2F" w:rsidRDefault="007F7A42" w:rsidP="007F7A42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</w:rPr>
              <w:t>classB</w:t>
            </w:r>
          </w:p>
        </w:tc>
        <w:tc>
          <w:tcPr>
            <w:tcW w:w="1367" w:type="dxa"/>
            <w:shd w:val="clear" w:color="auto" w:fill="FFFF00"/>
            <w:noWrap/>
            <w:hideMark/>
          </w:tcPr>
          <w:p w:rsidR="007F7A42" w:rsidRPr="00574B2F" w:rsidRDefault="007F7A42" w:rsidP="007F7A42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</w:rPr>
              <w:t>fieldA</w:t>
            </w:r>
          </w:p>
        </w:tc>
        <w:tc>
          <w:tcPr>
            <w:tcW w:w="1425" w:type="dxa"/>
            <w:shd w:val="clear" w:color="auto" w:fill="FFFF00"/>
            <w:noWrap/>
            <w:hideMark/>
          </w:tcPr>
          <w:p w:rsidR="007F7A42" w:rsidRPr="00574B2F" w:rsidRDefault="007F7A42" w:rsidP="007F7A42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</w:rPr>
              <w:t>fieldB</w:t>
            </w:r>
          </w:p>
        </w:tc>
      </w:tr>
      <w:tr w:rsidR="007F7A42" w:rsidRPr="00574B2F" w:rsidTr="00A10BE3">
        <w:trPr>
          <w:trHeight w:val="284"/>
          <w:jc w:val="center"/>
        </w:trPr>
        <w:tc>
          <w:tcPr>
            <w:tcW w:w="892" w:type="dxa"/>
            <w:shd w:val="clear" w:color="auto" w:fill="FFFF00"/>
            <w:noWrap/>
            <w:hideMark/>
          </w:tcPr>
          <w:p w:rsidR="007F7A42" w:rsidRPr="00574B2F" w:rsidRDefault="00574B2F" w:rsidP="007F7A42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  <w:lang w:val="en-US"/>
              </w:rPr>
              <w:t>C</w:t>
            </w:r>
            <w:r w:rsidR="007F7A42" w:rsidRPr="00574B2F">
              <w:rPr>
                <w:rFonts w:ascii="Arial" w:hAnsi="Arial" w:cs="Arial"/>
                <w:b/>
                <w:sz w:val="16"/>
                <w:szCs w:val="16"/>
              </w:rPr>
              <w:t>lass</w:t>
            </w:r>
            <w:r w:rsidR="00A10BE3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</w:t>
            </w:r>
            <w:r w:rsidR="007F7A42" w:rsidRPr="00574B2F">
              <w:rPr>
                <w:rFonts w:ascii="Arial" w:hAnsi="Arial" w:cs="Arial"/>
                <w:b/>
                <w:sz w:val="16"/>
                <w:szCs w:val="16"/>
              </w:rPr>
              <w:t>A</w:t>
            </w:r>
          </w:p>
        </w:tc>
        <w:tc>
          <w:tcPr>
            <w:tcW w:w="1017" w:type="dxa"/>
            <w:shd w:val="clear" w:color="auto" w:fill="FFFF00"/>
            <w:noWrap/>
            <w:hideMark/>
          </w:tcPr>
          <w:p w:rsidR="007F7A42" w:rsidRPr="00574B2F" w:rsidRDefault="00574B2F" w:rsidP="007F7A42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  <w:lang w:val="en-US"/>
              </w:rPr>
              <w:t>C</w:t>
            </w:r>
            <w:r w:rsidR="007F7A42" w:rsidRPr="00574B2F">
              <w:rPr>
                <w:rFonts w:ascii="Arial" w:hAnsi="Arial" w:cs="Arial"/>
                <w:b/>
                <w:sz w:val="16"/>
                <w:szCs w:val="16"/>
              </w:rPr>
              <w:t>lass</w:t>
            </w:r>
            <w:r w:rsidR="00A10BE3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</w:t>
            </w:r>
            <w:r w:rsidR="007F7A42" w:rsidRPr="00574B2F">
              <w:rPr>
                <w:rFonts w:ascii="Arial" w:hAnsi="Arial" w:cs="Arial"/>
                <w:b/>
                <w:sz w:val="16"/>
                <w:szCs w:val="16"/>
              </w:rPr>
              <w:t>B</w:t>
            </w:r>
          </w:p>
        </w:tc>
        <w:tc>
          <w:tcPr>
            <w:tcW w:w="1367" w:type="dxa"/>
            <w:shd w:val="clear" w:color="auto" w:fill="FFFF00"/>
            <w:noWrap/>
            <w:hideMark/>
          </w:tcPr>
          <w:p w:rsidR="007F7A42" w:rsidRPr="00574B2F" w:rsidRDefault="00574B2F" w:rsidP="007F7A42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  <w:lang w:val="en-US"/>
              </w:rPr>
              <w:t>F</w:t>
            </w:r>
            <w:r w:rsidR="007F7A42" w:rsidRPr="00574B2F">
              <w:rPr>
                <w:rFonts w:ascii="Arial" w:hAnsi="Arial" w:cs="Arial"/>
                <w:b/>
                <w:sz w:val="16"/>
                <w:szCs w:val="16"/>
              </w:rPr>
              <w:t>ield</w:t>
            </w:r>
            <w:r w:rsidR="00A10BE3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</w:t>
            </w:r>
            <w:r w:rsidR="007F7A42" w:rsidRPr="00574B2F">
              <w:rPr>
                <w:rFonts w:ascii="Arial" w:hAnsi="Arial" w:cs="Arial"/>
                <w:b/>
                <w:sz w:val="16"/>
                <w:szCs w:val="16"/>
              </w:rPr>
              <w:t>A</w:t>
            </w:r>
          </w:p>
        </w:tc>
        <w:tc>
          <w:tcPr>
            <w:tcW w:w="1425" w:type="dxa"/>
            <w:shd w:val="clear" w:color="auto" w:fill="FFFF00"/>
            <w:noWrap/>
            <w:hideMark/>
          </w:tcPr>
          <w:p w:rsidR="007F7A42" w:rsidRPr="00574B2F" w:rsidRDefault="00574B2F" w:rsidP="007F7A42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  <w:lang w:val="en-US"/>
              </w:rPr>
              <w:t>F</w:t>
            </w:r>
            <w:r w:rsidR="007F7A42" w:rsidRPr="00574B2F">
              <w:rPr>
                <w:rFonts w:ascii="Arial" w:hAnsi="Arial" w:cs="Arial"/>
                <w:b/>
                <w:sz w:val="16"/>
                <w:szCs w:val="16"/>
              </w:rPr>
              <w:t>ield</w:t>
            </w:r>
            <w:r w:rsidR="00A10BE3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</w:t>
            </w:r>
            <w:r w:rsidR="007F7A42" w:rsidRPr="00574B2F">
              <w:rPr>
                <w:rFonts w:ascii="Arial" w:hAnsi="Arial" w:cs="Arial"/>
                <w:b/>
                <w:sz w:val="16"/>
                <w:szCs w:val="16"/>
              </w:rPr>
              <w:t>B</w:t>
            </w:r>
          </w:p>
        </w:tc>
      </w:tr>
      <w:tr w:rsidR="007F7A42" w:rsidRPr="00574B2F" w:rsidTr="00A10BE3">
        <w:trPr>
          <w:trHeight w:val="284"/>
          <w:jc w:val="center"/>
        </w:trPr>
        <w:tc>
          <w:tcPr>
            <w:tcW w:w="892" w:type="dxa"/>
            <w:noWrap/>
            <w:hideMark/>
          </w:tcPr>
          <w:p w:rsidR="007F7A42" w:rsidRPr="00574B2F" w:rsidRDefault="007F7A42">
            <w:pPr>
              <w:rPr>
                <w:rFonts w:ascii="Arial" w:hAnsi="Arial" w:cs="Arial"/>
                <w:sz w:val="16"/>
                <w:szCs w:val="16"/>
              </w:rPr>
            </w:pPr>
            <w:r w:rsidRPr="00574B2F">
              <w:rPr>
                <w:rFonts w:ascii="Arial" w:hAnsi="Arial" w:cs="Arial"/>
                <w:sz w:val="16"/>
                <w:szCs w:val="16"/>
              </w:rPr>
              <w:t>Source</w:t>
            </w:r>
          </w:p>
        </w:tc>
        <w:tc>
          <w:tcPr>
            <w:tcW w:w="1017" w:type="dxa"/>
            <w:noWrap/>
            <w:hideMark/>
          </w:tcPr>
          <w:p w:rsidR="007F7A42" w:rsidRPr="00574B2F" w:rsidRDefault="007F7A42">
            <w:pPr>
              <w:rPr>
                <w:rFonts w:ascii="Arial" w:hAnsi="Arial" w:cs="Arial"/>
                <w:sz w:val="16"/>
                <w:szCs w:val="16"/>
              </w:rPr>
            </w:pPr>
            <w:r w:rsidRPr="00574B2F">
              <w:rPr>
                <w:rFonts w:ascii="Arial" w:hAnsi="Arial" w:cs="Arial"/>
                <w:sz w:val="16"/>
                <w:szCs w:val="16"/>
              </w:rPr>
              <w:t>Destination</w:t>
            </w:r>
          </w:p>
        </w:tc>
        <w:tc>
          <w:tcPr>
            <w:tcW w:w="1367" w:type="dxa"/>
            <w:noWrap/>
            <w:hideMark/>
          </w:tcPr>
          <w:p w:rsidR="007F7A42" w:rsidRPr="00574B2F" w:rsidRDefault="00F37690" w:rsidP="00C242E6">
            <w:pPr>
              <w:jc w:val="left"/>
              <w:rPr>
                <w:rFonts w:ascii="Arial" w:hAnsi="Arial" w:cs="Arial"/>
                <w:sz w:val="16"/>
                <w:szCs w:val="16"/>
              </w:rPr>
            </w:pPr>
            <w:r w:rsidRPr="00574B2F">
              <w:rPr>
                <w:rFonts w:ascii="Arial" w:hAnsi="Arial" w:cs="Arial"/>
                <w:sz w:val="16"/>
                <w:szCs w:val="16"/>
              </w:rPr>
              <w:t>aStringField</w:t>
            </w:r>
          </w:p>
        </w:tc>
        <w:tc>
          <w:tcPr>
            <w:tcW w:w="1425" w:type="dxa"/>
            <w:noWrap/>
            <w:hideMark/>
          </w:tcPr>
          <w:p w:rsidR="007F7A42" w:rsidRPr="00574B2F" w:rsidRDefault="007F7A42">
            <w:pPr>
              <w:rPr>
                <w:rFonts w:ascii="Arial" w:hAnsi="Arial" w:cs="Arial"/>
                <w:sz w:val="16"/>
                <w:szCs w:val="16"/>
              </w:rPr>
            </w:pPr>
            <w:r w:rsidRPr="00574B2F">
              <w:rPr>
                <w:rFonts w:ascii="Arial" w:hAnsi="Arial" w:cs="Arial"/>
                <w:sz w:val="16"/>
                <w:szCs w:val="16"/>
              </w:rPr>
              <w:t>aStringField</w:t>
            </w:r>
          </w:p>
        </w:tc>
      </w:tr>
      <w:tr w:rsidR="007F7A42" w:rsidRPr="00574B2F" w:rsidTr="00A10BE3">
        <w:trPr>
          <w:trHeight w:val="284"/>
          <w:jc w:val="center"/>
        </w:trPr>
        <w:tc>
          <w:tcPr>
            <w:tcW w:w="892" w:type="dxa"/>
            <w:noWrap/>
            <w:hideMark/>
          </w:tcPr>
          <w:p w:rsidR="007F7A42" w:rsidRPr="00574B2F" w:rsidRDefault="007F7A42" w:rsidP="00574B2F">
            <w:pPr>
              <w:jc w:val="left"/>
              <w:rPr>
                <w:rFonts w:ascii="Arial" w:hAnsi="Arial" w:cs="Arial"/>
                <w:sz w:val="16"/>
                <w:szCs w:val="16"/>
              </w:rPr>
            </w:pPr>
            <w:r w:rsidRPr="00574B2F">
              <w:rPr>
                <w:rFonts w:ascii="Arial" w:hAnsi="Arial" w:cs="Arial"/>
                <w:sz w:val="16"/>
                <w:szCs w:val="16"/>
              </w:rPr>
              <w:t>Source</w:t>
            </w:r>
          </w:p>
        </w:tc>
        <w:tc>
          <w:tcPr>
            <w:tcW w:w="1017" w:type="dxa"/>
            <w:noWrap/>
            <w:hideMark/>
          </w:tcPr>
          <w:p w:rsidR="007F7A42" w:rsidRPr="00574B2F" w:rsidRDefault="007F7A42">
            <w:pPr>
              <w:rPr>
                <w:rFonts w:ascii="Arial" w:hAnsi="Arial" w:cs="Arial"/>
                <w:sz w:val="16"/>
                <w:szCs w:val="16"/>
              </w:rPr>
            </w:pPr>
            <w:r w:rsidRPr="00574B2F">
              <w:rPr>
                <w:rFonts w:ascii="Arial" w:hAnsi="Arial" w:cs="Arial"/>
                <w:sz w:val="16"/>
                <w:szCs w:val="16"/>
              </w:rPr>
              <w:t>Destination</w:t>
            </w:r>
          </w:p>
        </w:tc>
        <w:tc>
          <w:tcPr>
            <w:tcW w:w="1367" w:type="dxa"/>
            <w:noWrap/>
            <w:hideMark/>
          </w:tcPr>
          <w:p w:rsidR="007F7A42" w:rsidRPr="00AD07DE" w:rsidRDefault="007F7A42">
            <w:pPr>
              <w:spacing w:after="200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574B2F">
              <w:rPr>
                <w:rFonts w:ascii="Arial" w:hAnsi="Arial" w:cs="Arial"/>
                <w:sz w:val="16"/>
                <w:szCs w:val="16"/>
              </w:rPr>
              <w:t>anIntegerField</w:t>
            </w:r>
          </w:p>
        </w:tc>
        <w:tc>
          <w:tcPr>
            <w:tcW w:w="1425" w:type="dxa"/>
            <w:noWrap/>
            <w:hideMark/>
          </w:tcPr>
          <w:p w:rsidR="007F7A42" w:rsidRPr="00AD07DE" w:rsidRDefault="00F37690">
            <w:pPr>
              <w:spacing w:after="200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574B2F">
              <w:rPr>
                <w:rFonts w:ascii="Arial" w:hAnsi="Arial" w:cs="Arial"/>
                <w:sz w:val="16"/>
                <w:szCs w:val="16"/>
              </w:rPr>
              <w:t>anIntegerField</w:t>
            </w:r>
          </w:p>
        </w:tc>
      </w:tr>
    </w:tbl>
    <w:p w:rsidR="00911282" w:rsidRPr="00911282" w:rsidRDefault="00911282" w:rsidP="00911282">
      <w:pPr>
        <w:spacing w:before="240"/>
        <w:jc w:val="center"/>
        <w:rPr>
          <w:rStyle w:val="SubtleEmphasis"/>
          <w:lang w:val="en-US"/>
        </w:rPr>
      </w:pPr>
      <w:r w:rsidRPr="00911282">
        <w:rPr>
          <w:rStyle w:val="SubtleEmphasis"/>
        </w:rPr>
        <w:t>Table</w:t>
      </w:r>
      <w:fldSimple w:instr=" SEQ Table  \* MERGEFORMAT ">
        <w:r w:rsidR="005A4B11" w:rsidRPr="005A4B11">
          <w:rPr>
            <w:rStyle w:val="SubtleEmphasis"/>
            <w:noProof/>
          </w:rPr>
          <w:t>1</w:t>
        </w:r>
      </w:fldSimple>
      <w:r w:rsidRPr="00911282">
        <w:rPr>
          <w:rStyle w:val="SubtleEmphasis"/>
        </w:rPr>
        <w:t>. Mapping</w:t>
      </w:r>
      <w:r>
        <w:rPr>
          <w:rStyle w:val="SubtleEmphasis"/>
          <w:lang w:val="en-US"/>
        </w:rPr>
        <w:t>definition</w:t>
      </w:r>
    </w:p>
    <w:p w:rsidR="00B80F30" w:rsidRPr="00B80F30" w:rsidRDefault="00B80F30" w:rsidP="009B7A1F">
      <w:pPr>
        <w:rPr>
          <w:lang w:val="en-US"/>
        </w:rPr>
      </w:pPr>
      <w:r w:rsidRPr="00B80F30">
        <w:rPr>
          <w:lang w:val="en-US"/>
        </w:rPr>
        <w:t>Define one more table:</w:t>
      </w:r>
    </w:p>
    <w:tbl>
      <w:tblPr>
        <w:tblStyle w:val="TableGrid"/>
        <w:tblW w:w="0" w:type="auto"/>
        <w:jc w:val="center"/>
        <w:tblLook w:val="04A0"/>
      </w:tblPr>
      <w:tblGrid>
        <w:gridCol w:w="1254"/>
        <w:gridCol w:w="2164"/>
      </w:tblGrid>
      <w:tr w:rsidR="007F7A42" w:rsidRPr="00574B2F" w:rsidTr="00AD07DE">
        <w:trPr>
          <w:trHeight w:val="300"/>
          <w:jc w:val="center"/>
        </w:trPr>
        <w:tc>
          <w:tcPr>
            <w:tcW w:w="3418" w:type="dxa"/>
            <w:gridSpan w:val="2"/>
            <w:noWrap/>
            <w:hideMark/>
          </w:tcPr>
          <w:p w:rsidR="007F7A42" w:rsidRPr="00574B2F" w:rsidRDefault="007F7A42" w:rsidP="00FE3AEA">
            <w:pPr>
              <w:rPr>
                <w:rFonts w:ascii="Arial" w:hAnsi="Arial" w:cs="Arial"/>
                <w:sz w:val="16"/>
                <w:szCs w:val="16"/>
              </w:rPr>
            </w:pPr>
            <w:r w:rsidRPr="00574B2F">
              <w:rPr>
                <w:rFonts w:ascii="Arial" w:hAnsi="Arial" w:cs="Arial"/>
                <w:sz w:val="16"/>
                <w:szCs w:val="16"/>
              </w:rPr>
              <w:t>Environment</w:t>
            </w:r>
          </w:p>
        </w:tc>
      </w:tr>
      <w:tr w:rsidR="00AD07DE" w:rsidRPr="00574B2F" w:rsidTr="00AD07DE">
        <w:trPr>
          <w:trHeight w:val="300"/>
          <w:jc w:val="center"/>
        </w:trPr>
        <w:tc>
          <w:tcPr>
            <w:tcW w:w="1254" w:type="dxa"/>
            <w:vMerge w:val="restart"/>
            <w:noWrap/>
            <w:hideMark/>
          </w:tcPr>
          <w:p w:rsidR="00AD07DE" w:rsidRPr="00574B2F" w:rsidRDefault="00AD07DE" w:rsidP="00FE3AEA">
            <w:pPr>
              <w:rPr>
                <w:rFonts w:ascii="Arial" w:hAnsi="Arial" w:cs="Arial"/>
                <w:sz w:val="16"/>
                <w:szCs w:val="16"/>
              </w:rPr>
            </w:pPr>
            <w:r w:rsidRPr="00574B2F">
              <w:rPr>
                <w:rFonts w:ascii="Arial" w:hAnsi="Arial" w:cs="Arial"/>
                <w:sz w:val="16"/>
                <w:szCs w:val="16"/>
              </w:rPr>
              <w:t>import</w:t>
            </w:r>
          </w:p>
        </w:tc>
        <w:tc>
          <w:tcPr>
            <w:tcW w:w="2164" w:type="dxa"/>
            <w:noWrap/>
            <w:hideMark/>
          </w:tcPr>
          <w:p w:rsidR="00AD07DE" w:rsidRPr="00574B2F" w:rsidRDefault="00AD07DE" w:rsidP="00FE3AEA">
            <w:pPr>
              <w:rPr>
                <w:rFonts w:ascii="Arial" w:hAnsi="Arial" w:cs="Arial"/>
                <w:sz w:val="16"/>
                <w:szCs w:val="16"/>
              </w:rPr>
            </w:pPr>
            <w:r w:rsidRPr="00574B2F">
              <w:rPr>
                <w:rFonts w:ascii="Arial" w:hAnsi="Arial" w:cs="Arial"/>
                <w:sz w:val="16"/>
                <w:szCs w:val="16"/>
              </w:rPr>
              <w:t>org.openl.rules.mapping</w:t>
            </w:r>
          </w:p>
        </w:tc>
      </w:tr>
      <w:tr w:rsidR="00AD07DE" w:rsidRPr="00574B2F" w:rsidTr="00AD07DE">
        <w:trPr>
          <w:trHeight w:val="300"/>
          <w:jc w:val="center"/>
        </w:trPr>
        <w:tc>
          <w:tcPr>
            <w:tcW w:w="1254" w:type="dxa"/>
            <w:vMerge/>
            <w:hideMark/>
          </w:tcPr>
          <w:p w:rsidR="00AD07DE" w:rsidRPr="00574B2F" w:rsidRDefault="00AD07DE" w:rsidP="00FE3AE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164" w:type="dxa"/>
            <w:noWrap/>
            <w:hideMark/>
          </w:tcPr>
          <w:p w:rsidR="00AD07DE" w:rsidRPr="00574B2F" w:rsidRDefault="00AD07DE" w:rsidP="00FE3AE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source.</w:t>
            </w:r>
            <w:r w:rsidRPr="00574B2F">
              <w:rPr>
                <w:rFonts w:ascii="Arial" w:hAnsi="Arial" w:cs="Arial"/>
                <w:sz w:val="16"/>
                <w:szCs w:val="16"/>
              </w:rPr>
              <w:t>package</w:t>
            </w:r>
          </w:p>
        </w:tc>
      </w:tr>
      <w:tr w:rsidR="00AD07DE" w:rsidRPr="00574B2F" w:rsidTr="00AD07DE">
        <w:trPr>
          <w:trHeight w:val="300"/>
          <w:jc w:val="center"/>
        </w:trPr>
        <w:tc>
          <w:tcPr>
            <w:tcW w:w="1254" w:type="dxa"/>
            <w:vMerge/>
          </w:tcPr>
          <w:p w:rsidR="00AD07DE" w:rsidRPr="00574B2F" w:rsidRDefault="00AD07DE" w:rsidP="00FE3AE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164" w:type="dxa"/>
            <w:noWrap/>
          </w:tcPr>
          <w:p w:rsidR="00AD07DE" w:rsidRPr="00574B2F" w:rsidDel="00AD07DE" w:rsidRDefault="00AD07DE" w:rsidP="00FE3AEA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destination.package</w:t>
            </w:r>
          </w:p>
        </w:tc>
      </w:tr>
    </w:tbl>
    <w:p w:rsidR="00911282" w:rsidRPr="00A21F9A" w:rsidRDefault="00911282" w:rsidP="00911282">
      <w:pPr>
        <w:spacing w:before="240"/>
        <w:jc w:val="center"/>
        <w:rPr>
          <w:rStyle w:val="SubtleEmphasis"/>
          <w:lang w:val="en-US"/>
        </w:rPr>
      </w:pPr>
      <w:r w:rsidRPr="00911282">
        <w:rPr>
          <w:rStyle w:val="SubtleEmphasis"/>
        </w:rPr>
        <w:t>Table</w:t>
      </w:r>
      <w:fldSimple w:instr=" SEQ Table  \* MERGEFORMAT ">
        <w:r w:rsidR="005A4B11" w:rsidRPr="005A4B11">
          <w:rPr>
            <w:rStyle w:val="SubtleEmphasis"/>
            <w:noProof/>
          </w:rPr>
          <w:t>2</w:t>
        </w:r>
      </w:fldSimple>
      <w:r w:rsidRPr="00911282">
        <w:rPr>
          <w:rStyle w:val="SubtleEmphasis"/>
        </w:rPr>
        <w:t xml:space="preserve">. </w:t>
      </w:r>
      <w:r w:rsidR="00A21F9A">
        <w:rPr>
          <w:rStyle w:val="SubtleEmphasis"/>
          <w:lang w:val="en-US"/>
        </w:rPr>
        <w:t>Import definition</w:t>
      </w:r>
    </w:p>
    <w:p w:rsidR="00D4279A" w:rsidRDefault="00D4279A" w:rsidP="007E138D">
      <w:pPr>
        <w:rPr>
          <w:lang w:val="en-US"/>
        </w:rPr>
      </w:pPr>
      <w:r>
        <w:rPr>
          <w:lang w:val="en-US"/>
        </w:rPr>
        <w:t>where</w:t>
      </w:r>
      <w:r w:rsidR="00AA3692">
        <w:rPr>
          <w:lang w:val="en-US"/>
        </w:rPr>
        <w:t xml:space="preserve"> </w:t>
      </w:r>
      <w:r w:rsidR="007E138D">
        <w:rPr>
          <w:rFonts w:ascii="Arial" w:hAnsi="Arial" w:cs="Arial"/>
          <w:i/>
          <w:sz w:val="16"/>
          <w:szCs w:val="16"/>
          <w:lang w:val="en-US"/>
        </w:rPr>
        <w:t>source</w:t>
      </w:r>
      <w:r w:rsidR="007E138D" w:rsidRPr="000F10A7">
        <w:rPr>
          <w:rFonts w:ascii="Arial" w:hAnsi="Arial" w:cs="Arial"/>
          <w:i/>
          <w:sz w:val="16"/>
          <w:szCs w:val="16"/>
          <w:lang w:val="en-US"/>
        </w:rPr>
        <w:t>.package</w:t>
      </w:r>
      <w:r w:rsidR="00AA3692">
        <w:rPr>
          <w:rFonts w:ascii="Arial" w:hAnsi="Arial" w:cs="Arial"/>
          <w:i/>
          <w:sz w:val="16"/>
          <w:szCs w:val="16"/>
          <w:lang w:val="en-US"/>
        </w:rPr>
        <w:t xml:space="preserve"> </w:t>
      </w:r>
      <w:r w:rsidR="007E138D" w:rsidRPr="007E138D">
        <w:rPr>
          <w:lang w:val="en-US"/>
        </w:rPr>
        <w:t>and</w:t>
      </w:r>
      <w:r w:rsidR="00AA3692">
        <w:rPr>
          <w:lang w:val="en-US"/>
        </w:rPr>
        <w:t xml:space="preserve"> </w:t>
      </w:r>
      <w:r w:rsidR="000F10A7" w:rsidRPr="000F10A7">
        <w:rPr>
          <w:rFonts w:ascii="Arial" w:hAnsi="Arial" w:cs="Arial"/>
          <w:i/>
          <w:sz w:val="16"/>
          <w:szCs w:val="16"/>
          <w:lang w:val="en-US"/>
        </w:rPr>
        <w:t>destination.package</w:t>
      </w:r>
      <w:r w:rsidR="00AA3692">
        <w:rPr>
          <w:rFonts w:ascii="Arial" w:hAnsi="Arial" w:cs="Arial"/>
          <w:i/>
          <w:sz w:val="16"/>
          <w:szCs w:val="16"/>
          <w:lang w:val="en-US"/>
        </w:rPr>
        <w:t xml:space="preserve"> </w:t>
      </w:r>
      <w:r w:rsidR="007E138D">
        <w:rPr>
          <w:lang w:val="en-US"/>
        </w:rPr>
        <w:t xml:space="preserve">are </w:t>
      </w:r>
      <w:r>
        <w:rPr>
          <w:lang w:val="en-US"/>
        </w:rPr>
        <w:t>package</w:t>
      </w:r>
      <w:r w:rsidR="007E138D">
        <w:rPr>
          <w:lang w:val="en-US"/>
        </w:rPr>
        <w:t>s</w:t>
      </w:r>
      <w:r>
        <w:rPr>
          <w:lang w:val="en-US"/>
        </w:rPr>
        <w:t xml:space="preserve"> which contain </w:t>
      </w:r>
      <w:r w:rsidRPr="000F10A7">
        <w:rPr>
          <w:rFonts w:ascii="Arial" w:hAnsi="Arial" w:cs="Arial"/>
          <w:i/>
          <w:sz w:val="16"/>
          <w:szCs w:val="16"/>
          <w:lang w:val="en-US"/>
        </w:rPr>
        <w:t>Source</w:t>
      </w:r>
      <w:r>
        <w:rPr>
          <w:lang w:val="en-US"/>
        </w:rPr>
        <w:t xml:space="preserve"> and </w:t>
      </w:r>
      <w:r w:rsidRPr="000F10A7">
        <w:rPr>
          <w:rStyle w:val="Style1Char"/>
        </w:rPr>
        <w:t>Destination</w:t>
      </w:r>
      <w:r>
        <w:rPr>
          <w:lang w:val="en-US"/>
        </w:rPr>
        <w:t xml:space="preserve"> classes</w:t>
      </w:r>
      <w:r w:rsidR="00372C06">
        <w:rPr>
          <w:lang w:val="en-US"/>
        </w:rPr>
        <w:t xml:space="preserve">. Also you can define full java class names. For </w:t>
      </w:r>
      <w:r w:rsidR="00B47777">
        <w:rPr>
          <w:lang w:val="en-US"/>
        </w:rPr>
        <w:t>the</w:t>
      </w:r>
      <w:r w:rsidR="00372C06">
        <w:rPr>
          <w:lang w:val="en-US"/>
        </w:rPr>
        <w:t xml:space="preserve"> sample class</w:t>
      </w:r>
      <w:r w:rsidR="000F10A7">
        <w:rPr>
          <w:lang w:val="en-US"/>
        </w:rPr>
        <w:t xml:space="preserve"> name</w:t>
      </w:r>
      <w:r w:rsidR="00372C06">
        <w:rPr>
          <w:lang w:val="en-US"/>
        </w:rPr>
        <w:t xml:space="preserve">s will be </w:t>
      </w:r>
      <w:r w:rsidR="007E138D">
        <w:rPr>
          <w:rStyle w:val="Style1Char"/>
        </w:rPr>
        <w:t>source</w:t>
      </w:r>
      <w:r w:rsidR="000F10A7" w:rsidRPr="000F10A7">
        <w:rPr>
          <w:rStyle w:val="Style1Char"/>
        </w:rPr>
        <w:t>.package</w:t>
      </w:r>
      <w:r w:rsidR="00372C06" w:rsidRPr="000F10A7">
        <w:rPr>
          <w:rStyle w:val="Style1Char"/>
        </w:rPr>
        <w:t>.Source</w:t>
      </w:r>
      <w:r w:rsidR="00AA3692">
        <w:rPr>
          <w:rStyle w:val="Style1Char"/>
        </w:rPr>
        <w:t xml:space="preserve"> </w:t>
      </w:r>
      <w:r w:rsidR="00372C06" w:rsidRPr="00372C06">
        <w:rPr>
          <w:lang w:val="en-US"/>
        </w:rPr>
        <w:t>and</w:t>
      </w:r>
      <w:r w:rsidR="00AA3692">
        <w:rPr>
          <w:lang w:val="en-US"/>
        </w:rPr>
        <w:t xml:space="preserve"> </w:t>
      </w:r>
      <w:r w:rsidR="007E138D">
        <w:rPr>
          <w:rStyle w:val="Style1Char"/>
        </w:rPr>
        <w:t>destination.package</w:t>
      </w:r>
      <w:r w:rsidR="00372C06" w:rsidRPr="000F10A7">
        <w:rPr>
          <w:rStyle w:val="Style1Char"/>
        </w:rPr>
        <w:t>.Destination</w:t>
      </w:r>
      <w:r w:rsidR="00372C06" w:rsidRPr="00372C06">
        <w:rPr>
          <w:lang w:val="en-US"/>
        </w:rPr>
        <w:t>.</w:t>
      </w:r>
    </w:p>
    <w:p w:rsidR="003F5405" w:rsidRDefault="003F5405" w:rsidP="00D4279A">
      <w:pPr>
        <w:rPr>
          <w:lang w:val="en-US"/>
        </w:rPr>
      </w:pPr>
      <w:r>
        <w:rPr>
          <w:lang w:val="en-US"/>
        </w:rPr>
        <w:t xml:space="preserve">Add the following code snippet into your </w:t>
      </w:r>
      <w:r w:rsidR="00AD07DE">
        <w:rPr>
          <w:lang w:val="en-US"/>
        </w:rPr>
        <w:t>code to use mapper</w:t>
      </w:r>
      <w:r>
        <w:rPr>
          <w:lang w:val="en-US"/>
        </w:rPr>
        <w:t xml:space="preserve">: </w:t>
      </w:r>
    </w:p>
    <w:p w:rsidR="003F5405" w:rsidRPr="003F5405" w:rsidRDefault="003F5405" w:rsidP="003F5405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3F540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File </w:t>
      </w:r>
      <w:r w:rsidR="00AD07DE">
        <w:rPr>
          <w:rFonts w:ascii="Courier New" w:hAnsi="Courier New" w:cs="Courier New"/>
          <w:color w:val="000000"/>
          <w:sz w:val="18"/>
          <w:szCs w:val="18"/>
          <w:lang w:val="en-US"/>
        </w:rPr>
        <w:t>mappingRules</w:t>
      </w:r>
      <w:r w:rsidRPr="003F540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= </w:t>
      </w:r>
      <w:r w:rsidRPr="003F5405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new</w:t>
      </w:r>
      <w:r w:rsidR="007C4AB7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 xml:space="preserve"> </w:t>
      </w:r>
      <w:r w:rsidRPr="003F5405">
        <w:rPr>
          <w:rFonts w:ascii="Courier New" w:hAnsi="Courier New" w:cs="Courier New"/>
          <w:color w:val="000000"/>
          <w:sz w:val="18"/>
          <w:szCs w:val="18"/>
          <w:lang w:val="en-US"/>
        </w:rPr>
        <w:t>File(</w:t>
      </w:r>
      <w:r w:rsidR="003A1F9B">
        <w:rPr>
          <w:rFonts w:ascii="Courier New" w:hAnsi="Courier New" w:cs="Courier New"/>
          <w:color w:val="2A00FF"/>
          <w:sz w:val="18"/>
          <w:szCs w:val="18"/>
          <w:lang w:val="en-US"/>
        </w:rPr>
        <w:t>"mapping</w:t>
      </w:r>
      <w:r w:rsidRPr="003F5405">
        <w:rPr>
          <w:rFonts w:ascii="Courier New" w:hAnsi="Courier New" w:cs="Courier New"/>
          <w:color w:val="2A00FF"/>
          <w:sz w:val="18"/>
          <w:szCs w:val="18"/>
          <w:lang w:val="en-US"/>
        </w:rPr>
        <w:t>.xlsx"</w:t>
      </w:r>
      <w:r w:rsidRPr="003F5405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D12D53" w:rsidRDefault="003F5405" w:rsidP="00D12D5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F5405">
        <w:rPr>
          <w:rFonts w:ascii="Courier New" w:hAnsi="Courier New" w:cs="Courier New"/>
          <w:color w:val="000000"/>
          <w:sz w:val="18"/>
          <w:szCs w:val="18"/>
          <w:lang w:val="en-US"/>
        </w:rPr>
        <w:t>Mapper mapper = RulesBeanMapperFactory.</w:t>
      </w:r>
      <w:r w:rsidRPr="003F5405">
        <w:rPr>
          <w:rFonts w:ascii="Courier New" w:hAnsi="Courier New" w:cs="Courier New"/>
          <w:i/>
          <w:iCs/>
          <w:color w:val="000000"/>
          <w:sz w:val="18"/>
          <w:szCs w:val="18"/>
          <w:lang w:val="en-US"/>
        </w:rPr>
        <w:t>createMapperInstance</w:t>
      </w:r>
      <w:r w:rsidRPr="003F5405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r w:rsidR="00AD07DE">
        <w:rPr>
          <w:rFonts w:ascii="Courier New" w:hAnsi="Courier New" w:cs="Courier New"/>
          <w:color w:val="000000"/>
          <w:sz w:val="18"/>
          <w:szCs w:val="18"/>
          <w:lang w:val="en-US"/>
        </w:rPr>
        <w:t>mappingRules</w:t>
      </w:r>
      <w:r w:rsidRPr="003F5405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CA75A2" w:rsidRDefault="00CA75A2" w:rsidP="00D12D5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D12D53" w:rsidRPr="00D12D53" w:rsidRDefault="00D12D53" w:rsidP="00D12D5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sz w:val="18"/>
          <w:szCs w:val="18"/>
          <w:lang w:val="en-US"/>
        </w:rPr>
      </w:pPr>
      <w:r>
        <w:rPr>
          <w:rFonts w:ascii="Courier New" w:hAnsi="Courier New" w:cs="Courier New"/>
          <w:color w:val="000000"/>
          <w:sz w:val="18"/>
          <w:szCs w:val="18"/>
          <w:lang w:val="en-US"/>
        </w:rPr>
        <w:t>Source sourceInstance</w:t>
      </w:r>
      <w:r w:rsidRPr="003F540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 </w:t>
      </w:r>
      <w:r w:rsidRPr="003F5405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new</w:t>
      </w:r>
      <w:r w:rsidR="007C4AB7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val="en-US"/>
        </w:rPr>
        <w:t>Source</w:t>
      </w:r>
      <w:r w:rsidRPr="003F5405">
        <w:rPr>
          <w:rFonts w:ascii="Courier New" w:hAnsi="Courier New" w:cs="Courier New"/>
          <w:color w:val="000000"/>
          <w:sz w:val="18"/>
          <w:szCs w:val="18"/>
          <w:lang w:val="en-US"/>
        </w:rPr>
        <w:t>();</w:t>
      </w:r>
    </w:p>
    <w:p w:rsidR="00416AEB" w:rsidRDefault="00D12D5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color w:val="000000"/>
          <w:sz w:val="18"/>
          <w:szCs w:val="18"/>
          <w:lang w:val="en-US"/>
        </w:rPr>
        <w:t>sourceInstance</w:t>
      </w:r>
      <w:r w:rsidRPr="003F5405">
        <w:rPr>
          <w:rFonts w:ascii="Courier New" w:hAnsi="Courier New" w:cs="Courier New"/>
          <w:color w:val="000000"/>
          <w:sz w:val="18"/>
          <w:szCs w:val="18"/>
          <w:lang w:val="en-US"/>
        </w:rPr>
        <w:t>.setAString</w:t>
      </w:r>
      <w:r>
        <w:rPr>
          <w:rFonts w:ascii="Courier New" w:hAnsi="Courier New" w:cs="Courier New"/>
          <w:color w:val="000000"/>
          <w:sz w:val="18"/>
          <w:szCs w:val="18"/>
          <w:lang w:val="en-US"/>
        </w:rPr>
        <w:t>Field</w:t>
      </w:r>
      <w:r w:rsidRPr="003F5405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r w:rsidRPr="003F5405">
        <w:rPr>
          <w:rFonts w:ascii="Courier New" w:hAnsi="Courier New" w:cs="Courier New"/>
          <w:color w:val="2A00FF"/>
          <w:sz w:val="18"/>
          <w:szCs w:val="18"/>
          <w:lang w:val="en-US"/>
        </w:rPr>
        <w:t>"string"</w:t>
      </w:r>
      <w:r w:rsidRPr="003F5405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416AEB" w:rsidRDefault="004E669A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color w:val="000000"/>
          <w:sz w:val="18"/>
          <w:szCs w:val="18"/>
          <w:lang w:val="en-US"/>
        </w:rPr>
        <w:t>sourceInstance</w:t>
      </w:r>
      <w:r w:rsidR="00D12D53" w:rsidRPr="003F5405">
        <w:rPr>
          <w:rFonts w:ascii="Courier New" w:hAnsi="Courier New" w:cs="Courier New"/>
          <w:color w:val="000000"/>
          <w:sz w:val="18"/>
          <w:szCs w:val="18"/>
          <w:lang w:val="en-US"/>
        </w:rPr>
        <w:t>.setAnInteger</w:t>
      </w:r>
      <w:r w:rsidR="00D12D53">
        <w:rPr>
          <w:rFonts w:ascii="Courier New" w:hAnsi="Courier New" w:cs="Courier New"/>
          <w:color w:val="000000"/>
          <w:sz w:val="18"/>
          <w:szCs w:val="18"/>
          <w:lang w:val="en-US"/>
        </w:rPr>
        <w:t>Field</w:t>
      </w:r>
      <w:r w:rsidR="00D12D53" w:rsidRPr="003F5405">
        <w:rPr>
          <w:rFonts w:ascii="Courier New" w:hAnsi="Courier New" w:cs="Courier New"/>
          <w:color w:val="000000"/>
          <w:sz w:val="18"/>
          <w:szCs w:val="18"/>
          <w:lang w:val="en-US"/>
        </w:rPr>
        <w:t>(10);</w:t>
      </w:r>
    </w:p>
    <w:p w:rsidR="00416AEB" w:rsidRDefault="00416AEB">
      <w:pPr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416AEB" w:rsidRDefault="003F5405">
      <w:pPr>
        <w:rPr>
          <w:sz w:val="18"/>
          <w:szCs w:val="18"/>
          <w:lang w:val="en-US"/>
        </w:rPr>
      </w:pPr>
      <w:r>
        <w:rPr>
          <w:rFonts w:ascii="Courier New" w:hAnsi="Courier New" w:cs="Courier New"/>
          <w:color w:val="000000"/>
          <w:sz w:val="18"/>
          <w:szCs w:val="18"/>
          <w:lang w:val="en-US"/>
        </w:rPr>
        <w:t>Destination</w:t>
      </w:r>
      <w:r w:rsidR="00C46A48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val="en-US"/>
        </w:rPr>
        <w:t>dest</w:t>
      </w:r>
      <w:r w:rsidR="00AD07DE">
        <w:rPr>
          <w:rFonts w:ascii="Courier New" w:hAnsi="Courier New" w:cs="Courier New"/>
          <w:color w:val="000000"/>
          <w:sz w:val="18"/>
          <w:szCs w:val="18"/>
          <w:lang w:val="en-US"/>
        </w:rPr>
        <w:t>inationInstance</w:t>
      </w:r>
      <w:r w:rsidRPr="003F540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 mapper.map(</w:t>
      </w:r>
      <w:r w:rsidR="00AD07DE">
        <w:rPr>
          <w:rFonts w:ascii="Courier New" w:hAnsi="Courier New" w:cs="Courier New"/>
          <w:color w:val="000000"/>
          <w:sz w:val="18"/>
          <w:szCs w:val="18"/>
          <w:lang w:val="en-US"/>
        </w:rPr>
        <w:t>sourceInstance</w:t>
      </w:r>
      <w:r w:rsidRPr="003F5405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</w:t>
      </w:r>
      <w:r>
        <w:rPr>
          <w:rFonts w:ascii="Courier New" w:hAnsi="Courier New" w:cs="Courier New"/>
          <w:color w:val="000000"/>
          <w:sz w:val="18"/>
          <w:szCs w:val="18"/>
          <w:lang w:val="en-US"/>
        </w:rPr>
        <w:t>Destination</w:t>
      </w:r>
      <w:r w:rsidRPr="003F5405">
        <w:rPr>
          <w:rFonts w:ascii="Courier New" w:hAnsi="Courier New" w:cs="Courier New"/>
          <w:color w:val="000000"/>
          <w:sz w:val="18"/>
          <w:szCs w:val="18"/>
          <w:lang w:val="en-US"/>
        </w:rPr>
        <w:t>.</w:t>
      </w:r>
      <w:r w:rsidRPr="003F5405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class</w:t>
      </w:r>
      <w:r w:rsidRPr="003F5405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75671A" w:rsidRDefault="0075671A" w:rsidP="0075671A">
      <w:pPr>
        <w:rPr>
          <w:lang w:val="en-US"/>
        </w:rPr>
      </w:pPr>
      <w:r>
        <w:rPr>
          <w:lang w:val="en-US"/>
        </w:rPr>
        <w:t xml:space="preserve">After mapper completes mapping new instance of </w:t>
      </w:r>
      <w:r w:rsidR="00AF6107">
        <w:rPr>
          <w:rStyle w:val="Style1Char"/>
        </w:rPr>
        <w:t>destination.</w:t>
      </w:r>
      <w:r w:rsidR="00AF6107" w:rsidRPr="00AF6107">
        <w:rPr>
          <w:rStyle w:val="Style1Char"/>
        </w:rPr>
        <w:t>package</w:t>
      </w:r>
      <w:r w:rsidRPr="00AF6107">
        <w:rPr>
          <w:rStyle w:val="Style1Char"/>
        </w:rPr>
        <w:t>.Destination</w:t>
      </w:r>
      <w:r>
        <w:rPr>
          <w:lang w:val="en-US"/>
        </w:rPr>
        <w:t xml:space="preserve"> class will be returned</w:t>
      </w:r>
      <w:r w:rsidR="00806C7D">
        <w:rPr>
          <w:lang w:val="en-US"/>
        </w:rPr>
        <w:t xml:space="preserve"> </w:t>
      </w:r>
      <w:r w:rsidR="00AD07DE">
        <w:rPr>
          <w:lang w:val="en-US"/>
        </w:rPr>
        <w:t xml:space="preserve">with following </w:t>
      </w:r>
      <w:r w:rsidR="00690CAF">
        <w:rPr>
          <w:lang w:val="en-US"/>
        </w:rPr>
        <w:t>fields</w:t>
      </w:r>
      <w:r w:rsidR="00AD07DE">
        <w:rPr>
          <w:lang w:val="en-US"/>
        </w:rPr>
        <w:t>’</w:t>
      </w:r>
      <w:r w:rsidR="00806C7D">
        <w:rPr>
          <w:lang w:val="en-US"/>
        </w:rPr>
        <w:t xml:space="preserve"> </w:t>
      </w:r>
      <w:r w:rsidR="00690CAF">
        <w:rPr>
          <w:lang w:val="en-US"/>
        </w:rPr>
        <w:t xml:space="preserve">values: </w:t>
      </w:r>
      <w:r w:rsidR="00690CAF" w:rsidRPr="00690CAF">
        <w:rPr>
          <w:i/>
          <w:lang w:val="en-US"/>
        </w:rPr>
        <w:t>“string”</w:t>
      </w:r>
      <w:r w:rsidR="00690CAF">
        <w:rPr>
          <w:lang w:val="en-US"/>
        </w:rPr>
        <w:t xml:space="preserve"> for </w:t>
      </w:r>
      <w:r w:rsidR="00690CAF" w:rsidRPr="002D0BB7">
        <w:rPr>
          <w:rStyle w:val="Style1Char"/>
        </w:rPr>
        <w:t>aStringField</w:t>
      </w:r>
      <w:r w:rsidR="00690CAF">
        <w:rPr>
          <w:lang w:val="en-US"/>
        </w:rPr>
        <w:t xml:space="preserve"> field and </w:t>
      </w:r>
      <w:r w:rsidR="00690CAF" w:rsidRPr="00690CAF">
        <w:rPr>
          <w:i/>
          <w:lang w:val="en-US"/>
        </w:rPr>
        <w:t>10</w:t>
      </w:r>
      <w:r w:rsidR="00690CAF">
        <w:rPr>
          <w:lang w:val="en-US"/>
        </w:rPr>
        <w:t xml:space="preserve"> for </w:t>
      </w:r>
      <w:r w:rsidR="00690CAF" w:rsidRPr="002D0BB7">
        <w:rPr>
          <w:rStyle w:val="Style1Char"/>
        </w:rPr>
        <w:t>anIntegerField</w:t>
      </w:r>
      <w:r>
        <w:rPr>
          <w:lang w:val="en-US"/>
        </w:rPr>
        <w:t xml:space="preserve">. </w:t>
      </w:r>
    </w:p>
    <w:p w:rsidR="00CE3BCF" w:rsidRDefault="00AD07DE" w:rsidP="00A96BE3">
      <w:pPr>
        <w:pStyle w:val="Heading1"/>
        <w:rPr>
          <w:lang w:val="en-US"/>
        </w:rPr>
      </w:pPr>
      <w:bookmarkStart w:id="5" w:name="_High_level_field"/>
      <w:bookmarkStart w:id="6" w:name="_Overview_of_Field"/>
      <w:bookmarkStart w:id="7" w:name="_Toc290471791"/>
      <w:bookmarkEnd w:id="5"/>
      <w:bookmarkEnd w:id="6"/>
      <w:r>
        <w:rPr>
          <w:lang w:val="en-US"/>
        </w:rPr>
        <w:t>Overview of</w:t>
      </w:r>
      <w:r w:rsidR="004E0518">
        <w:rPr>
          <w:lang w:val="en-US"/>
        </w:rPr>
        <w:t xml:space="preserve"> </w:t>
      </w:r>
      <w:r>
        <w:rPr>
          <w:lang w:val="en-US"/>
        </w:rPr>
        <w:t>Field Mapping Algorithm</w:t>
      </w:r>
      <w:bookmarkEnd w:id="7"/>
    </w:p>
    <w:p w:rsidR="001F747F" w:rsidRDefault="001F747F" w:rsidP="001F747F">
      <w:pPr>
        <w:rPr>
          <w:lang w:val="en-US"/>
        </w:rPr>
      </w:pPr>
      <w:r>
        <w:rPr>
          <w:lang w:val="en-US"/>
        </w:rPr>
        <w:t xml:space="preserve">The following picture </w:t>
      </w:r>
      <w:r w:rsidR="00AD07DE">
        <w:rPr>
          <w:lang w:val="en-US"/>
        </w:rPr>
        <w:t xml:space="preserve">illustrates </w:t>
      </w:r>
      <w:r>
        <w:rPr>
          <w:lang w:val="en-US"/>
        </w:rPr>
        <w:t>algorithm which is used during field mapping:</w:t>
      </w:r>
    </w:p>
    <w:p w:rsidR="009464FA" w:rsidRDefault="00D758B0" w:rsidP="009464FA">
      <w:pPr>
        <w:spacing w:before="240" w:line="240" w:lineRule="auto"/>
        <w:jc w:val="center"/>
        <w:rPr>
          <w:rStyle w:val="SubtleEmphasis"/>
          <w:lang w:val="en-US"/>
        </w:rPr>
      </w:pPr>
      <w:r w:rsidRPr="00907C4E">
        <w:rPr>
          <w:lang w:val="en-US"/>
        </w:rPr>
        <w:object w:dxaOrig="12653" w:dyaOrig="15926">
          <v:shape id="_x0000_i1026" type="#_x0000_t75" style="width:442pt;height:560pt;mso-position-vertical:absolute" o:ole="">
            <v:imagedata r:id="rId19" o:title=""/>
          </v:shape>
          <o:OLEObject Type="Embed" ProgID="Visio.Drawing.11" ShapeID="_x0000_i1026" DrawAspect="Content" ObjectID="_1366109158" r:id="rId20"/>
        </w:object>
      </w:r>
      <w:r w:rsidR="009464FA" w:rsidRPr="00D20067">
        <w:rPr>
          <w:rStyle w:val="SubtleEmphasis"/>
          <w:lang w:val="en-US"/>
        </w:rPr>
        <w:t xml:space="preserve">Figure </w:t>
      </w:r>
      <w:fldSimple w:instr=" SEQ Figure \* ARABIC \* MERGEFORMAT ">
        <w:r w:rsidR="005A4B11" w:rsidRPr="005A4B11">
          <w:rPr>
            <w:rStyle w:val="SubtleEmphasis"/>
            <w:noProof/>
            <w:lang w:val="en-US"/>
          </w:rPr>
          <w:t>2</w:t>
        </w:r>
      </w:fldSimple>
      <w:r w:rsidR="009464FA">
        <w:rPr>
          <w:rStyle w:val="SubtleEmphasis"/>
          <w:lang w:val="en-US"/>
        </w:rPr>
        <w:t>.</w:t>
      </w:r>
      <w:r w:rsidR="00B24BBA">
        <w:rPr>
          <w:rStyle w:val="SubtleEmphasis"/>
          <w:lang w:val="en-US"/>
        </w:rPr>
        <w:t xml:space="preserve"> </w:t>
      </w:r>
      <w:r>
        <w:rPr>
          <w:rStyle w:val="SubtleEmphasis"/>
          <w:lang w:val="en-US"/>
        </w:rPr>
        <w:t>Single field mapping algorithm</w:t>
      </w:r>
    </w:p>
    <w:p w:rsidR="00A96BE3" w:rsidRDefault="00A96BE3" w:rsidP="00D758B0">
      <w:pPr>
        <w:pStyle w:val="Heading1"/>
        <w:rPr>
          <w:lang w:val="en-US"/>
        </w:rPr>
      </w:pPr>
      <w:bookmarkStart w:id="8" w:name="_Toc290471792"/>
      <w:r>
        <w:rPr>
          <w:lang w:val="en-US"/>
        </w:rPr>
        <w:t>Mappings</w:t>
      </w:r>
      <w:bookmarkEnd w:id="8"/>
    </w:p>
    <w:p w:rsidR="00680B07" w:rsidRPr="00680B07" w:rsidRDefault="00680B07" w:rsidP="00680B07">
      <w:pPr>
        <w:pStyle w:val="Heading2"/>
        <w:rPr>
          <w:lang w:val="en-US"/>
        </w:rPr>
      </w:pPr>
      <w:bookmarkStart w:id="9" w:name="_Toc290471793"/>
      <w:r w:rsidRPr="00680B07">
        <w:rPr>
          <w:lang w:val="en-US"/>
        </w:rPr>
        <w:t>Rules file format</w:t>
      </w:r>
      <w:bookmarkEnd w:id="9"/>
    </w:p>
    <w:p w:rsidR="00680B07" w:rsidRPr="00680B07" w:rsidRDefault="00680B07" w:rsidP="00680B07">
      <w:pPr>
        <w:rPr>
          <w:lang w:val="en-US"/>
        </w:rPr>
      </w:pPr>
      <w:r w:rsidRPr="00680B07">
        <w:rPr>
          <w:lang w:val="en-US"/>
        </w:rPr>
        <w:t>Mapping file is a valid OpenL Tablets rule</w:t>
      </w:r>
      <w:r w:rsidR="00AD07DE">
        <w:rPr>
          <w:lang w:val="en-US"/>
        </w:rPr>
        <w:t>s</w:t>
      </w:r>
      <w:r w:rsidRPr="00680B07">
        <w:rPr>
          <w:lang w:val="en-US"/>
        </w:rPr>
        <w:t xml:space="preserve"> file. It </w:t>
      </w:r>
      <w:r w:rsidR="00AD07DE">
        <w:rPr>
          <w:lang w:val="en-US"/>
        </w:rPr>
        <w:t xml:space="preserve">should </w:t>
      </w:r>
      <w:r w:rsidRPr="00680B07">
        <w:rPr>
          <w:lang w:val="en-US"/>
        </w:rPr>
        <w:t>contain tables with all required mapping configuration, custom converter implementation, etc.</w:t>
      </w:r>
    </w:p>
    <w:p w:rsidR="006D3FD9" w:rsidRDefault="006D3FD9" w:rsidP="00C206E1">
      <w:pPr>
        <w:pStyle w:val="Heading2"/>
        <w:rPr>
          <w:lang w:val="en-US"/>
        </w:rPr>
      </w:pPr>
      <w:bookmarkStart w:id="10" w:name="_Toc290471794"/>
      <w:r>
        <w:rPr>
          <w:lang w:val="en-US"/>
        </w:rPr>
        <w:lastRenderedPageBreak/>
        <w:t>Basic property mapping</w:t>
      </w:r>
      <w:bookmarkEnd w:id="10"/>
    </w:p>
    <w:p w:rsidR="00032947" w:rsidRDefault="00FC6EB2" w:rsidP="00FC6EB2">
      <w:pPr>
        <w:pStyle w:val="Heading3"/>
        <w:rPr>
          <w:lang w:val="en-US"/>
        </w:rPr>
      </w:pPr>
      <w:bookmarkStart w:id="11" w:name="_Toc290471795"/>
      <w:r w:rsidRPr="00FC6EB2">
        <w:rPr>
          <w:lang w:val="en-US"/>
        </w:rPr>
        <w:t>Simple property mapping</w:t>
      </w:r>
      <w:bookmarkEnd w:id="11"/>
    </w:p>
    <w:p w:rsidR="007754DA" w:rsidRPr="007754DA" w:rsidRDefault="004725D4" w:rsidP="007754DA">
      <w:pPr>
        <w:rPr>
          <w:lang w:val="en-US"/>
        </w:rPr>
      </w:pPr>
      <w:r>
        <w:rPr>
          <w:lang w:val="en-US"/>
        </w:rPr>
        <w:t>In case of</w:t>
      </w:r>
      <w:r w:rsidR="007754DA">
        <w:rPr>
          <w:lang w:val="en-US"/>
        </w:rPr>
        <w:t xml:space="preserve"> need to map </w:t>
      </w:r>
      <w:r w:rsidR="007754DA" w:rsidRPr="00910B9D">
        <w:rPr>
          <w:rStyle w:val="Style1Char"/>
        </w:rPr>
        <w:t>srcField</w:t>
      </w:r>
      <w:r w:rsidR="007754DA">
        <w:rPr>
          <w:lang w:val="en-US"/>
        </w:rPr>
        <w:t xml:space="preserve"> of </w:t>
      </w:r>
      <w:r w:rsidR="00910B9D">
        <w:rPr>
          <w:rStyle w:val="Style1Char"/>
        </w:rPr>
        <w:t>source.</w:t>
      </w:r>
      <w:r w:rsidR="007754DA" w:rsidRPr="00910B9D">
        <w:rPr>
          <w:rStyle w:val="Style1Char"/>
        </w:rPr>
        <w:t>pack</w:t>
      </w:r>
      <w:r w:rsidR="00910B9D">
        <w:rPr>
          <w:rStyle w:val="Style1Char"/>
        </w:rPr>
        <w:t>a</w:t>
      </w:r>
      <w:r w:rsidR="007754DA" w:rsidRPr="00910B9D">
        <w:rPr>
          <w:rStyle w:val="Style1Char"/>
        </w:rPr>
        <w:t>ge.Source</w:t>
      </w:r>
      <w:r w:rsidR="007754DA">
        <w:rPr>
          <w:lang w:val="en-US"/>
        </w:rPr>
        <w:t xml:space="preserve"> class into </w:t>
      </w:r>
      <w:r w:rsidR="007754DA" w:rsidRPr="00910B9D">
        <w:rPr>
          <w:rStyle w:val="Style1Char"/>
        </w:rPr>
        <w:t>destField</w:t>
      </w:r>
      <w:r w:rsidR="007754DA">
        <w:rPr>
          <w:lang w:val="en-US"/>
        </w:rPr>
        <w:t xml:space="preserve"> of </w:t>
      </w:r>
      <w:r w:rsidR="00910B9D">
        <w:rPr>
          <w:rStyle w:val="Style1Char"/>
        </w:rPr>
        <w:t>destination.</w:t>
      </w:r>
      <w:r w:rsidR="007754DA" w:rsidRPr="00910B9D">
        <w:rPr>
          <w:rStyle w:val="Style1Char"/>
        </w:rPr>
        <w:t>package.Destination</w:t>
      </w:r>
      <w:r w:rsidR="007754DA">
        <w:rPr>
          <w:lang w:val="en-US"/>
        </w:rPr>
        <w:t xml:space="preserve"> class you should provide mapping rule such as the following one:</w:t>
      </w:r>
    </w:p>
    <w:tbl>
      <w:tblPr>
        <w:tblStyle w:val="TableGrid"/>
        <w:tblW w:w="0" w:type="auto"/>
        <w:jc w:val="center"/>
        <w:tblLook w:val="04A0"/>
      </w:tblPr>
      <w:tblGrid>
        <w:gridCol w:w="1898"/>
        <w:gridCol w:w="2485"/>
        <w:gridCol w:w="866"/>
        <w:gridCol w:w="955"/>
      </w:tblGrid>
      <w:tr w:rsidR="002E1F7F" w:rsidRPr="00574B2F" w:rsidTr="00574B2F">
        <w:trPr>
          <w:trHeight w:val="300"/>
          <w:jc w:val="center"/>
        </w:trPr>
        <w:tc>
          <w:tcPr>
            <w:tcW w:w="5465" w:type="dxa"/>
            <w:gridSpan w:val="4"/>
            <w:tcBorders>
              <w:bottom w:val="single" w:sz="4" w:space="0" w:color="000000" w:themeColor="text1"/>
            </w:tcBorders>
            <w:shd w:val="clear" w:color="auto" w:fill="0070C0"/>
            <w:noWrap/>
            <w:hideMark/>
          </w:tcPr>
          <w:p w:rsidR="002E1F7F" w:rsidRPr="00574B2F" w:rsidRDefault="002E1F7F" w:rsidP="000D0D69">
            <w:pPr>
              <w:jc w:val="center"/>
              <w:rPr>
                <w:rFonts w:ascii="Arial" w:hAnsi="Arial" w:cs="Arial"/>
                <w:b/>
                <w:color w:val="FFFFFF"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color w:val="FFFFFF"/>
                <w:sz w:val="16"/>
                <w:szCs w:val="16"/>
              </w:rPr>
              <w:t>Data</w:t>
            </w:r>
            <w:r w:rsidR="00A10BE3">
              <w:rPr>
                <w:rFonts w:ascii="Arial" w:hAnsi="Arial" w:cs="Arial"/>
                <w:b/>
                <w:color w:val="FFFFFF"/>
                <w:sz w:val="16"/>
                <w:szCs w:val="16"/>
                <w:lang w:val="en-US"/>
              </w:rPr>
              <w:t xml:space="preserve"> </w:t>
            </w:r>
            <w:r w:rsidRPr="00574B2F">
              <w:rPr>
                <w:rFonts w:ascii="Arial" w:hAnsi="Arial" w:cs="Arial"/>
                <w:b/>
                <w:color w:val="FFFFFF"/>
                <w:sz w:val="16"/>
                <w:szCs w:val="16"/>
              </w:rPr>
              <w:t>Mapping mappings</w:t>
            </w:r>
          </w:p>
        </w:tc>
      </w:tr>
      <w:tr w:rsidR="002E1F7F" w:rsidRPr="00574B2F" w:rsidTr="00574B2F">
        <w:trPr>
          <w:trHeight w:val="300"/>
          <w:jc w:val="center"/>
        </w:trPr>
        <w:tc>
          <w:tcPr>
            <w:tcW w:w="1675" w:type="dxa"/>
            <w:shd w:val="clear" w:color="auto" w:fill="FFFF00"/>
            <w:noWrap/>
            <w:hideMark/>
          </w:tcPr>
          <w:p w:rsidR="002E1F7F" w:rsidRPr="00574B2F" w:rsidRDefault="002E1F7F" w:rsidP="00785B8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</w:rPr>
              <w:t>classA</w:t>
            </w:r>
          </w:p>
        </w:tc>
        <w:tc>
          <w:tcPr>
            <w:tcW w:w="1969" w:type="dxa"/>
            <w:shd w:val="clear" w:color="auto" w:fill="FFFF00"/>
            <w:noWrap/>
            <w:hideMark/>
          </w:tcPr>
          <w:p w:rsidR="002E1F7F" w:rsidRPr="00574B2F" w:rsidRDefault="002E1F7F" w:rsidP="00785B8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</w:rPr>
              <w:t>classB</w:t>
            </w:r>
          </w:p>
        </w:tc>
        <w:tc>
          <w:tcPr>
            <w:tcW w:w="866" w:type="dxa"/>
            <w:shd w:val="clear" w:color="auto" w:fill="FFFF00"/>
            <w:noWrap/>
            <w:hideMark/>
          </w:tcPr>
          <w:p w:rsidR="002E1F7F" w:rsidRPr="00574B2F" w:rsidRDefault="002E1F7F" w:rsidP="00785B8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</w:rPr>
              <w:t>fieldA</w:t>
            </w:r>
          </w:p>
        </w:tc>
        <w:tc>
          <w:tcPr>
            <w:tcW w:w="955" w:type="dxa"/>
            <w:shd w:val="clear" w:color="auto" w:fill="FFFF00"/>
            <w:noWrap/>
            <w:hideMark/>
          </w:tcPr>
          <w:p w:rsidR="002E1F7F" w:rsidRPr="00574B2F" w:rsidRDefault="002E1F7F" w:rsidP="00785B8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</w:rPr>
              <w:t>fieldB</w:t>
            </w:r>
          </w:p>
        </w:tc>
      </w:tr>
      <w:tr w:rsidR="00574B2F" w:rsidRPr="00574B2F" w:rsidTr="00574B2F">
        <w:trPr>
          <w:trHeight w:val="300"/>
          <w:jc w:val="center"/>
        </w:trPr>
        <w:tc>
          <w:tcPr>
            <w:tcW w:w="1675" w:type="dxa"/>
            <w:shd w:val="clear" w:color="auto" w:fill="FFFF00"/>
            <w:noWrap/>
            <w:hideMark/>
          </w:tcPr>
          <w:p w:rsidR="00574B2F" w:rsidRPr="00574B2F" w:rsidRDefault="00574B2F" w:rsidP="00D560AF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  <w:lang w:val="en-US"/>
              </w:rPr>
              <w:t>C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lass</w:t>
            </w:r>
            <w:r w:rsidR="00A10BE3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A</w:t>
            </w:r>
          </w:p>
        </w:tc>
        <w:tc>
          <w:tcPr>
            <w:tcW w:w="1969" w:type="dxa"/>
            <w:shd w:val="clear" w:color="auto" w:fill="FFFF00"/>
            <w:noWrap/>
            <w:hideMark/>
          </w:tcPr>
          <w:p w:rsidR="00574B2F" w:rsidRPr="00574B2F" w:rsidRDefault="00574B2F" w:rsidP="00D560AF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  <w:lang w:val="en-US"/>
              </w:rPr>
              <w:t>C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lass</w:t>
            </w:r>
            <w:r w:rsidR="00A10BE3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B</w:t>
            </w:r>
          </w:p>
        </w:tc>
        <w:tc>
          <w:tcPr>
            <w:tcW w:w="866" w:type="dxa"/>
            <w:shd w:val="clear" w:color="auto" w:fill="FFFF00"/>
            <w:noWrap/>
            <w:hideMark/>
          </w:tcPr>
          <w:p w:rsidR="00574B2F" w:rsidRPr="00574B2F" w:rsidRDefault="00574B2F" w:rsidP="00D560AF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  <w:lang w:val="en-US"/>
              </w:rPr>
              <w:t>F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ield</w:t>
            </w:r>
            <w:r w:rsidR="00A10BE3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A</w:t>
            </w:r>
          </w:p>
        </w:tc>
        <w:tc>
          <w:tcPr>
            <w:tcW w:w="955" w:type="dxa"/>
            <w:shd w:val="clear" w:color="auto" w:fill="FFFF00"/>
            <w:noWrap/>
            <w:hideMark/>
          </w:tcPr>
          <w:p w:rsidR="00574B2F" w:rsidRPr="00574B2F" w:rsidRDefault="00574B2F" w:rsidP="00D560AF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  <w:lang w:val="en-US"/>
              </w:rPr>
              <w:t>F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ield</w:t>
            </w:r>
            <w:r w:rsidR="00A10BE3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B</w:t>
            </w:r>
          </w:p>
        </w:tc>
      </w:tr>
      <w:tr w:rsidR="002E1F7F" w:rsidRPr="00910B9D" w:rsidTr="00574B2F">
        <w:trPr>
          <w:trHeight w:val="300"/>
          <w:jc w:val="center"/>
        </w:trPr>
        <w:tc>
          <w:tcPr>
            <w:tcW w:w="1675" w:type="dxa"/>
            <w:noWrap/>
            <w:hideMark/>
          </w:tcPr>
          <w:p w:rsidR="002E1F7F" w:rsidRPr="00910B9D" w:rsidRDefault="00910B9D" w:rsidP="002E1F7F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source.package</w:t>
            </w:r>
            <w:r w:rsidR="002E1F7F" w:rsidRPr="00574B2F">
              <w:rPr>
                <w:rFonts w:ascii="Arial" w:hAnsi="Arial" w:cs="Arial"/>
                <w:sz w:val="16"/>
                <w:szCs w:val="16"/>
                <w:lang w:val="en-US"/>
              </w:rPr>
              <w:t>.</w:t>
            </w:r>
            <w:r w:rsidR="002E1F7F" w:rsidRPr="00910B9D">
              <w:rPr>
                <w:rFonts w:ascii="Arial" w:hAnsi="Arial" w:cs="Arial"/>
                <w:sz w:val="16"/>
                <w:szCs w:val="16"/>
                <w:lang w:val="en-US"/>
              </w:rPr>
              <w:t>Source</w:t>
            </w:r>
          </w:p>
        </w:tc>
        <w:tc>
          <w:tcPr>
            <w:tcW w:w="1969" w:type="dxa"/>
            <w:noWrap/>
            <w:hideMark/>
          </w:tcPr>
          <w:p w:rsidR="002E1F7F" w:rsidRPr="00910B9D" w:rsidRDefault="00910B9D" w:rsidP="00785B8A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destination.package</w:t>
            </w:r>
            <w:r w:rsidR="002E1F7F" w:rsidRPr="00574B2F">
              <w:rPr>
                <w:rFonts w:ascii="Arial" w:hAnsi="Arial" w:cs="Arial"/>
                <w:sz w:val="16"/>
                <w:szCs w:val="16"/>
                <w:lang w:val="en-US"/>
              </w:rPr>
              <w:t>.</w:t>
            </w:r>
            <w:r w:rsidR="002E1F7F" w:rsidRPr="00910B9D">
              <w:rPr>
                <w:rFonts w:ascii="Arial" w:hAnsi="Arial" w:cs="Arial"/>
                <w:sz w:val="16"/>
                <w:szCs w:val="16"/>
                <w:lang w:val="en-US"/>
              </w:rPr>
              <w:t>Destination</w:t>
            </w:r>
          </w:p>
        </w:tc>
        <w:tc>
          <w:tcPr>
            <w:tcW w:w="866" w:type="dxa"/>
            <w:noWrap/>
            <w:hideMark/>
          </w:tcPr>
          <w:p w:rsidR="002E1F7F" w:rsidRPr="00574B2F" w:rsidRDefault="002E1F7F" w:rsidP="002E1F7F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574B2F">
              <w:rPr>
                <w:rFonts w:ascii="Arial" w:hAnsi="Arial" w:cs="Arial"/>
                <w:sz w:val="16"/>
                <w:szCs w:val="16"/>
                <w:lang w:val="en-US"/>
              </w:rPr>
              <w:t>srcField</w:t>
            </w:r>
          </w:p>
        </w:tc>
        <w:tc>
          <w:tcPr>
            <w:tcW w:w="955" w:type="dxa"/>
            <w:noWrap/>
            <w:hideMark/>
          </w:tcPr>
          <w:p w:rsidR="002E1F7F" w:rsidRPr="00910B9D" w:rsidRDefault="002E1F7F" w:rsidP="00785B8A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574B2F">
              <w:rPr>
                <w:rFonts w:ascii="Arial" w:hAnsi="Arial" w:cs="Arial"/>
                <w:sz w:val="16"/>
                <w:szCs w:val="16"/>
                <w:lang w:val="en-US"/>
              </w:rPr>
              <w:t>dest</w:t>
            </w:r>
            <w:r w:rsidRPr="00910B9D">
              <w:rPr>
                <w:rFonts w:ascii="Arial" w:hAnsi="Arial" w:cs="Arial"/>
                <w:sz w:val="16"/>
                <w:szCs w:val="16"/>
                <w:lang w:val="en-US"/>
              </w:rPr>
              <w:t>Field</w:t>
            </w:r>
          </w:p>
        </w:tc>
      </w:tr>
    </w:tbl>
    <w:p w:rsidR="007754DA" w:rsidRPr="00A21F9A" w:rsidRDefault="007754DA" w:rsidP="007754DA">
      <w:pPr>
        <w:spacing w:before="240"/>
        <w:jc w:val="center"/>
        <w:rPr>
          <w:rStyle w:val="SubtleEmphasis"/>
          <w:lang w:val="en-US"/>
        </w:rPr>
      </w:pPr>
      <w:r w:rsidRPr="00910B9D">
        <w:rPr>
          <w:rStyle w:val="SubtleEmphasis"/>
          <w:lang w:val="en-US"/>
        </w:rPr>
        <w:t>Table</w:t>
      </w:r>
      <w:fldSimple w:instr=" SEQ Table  \* MERGEFORMAT ">
        <w:r w:rsidR="005A4B11" w:rsidRPr="005A4B11">
          <w:rPr>
            <w:rStyle w:val="SubtleEmphasis"/>
            <w:noProof/>
            <w:lang w:val="en-US"/>
          </w:rPr>
          <w:t>3</w:t>
        </w:r>
      </w:fldSimple>
      <w:r w:rsidRPr="00910B9D">
        <w:rPr>
          <w:rStyle w:val="SubtleEmphasis"/>
          <w:lang w:val="en-US"/>
        </w:rPr>
        <w:t xml:space="preserve">. </w:t>
      </w:r>
      <w:r>
        <w:rPr>
          <w:rStyle w:val="SubtleEmphasis"/>
          <w:lang w:val="en-US"/>
        </w:rPr>
        <w:t>Simple property mapping</w:t>
      </w:r>
    </w:p>
    <w:p w:rsidR="000D009A" w:rsidRDefault="00A7360D" w:rsidP="000D009A">
      <w:pPr>
        <w:rPr>
          <w:lang w:val="en-US"/>
        </w:rPr>
      </w:pPr>
      <w:r>
        <w:rPr>
          <w:lang w:val="en-US"/>
        </w:rPr>
        <w:t>I</w:t>
      </w:r>
      <w:r w:rsidR="004725D4">
        <w:rPr>
          <w:lang w:val="en-US"/>
        </w:rPr>
        <w:t>f</w:t>
      </w:r>
      <w:r>
        <w:rPr>
          <w:lang w:val="en-US"/>
        </w:rPr>
        <w:t xml:space="preserve"> you need to map</w:t>
      </w:r>
      <w:r w:rsidR="00547B10">
        <w:rPr>
          <w:lang w:val="en-US"/>
        </w:rPr>
        <w:t xml:space="preserve"> </w:t>
      </w:r>
      <w:r w:rsidRPr="00910B9D">
        <w:rPr>
          <w:rStyle w:val="Style1Char"/>
        </w:rPr>
        <w:t>destField</w:t>
      </w:r>
      <w:r>
        <w:rPr>
          <w:lang w:val="en-US"/>
        </w:rPr>
        <w:t xml:space="preserve"> of </w:t>
      </w:r>
      <w:r w:rsidR="00B277FC">
        <w:rPr>
          <w:rStyle w:val="Style1Char"/>
        </w:rPr>
        <w:t>destination</w:t>
      </w:r>
      <w:r w:rsidR="00910B9D">
        <w:rPr>
          <w:rStyle w:val="Style1Char"/>
        </w:rPr>
        <w:t>.</w:t>
      </w:r>
      <w:r w:rsidR="00910B9D" w:rsidRPr="00910B9D">
        <w:rPr>
          <w:rStyle w:val="Style1Char"/>
        </w:rPr>
        <w:t>pack</w:t>
      </w:r>
      <w:r w:rsidR="00910B9D">
        <w:rPr>
          <w:rStyle w:val="Style1Char"/>
        </w:rPr>
        <w:t>a</w:t>
      </w:r>
      <w:r w:rsidR="00910B9D" w:rsidRPr="00910B9D">
        <w:rPr>
          <w:rStyle w:val="Style1Char"/>
        </w:rPr>
        <w:t>ge</w:t>
      </w:r>
      <w:r w:rsidRPr="00910B9D">
        <w:rPr>
          <w:rStyle w:val="Style1Char"/>
        </w:rPr>
        <w:t>.Destination</w:t>
      </w:r>
      <w:r>
        <w:rPr>
          <w:lang w:val="en-US"/>
        </w:rPr>
        <w:t xml:space="preserve"> class into </w:t>
      </w:r>
      <w:r w:rsidRPr="00910B9D">
        <w:rPr>
          <w:rStyle w:val="Style1Char"/>
        </w:rPr>
        <w:t>srcField</w:t>
      </w:r>
      <w:r>
        <w:rPr>
          <w:lang w:val="en-US"/>
        </w:rPr>
        <w:t xml:space="preserve"> of </w:t>
      </w:r>
      <w:r w:rsidR="00B277FC">
        <w:rPr>
          <w:rStyle w:val="Style1Char"/>
        </w:rPr>
        <w:t>source</w:t>
      </w:r>
      <w:r w:rsidR="00910B9D">
        <w:rPr>
          <w:rStyle w:val="Style1Char"/>
        </w:rPr>
        <w:t>.</w:t>
      </w:r>
      <w:r w:rsidR="00910B9D" w:rsidRPr="00910B9D">
        <w:rPr>
          <w:rStyle w:val="Style1Char"/>
        </w:rPr>
        <w:t>package</w:t>
      </w:r>
      <w:r w:rsidRPr="00910B9D">
        <w:rPr>
          <w:rStyle w:val="Style1Char"/>
        </w:rPr>
        <w:t>.Source</w:t>
      </w:r>
      <w:r>
        <w:rPr>
          <w:lang w:val="en-US"/>
        </w:rPr>
        <w:t xml:space="preserve"> class you </w:t>
      </w:r>
      <w:r w:rsidR="009D18FF">
        <w:rPr>
          <w:lang w:val="en-US"/>
        </w:rPr>
        <w:t>shouldn’t define a new one mapping rule because</w:t>
      </w:r>
      <w:r w:rsidR="00AD07DE">
        <w:rPr>
          <w:lang w:val="en-US"/>
        </w:rPr>
        <w:t xml:space="preserve"> all</w:t>
      </w:r>
      <w:r w:rsidR="009D18FF">
        <w:rPr>
          <w:lang w:val="en-US"/>
        </w:rPr>
        <w:t xml:space="preserve"> mappings are bi-directional by default.</w:t>
      </w:r>
    </w:p>
    <w:p w:rsidR="00FC6EB2" w:rsidRDefault="00C17296" w:rsidP="000D009A">
      <w:pPr>
        <w:pStyle w:val="Heading3"/>
        <w:rPr>
          <w:lang w:val="en-US"/>
        </w:rPr>
      </w:pPr>
      <w:bookmarkStart w:id="12" w:name="_Toc290471796"/>
      <w:r>
        <w:rPr>
          <w:lang w:val="en-US"/>
        </w:rPr>
        <w:t>Implicit property mapping</w:t>
      </w:r>
      <w:bookmarkEnd w:id="12"/>
    </w:p>
    <w:p w:rsidR="00E37299" w:rsidRPr="0096543D" w:rsidRDefault="00E37299" w:rsidP="00E37299">
      <w:pPr>
        <w:rPr>
          <w:lang w:val="en-US"/>
        </w:rPr>
      </w:pPr>
      <w:r>
        <w:rPr>
          <w:lang w:val="en-US"/>
        </w:rPr>
        <w:t xml:space="preserve">By default mapping framework maps properties with matching names. </w:t>
      </w:r>
      <w:r w:rsidR="0096543D">
        <w:rPr>
          <w:lang w:val="en-US"/>
        </w:rPr>
        <w:t>L</w:t>
      </w:r>
      <w:r w:rsidR="007170A1">
        <w:rPr>
          <w:lang w:val="en-US"/>
        </w:rPr>
        <w:t xml:space="preserve">ook </w:t>
      </w:r>
      <w:r w:rsidR="0096543D">
        <w:rPr>
          <w:lang w:val="en-US"/>
        </w:rPr>
        <w:t xml:space="preserve">at the following case: source object has field with name </w:t>
      </w:r>
      <w:r w:rsidR="0096543D" w:rsidRPr="00AF074A">
        <w:rPr>
          <w:rStyle w:val="Style1Char"/>
        </w:rPr>
        <w:t>myField</w:t>
      </w:r>
      <w:r w:rsidR="0096543D">
        <w:rPr>
          <w:lang w:val="en-US"/>
        </w:rPr>
        <w:t xml:space="preserve"> and destination object has matching field </w:t>
      </w:r>
      <w:r w:rsidR="0096543D" w:rsidRPr="00AF074A">
        <w:rPr>
          <w:rStyle w:val="Style1Char"/>
        </w:rPr>
        <w:t>myField</w:t>
      </w:r>
      <w:r w:rsidR="0096543D">
        <w:rPr>
          <w:lang w:val="en-US"/>
        </w:rPr>
        <w:t>. In this case mapping framework performs mapping for this fields automatically.</w:t>
      </w:r>
      <w:r w:rsidR="001A31BA">
        <w:rPr>
          <w:lang w:val="en-US"/>
        </w:rPr>
        <w:t xml:space="preserve"> You can change behavior of this feature using </w:t>
      </w:r>
      <w:r w:rsidR="001A31BA" w:rsidRPr="001A31BA">
        <w:rPr>
          <w:b/>
          <w:lang w:val="en-US"/>
        </w:rPr>
        <w:t>wildcard</w:t>
      </w:r>
      <w:r w:rsidR="001A31BA">
        <w:rPr>
          <w:lang w:val="en-US"/>
        </w:rPr>
        <w:t xml:space="preserve"> configuration parameter</w:t>
      </w:r>
      <w:r w:rsidR="00AA1DFD">
        <w:rPr>
          <w:lang w:val="en-US"/>
        </w:rPr>
        <w:t xml:space="preserve"> (see </w:t>
      </w:r>
      <w:hyperlink w:anchor="_Configuration" w:history="1">
        <w:r w:rsidR="00AA1DFD" w:rsidRPr="005C748F">
          <w:rPr>
            <w:rStyle w:val="Hyperlink"/>
            <w:lang w:val="en-US"/>
          </w:rPr>
          <w:t>Configuration</w:t>
        </w:r>
      </w:hyperlink>
      <w:r w:rsidR="00487650">
        <w:rPr>
          <w:lang w:val="en-US"/>
        </w:rPr>
        <w:t xml:space="preserve"> section</w:t>
      </w:r>
      <w:r w:rsidR="00AA1DFD">
        <w:rPr>
          <w:lang w:val="en-US"/>
        </w:rPr>
        <w:t xml:space="preserve"> for more information)</w:t>
      </w:r>
      <w:r w:rsidR="001A31BA">
        <w:rPr>
          <w:lang w:val="en-US"/>
        </w:rPr>
        <w:t>.</w:t>
      </w:r>
    </w:p>
    <w:p w:rsidR="00C17296" w:rsidRDefault="00C17296" w:rsidP="00C17296">
      <w:pPr>
        <w:pStyle w:val="Heading3"/>
        <w:rPr>
          <w:lang w:val="en-US"/>
        </w:rPr>
      </w:pPr>
      <w:bookmarkStart w:id="13" w:name="_Toc290471797"/>
      <w:r>
        <w:rPr>
          <w:lang w:val="en-US"/>
        </w:rPr>
        <w:t>Recursive mapping</w:t>
      </w:r>
      <w:bookmarkEnd w:id="13"/>
    </w:p>
    <w:p w:rsidR="00BD421B" w:rsidRPr="000E447D" w:rsidRDefault="000E447D" w:rsidP="00BD421B">
      <w:pPr>
        <w:rPr>
          <w:lang w:val="en-US"/>
        </w:rPr>
      </w:pPr>
      <w:r>
        <w:rPr>
          <w:lang w:val="en-US"/>
        </w:rPr>
        <w:t>Mapping framework</w:t>
      </w:r>
      <w:r w:rsidRPr="000E447D">
        <w:rPr>
          <w:lang w:val="en-US"/>
        </w:rPr>
        <w:t xml:space="preserve"> supports full </w:t>
      </w:r>
      <w:r w:rsidR="00FA2CEC">
        <w:rPr>
          <w:lang w:val="en-US"/>
        </w:rPr>
        <w:t>c</w:t>
      </w:r>
      <w:r w:rsidRPr="000E447D">
        <w:rPr>
          <w:lang w:val="en-US"/>
        </w:rPr>
        <w:t>lass level mapping recursion. If you have any complex types defined a</w:t>
      </w:r>
      <w:r w:rsidR="00AF074A">
        <w:rPr>
          <w:lang w:val="en-US"/>
        </w:rPr>
        <w:t>t</w:t>
      </w:r>
      <w:r w:rsidRPr="000E447D">
        <w:rPr>
          <w:lang w:val="en-US"/>
        </w:rPr>
        <w:t xml:space="preserve"> field level mappings in your object, </w:t>
      </w:r>
      <w:r w:rsidR="00FA2CEC">
        <w:rPr>
          <w:lang w:val="en-US"/>
        </w:rPr>
        <w:t xml:space="preserve">mapping processor </w:t>
      </w:r>
      <w:r w:rsidRPr="000E447D">
        <w:rPr>
          <w:lang w:val="en-US"/>
        </w:rPr>
        <w:t xml:space="preserve">will search the mappings </w:t>
      </w:r>
      <w:r w:rsidR="00FA2CEC">
        <w:rPr>
          <w:lang w:val="en-US"/>
        </w:rPr>
        <w:t>for a c</w:t>
      </w:r>
      <w:r w:rsidRPr="000E447D">
        <w:rPr>
          <w:lang w:val="en-US"/>
        </w:rPr>
        <w:t xml:space="preserve">lass level mapping between the two </w:t>
      </w:r>
      <w:r w:rsidR="00FA2CEC">
        <w:rPr>
          <w:lang w:val="en-US"/>
        </w:rPr>
        <w:t>c</w:t>
      </w:r>
      <w:r w:rsidRPr="000E447D">
        <w:rPr>
          <w:lang w:val="en-US"/>
        </w:rPr>
        <w:t>lasses that you have mapped. If you do not have any mappings, it will only map fields that are of the same name between the complex types.</w:t>
      </w:r>
    </w:p>
    <w:p w:rsidR="00C17296" w:rsidRDefault="00C17296" w:rsidP="00C17296">
      <w:pPr>
        <w:pStyle w:val="Heading3"/>
        <w:rPr>
          <w:lang w:val="en-US"/>
        </w:rPr>
      </w:pPr>
      <w:bookmarkStart w:id="14" w:name="_Toc290471798"/>
      <w:r>
        <w:rPr>
          <w:lang w:val="en-US"/>
        </w:rPr>
        <w:t>Data type conversion</w:t>
      </w:r>
      <w:bookmarkEnd w:id="14"/>
    </w:p>
    <w:p w:rsidR="009E64CE" w:rsidRPr="009E64CE" w:rsidRDefault="009E64CE" w:rsidP="009E64CE">
      <w:pPr>
        <w:rPr>
          <w:lang w:val="en-US"/>
        </w:rPr>
      </w:pPr>
      <w:r w:rsidRPr="009E64CE">
        <w:rPr>
          <w:lang w:val="en-US"/>
        </w:rPr>
        <w:t xml:space="preserve">Data type </w:t>
      </w:r>
      <w:r w:rsidR="00CE1761" w:rsidRPr="009E64CE">
        <w:rPr>
          <w:lang w:val="en-US"/>
        </w:rPr>
        <w:t>conversion</w:t>
      </w:r>
      <w:r w:rsidRPr="009E64CE">
        <w:rPr>
          <w:lang w:val="en-US"/>
        </w:rPr>
        <w:t xml:space="preserve"> is performed automatically by the mapping engine. Currently, support</w:t>
      </w:r>
      <w:r w:rsidR="00CE1761">
        <w:rPr>
          <w:lang w:val="en-US"/>
        </w:rPr>
        <w:t>ed</w:t>
      </w:r>
      <w:r w:rsidRPr="009E64CE">
        <w:rPr>
          <w:lang w:val="en-US"/>
        </w:rPr>
        <w:t xml:space="preserve"> the following types of conversions (</w:t>
      </w:r>
      <w:r w:rsidR="00D6379D">
        <w:rPr>
          <w:lang w:val="en-US"/>
        </w:rPr>
        <w:t>all of them</w:t>
      </w:r>
      <w:r w:rsidR="00547B10">
        <w:rPr>
          <w:lang w:val="en-US"/>
        </w:rPr>
        <w:t xml:space="preserve"> </w:t>
      </w:r>
      <w:r w:rsidRPr="009E64CE">
        <w:rPr>
          <w:lang w:val="en-US"/>
        </w:rPr>
        <w:t>are bi-directional)</w:t>
      </w:r>
      <w:r w:rsidR="00D6379D">
        <w:rPr>
          <w:lang w:val="en-US"/>
        </w:rPr>
        <w:t>:</w:t>
      </w:r>
    </w:p>
    <w:p w:rsidR="009E64CE" w:rsidRPr="009E64CE" w:rsidRDefault="009E64CE" w:rsidP="009E64CE">
      <w:pPr>
        <w:numPr>
          <w:ilvl w:val="0"/>
          <w:numId w:val="25"/>
        </w:numPr>
        <w:spacing w:line="240" w:lineRule="auto"/>
        <w:ind w:left="714" w:hanging="357"/>
        <w:contextualSpacing/>
      </w:pPr>
      <w:r w:rsidRPr="009E64CE">
        <w:t>PrimitivetoPrimitiveWrapper</w:t>
      </w:r>
    </w:p>
    <w:p w:rsidR="009E64CE" w:rsidRPr="009E64CE" w:rsidRDefault="009E64CE" w:rsidP="009E64CE">
      <w:pPr>
        <w:numPr>
          <w:ilvl w:val="0"/>
          <w:numId w:val="25"/>
        </w:numPr>
        <w:spacing w:line="240" w:lineRule="auto"/>
        <w:ind w:left="714" w:hanging="357"/>
        <w:contextualSpacing/>
      </w:pPr>
      <w:r w:rsidRPr="009E64CE">
        <w:t>PrimitivetoCustomWrapper</w:t>
      </w:r>
    </w:p>
    <w:p w:rsidR="009E64CE" w:rsidRPr="009E64CE" w:rsidRDefault="009E64CE" w:rsidP="009E64CE">
      <w:pPr>
        <w:numPr>
          <w:ilvl w:val="0"/>
          <w:numId w:val="25"/>
        </w:numPr>
        <w:spacing w:line="240" w:lineRule="auto"/>
        <w:ind w:left="714" w:hanging="357"/>
        <w:contextualSpacing/>
      </w:pPr>
      <w:r w:rsidRPr="009E64CE">
        <w:t>PrimitiveWrappertoPrimitiveWrapper</w:t>
      </w:r>
    </w:p>
    <w:p w:rsidR="009E64CE" w:rsidRPr="009E64CE" w:rsidRDefault="009E64CE" w:rsidP="009E64CE">
      <w:pPr>
        <w:numPr>
          <w:ilvl w:val="0"/>
          <w:numId w:val="25"/>
        </w:numPr>
        <w:spacing w:line="240" w:lineRule="auto"/>
        <w:ind w:left="714" w:hanging="357"/>
        <w:contextualSpacing/>
      </w:pPr>
      <w:r w:rsidRPr="009E64CE">
        <w:t>PrimitivetoPrimitive</w:t>
      </w:r>
    </w:p>
    <w:p w:rsidR="009E64CE" w:rsidRPr="009E64CE" w:rsidRDefault="009E64CE" w:rsidP="009E64CE">
      <w:pPr>
        <w:numPr>
          <w:ilvl w:val="0"/>
          <w:numId w:val="25"/>
        </w:numPr>
        <w:spacing w:line="240" w:lineRule="auto"/>
        <w:ind w:left="714" w:hanging="357"/>
        <w:contextualSpacing/>
      </w:pPr>
      <w:r w:rsidRPr="009E64CE">
        <w:t>ComplexTypetoComplexType</w:t>
      </w:r>
    </w:p>
    <w:p w:rsidR="009E64CE" w:rsidRPr="009E64CE" w:rsidRDefault="009E64CE" w:rsidP="009E64CE">
      <w:pPr>
        <w:numPr>
          <w:ilvl w:val="0"/>
          <w:numId w:val="25"/>
        </w:numPr>
        <w:spacing w:line="240" w:lineRule="auto"/>
        <w:ind w:left="714" w:hanging="357"/>
        <w:contextualSpacing/>
      </w:pPr>
      <w:r w:rsidRPr="009E64CE">
        <w:t>StringtoPrimitive</w:t>
      </w:r>
    </w:p>
    <w:p w:rsidR="009E64CE" w:rsidRPr="009E64CE" w:rsidRDefault="009E64CE" w:rsidP="009E64CE">
      <w:pPr>
        <w:numPr>
          <w:ilvl w:val="0"/>
          <w:numId w:val="25"/>
        </w:numPr>
        <w:spacing w:line="240" w:lineRule="auto"/>
        <w:ind w:left="714" w:hanging="357"/>
        <w:contextualSpacing/>
      </w:pPr>
      <w:r w:rsidRPr="009E64CE">
        <w:t>StringtoPrimitiveWrapper</w:t>
      </w:r>
    </w:p>
    <w:p w:rsidR="009E64CE" w:rsidRPr="009E64CE" w:rsidRDefault="009E64CE" w:rsidP="009E64CE">
      <w:pPr>
        <w:numPr>
          <w:ilvl w:val="0"/>
          <w:numId w:val="25"/>
        </w:numPr>
        <w:spacing w:line="240" w:lineRule="auto"/>
        <w:ind w:left="714" w:hanging="357"/>
        <w:contextualSpacing/>
        <w:rPr>
          <w:lang w:val="en-US"/>
        </w:rPr>
      </w:pPr>
      <w:r w:rsidRPr="009E64CE">
        <w:rPr>
          <w:lang w:val="en-US"/>
        </w:rPr>
        <w:t>String to Complex Type if the Complex Type contains a String constructor</w:t>
      </w:r>
    </w:p>
    <w:p w:rsidR="009E64CE" w:rsidRPr="009E64CE" w:rsidRDefault="009E64CE" w:rsidP="009E64CE">
      <w:pPr>
        <w:numPr>
          <w:ilvl w:val="0"/>
          <w:numId w:val="25"/>
        </w:numPr>
        <w:spacing w:line="240" w:lineRule="auto"/>
        <w:ind w:left="714" w:hanging="357"/>
        <w:contextualSpacing/>
      </w:pPr>
      <w:r w:rsidRPr="009E64CE">
        <w:t>StringtoMap</w:t>
      </w:r>
    </w:p>
    <w:p w:rsidR="009E64CE" w:rsidRPr="009E64CE" w:rsidRDefault="009E64CE" w:rsidP="009E64CE">
      <w:pPr>
        <w:numPr>
          <w:ilvl w:val="0"/>
          <w:numId w:val="25"/>
        </w:numPr>
        <w:spacing w:line="240" w:lineRule="auto"/>
        <w:ind w:left="714" w:hanging="357"/>
        <w:contextualSpacing/>
      </w:pPr>
      <w:r w:rsidRPr="009E64CE">
        <w:t>CollectiontoCollection</w:t>
      </w:r>
    </w:p>
    <w:p w:rsidR="009E64CE" w:rsidRPr="009E64CE" w:rsidRDefault="009E64CE" w:rsidP="009E64CE">
      <w:pPr>
        <w:numPr>
          <w:ilvl w:val="0"/>
          <w:numId w:val="25"/>
        </w:numPr>
        <w:spacing w:line="240" w:lineRule="auto"/>
        <w:ind w:left="714" w:hanging="357"/>
        <w:contextualSpacing/>
      </w:pPr>
      <w:r w:rsidRPr="009E64CE">
        <w:t>CollectiontoArray</w:t>
      </w:r>
    </w:p>
    <w:p w:rsidR="009E64CE" w:rsidRPr="009E64CE" w:rsidRDefault="009E64CE" w:rsidP="009E64CE">
      <w:pPr>
        <w:numPr>
          <w:ilvl w:val="0"/>
          <w:numId w:val="25"/>
        </w:numPr>
        <w:spacing w:line="240" w:lineRule="auto"/>
        <w:ind w:left="714" w:hanging="357"/>
        <w:contextualSpacing/>
      </w:pPr>
      <w:r w:rsidRPr="009E64CE">
        <w:t>MaptoComplexType</w:t>
      </w:r>
    </w:p>
    <w:p w:rsidR="009E64CE" w:rsidRPr="009E64CE" w:rsidRDefault="009E64CE" w:rsidP="009E64CE">
      <w:pPr>
        <w:numPr>
          <w:ilvl w:val="0"/>
          <w:numId w:val="25"/>
        </w:numPr>
        <w:spacing w:line="240" w:lineRule="auto"/>
        <w:ind w:left="714" w:hanging="357"/>
        <w:contextualSpacing/>
      </w:pPr>
      <w:r w:rsidRPr="009E64CE">
        <w:t>MaptoCustomMapType</w:t>
      </w:r>
    </w:p>
    <w:p w:rsidR="009E64CE" w:rsidRPr="009E64CE" w:rsidRDefault="009E64CE" w:rsidP="009E64CE">
      <w:pPr>
        <w:numPr>
          <w:ilvl w:val="0"/>
          <w:numId w:val="25"/>
        </w:numPr>
        <w:spacing w:line="240" w:lineRule="auto"/>
        <w:ind w:left="714" w:hanging="357"/>
        <w:contextualSpacing/>
      </w:pPr>
      <w:r w:rsidRPr="009E64CE">
        <w:t>EnumtoEnum</w:t>
      </w:r>
    </w:p>
    <w:p w:rsidR="009E64CE" w:rsidRPr="009E64CE" w:rsidRDefault="009E64CE" w:rsidP="009E64CE">
      <w:pPr>
        <w:numPr>
          <w:ilvl w:val="0"/>
          <w:numId w:val="25"/>
        </w:numPr>
        <w:spacing w:line="240" w:lineRule="auto"/>
        <w:ind w:left="714" w:hanging="357"/>
        <w:contextualSpacing/>
        <w:rPr>
          <w:lang w:val="en-US"/>
        </w:rPr>
      </w:pPr>
      <w:r w:rsidRPr="009E64CE">
        <w:rPr>
          <w:lang w:val="en-US"/>
        </w:rPr>
        <w:t>Each of these can be mapped to one another: java.util.Date, java.sql.Date, java.sql.Time, java.sql.Timestamp, java.util.Calendar, java.util.GregorianCalendar</w:t>
      </w:r>
    </w:p>
    <w:p w:rsidR="009E64CE" w:rsidRPr="009E64CE" w:rsidRDefault="009E64CE" w:rsidP="009E64CE">
      <w:pPr>
        <w:numPr>
          <w:ilvl w:val="0"/>
          <w:numId w:val="25"/>
        </w:numPr>
        <w:spacing w:line="240" w:lineRule="auto"/>
        <w:ind w:left="714" w:hanging="357"/>
        <w:contextualSpacing/>
        <w:rPr>
          <w:lang w:val="en-US"/>
        </w:rPr>
      </w:pPr>
      <w:r w:rsidRPr="009E64CE">
        <w:rPr>
          <w:lang w:val="en-US"/>
        </w:rPr>
        <w:t>String to any of the supported Date/Calendar Objects.</w:t>
      </w:r>
    </w:p>
    <w:p w:rsidR="009E64CE" w:rsidRPr="009E64CE" w:rsidRDefault="009E64CE" w:rsidP="009E64CE">
      <w:pPr>
        <w:numPr>
          <w:ilvl w:val="0"/>
          <w:numId w:val="25"/>
        </w:numPr>
        <w:spacing w:line="240" w:lineRule="auto"/>
        <w:ind w:left="714" w:hanging="357"/>
        <w:contextualSpacing/>
        <w:rPr>
          <w:lang w:val="en-US"/>
        </w:rPr>
      </w:pPr>
      <w:r w:rsidRPr="009E64CE">
        <w:rPr>
          <w:lang w:val="en-US"/>
        </w:rPr>
        <w:t xml:space="preserve">Objects containing a toString() method that produces a long representing time in (ms) to any supported Date/Calendar object. </w:t>
      </w:r>
    </w:p>
    <w:p w:rsidR="00C17296" w:rsidRDefault="00C17296" w:rsidP="00C17296">
      <w:pPr>
        <w:pStyle w:val="Heading3"/>
        <w:rPr>
          <w:lang w:val="en-US"/>
        </w:rPr>
      </w:pPr>
      <w:bookmarkStart w:id="15" w:name="_Toc290471799"/>
      <w:r>
        <w:rPr>
          <w:lang w:val="en-US"/>
        </w:rPr>
        <w:lastRenderedPageBreak/>
        <w:t>String to Date conversion</w:t>
      </w:r>
      <w:bookmarkEnd w:id="15"/>
    </w:p>
    <w:p w:rsidR="00AD63E6" w:rsidRDefault="002A2550" w:rsidP="00AD63E6">
      <w:pPr>
        <w:rPr>
          <w:lang w:val="en-US"/>
        </w:rPr>
      </w:pPr>
      <w:r w:rsidRPr="002A2550">
        <w:rPr>
          <w:lang w:val="en-US"/>
        </w:rPr>
        <w:t>A date format for the String can be specified at the field level so that the necessary data type conversion can be performed.</w:t>
      </w:r>
    </w:p>
    <w:tbl>
      <w:tblPr>
        <w:tblStyle w:val="TableGrid"/>
        <w:tblW w:w="0" w:type="auto"/>
        <w:jc w:val="center"/>
        <w:tblLook w:val="04A0"/>
      </w:tblPr>
      <w:tblGrid>
        <w:gridCol w:w="892"/>
        <w:gridCol w:w="1106"/>
        <w:gridCol w:w="1044"/>
        <w:gridCol w:w="964"/>
        <w:gridCol w:w="1817"/>
      </w:tblGrid>
      <w:tr w:rsidR="00FE2E96" w:rsidRPr="00574B2F" w:rsidTr="00574B2F">
        <w:trPr>
          <w:trHeight w:val="300"/>
          <w:jc w:val="center"/>
        </w:trPr>
        <w:tc>
          <w:tcPr>
            <w:tcW w:w="5823" w:type="dxa"/>
            <w:gridSpan w:val="5"/>
            <w:tcBorders>
              <w:bottom w:val="single" w:sz="4" w:space="0" w:color="000000" w:themeColor="text1"/>
            </w:tcBorders>
            <w:shd w:val="clear" w:color="auto" w:fill="0070C0"/>
            <w:noWrap/>
            <w:hideMark/>
          </w:tcPr>
          <w:p w:rsidR="00FE2E96" w:rsidRPr="00AF074A" w:rsidRDefault="00FE2E96" w:rsidP="008527AB">
            <w:pPr>
              <w:jc w:val="center"/>
              <w:rPr>
                <w:rFonts w:ascii="Arial" w:hAnsi="Arial" w:cs="Arial"/>
                <w:b/>
                <w:color w:val="FFFFFF"/>
                <w:sz w:val="16"/>
                <w:szCs w:val="16"/>
                <w:lang w:val="en-US"/>
              </w:rPr>
            </w:pPr>
            <w:r w:rsidRPr="00574B2F">
              <w:rPr>
                <w:rFonts w:ascii="Arial" w:hAnsi="Arial" w:cs="Arial"/>
                <w:b/>
                <w:color w:val="FFFFFF"/>
                <w:sz w:val="16"/>
                <w:szCs w:val="16"/>
              </w:rPr>
              <w:t>Data</w:t>
            </w:r>
            <w:r w:rsidR="00A10BE3">
              <w:rPr>
                <w:rFonts w:ascii="Arial" w:hAnsi="Arial" w:cs="Arial"/>
                <w:b/>
                <w:color w:val="FFFFFF"/>
                <w:sz w:val="16"/>
                <w:szCs w:val="16"/>
                <w:lang w:val="en-US"/>
              </w:rPr>
              <w:t xml:space="preserve"> </w:t>
            </w:r>
            <w:r w:rsidRPr="00574B2F">
              <w:rPr>
                <w:rFonts w:ascii="Arial" w:hAnsi="Arial" w:cs="Arial"/>
                <w:b/>
                <w:color w:val="FFFFFF"/>
                <w:sz w:val="16"/>
                <w:szCs w:val="16"/>
              </w:rPr>
              <w:t>Mapping mappings</w:t>
            </w:r>
          </w:p>
        </w:tc>
      </w:tr>
      <w:tr w:rsidR="00FE2E96" w:rsidRPr="00574B2F" w:rsidTr="00D6379D">
        <w:trPr>
          <w:trHeight w:val="300"/>
          <w:jc w:val="center"/>
        </w:trPr>
        <w:tc>
          <w:tcPr>
            <w:tcW w:w="892" w:type="dxa"/>
            <w:shd w:val="clear" w:color="auto" w:fill="FFFF00"/>
            <w:noWrap/>
            <w:hideMark/>
          </w:tcPr>
          <w:p w:rsidR="00FE2E96" w:rsidRPr="00574B2F" w:rsidRDefault="00FE2E96" w:rsidP="008527AB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</w:rPr>
              <w:t>classA</w:t>
            </w:r>
          </w:p>
        </w:tc>
        <w:tc>
          <w:tcPr>
            <w:tcW w:w="1106" w:type="dxa"/>
            <w:shd w:val="clear" w:color="auto" w:fill="FFFF00"/>
            <w:noWrap/>
            <w:hideMark/>
          </w:tcPr>
          <w:p w:rsidR="00FE2E96" w:rsidRPr="00574B2F" w:rsidRDefault="00FE2E96" w:rsidP="008527AB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</w:rPr>
              <w:t>classB</w:t>
            </w:r>
          </w:p>
        </w:tc>
        <w:tc>
          <w:tcPr>
            <w:tcW w:w="1044" w:type="dxa"/>
            <w:shd w:val="clear" w:color="auto" w:fill="FFFF00"/>
            <w:noWrap/>
            <w:hideMark/>
          </w:tcPr>
          <w:p w:rsidR="00FE2E96" w:rsidRPr="00574B2F" w:rsidRDefault="00FE2E96" w:rsidP="008527AB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</w:rPr>
              <w:t>fieldA</w:t>
            </w:r>
          </w:p>
        </w:tc>
        <w:tc>
          <w:tcPr>
            <w:tcW w:w="964" w:type="dxa"/>
            <w:shd w:val="clear" w:color="auto" w:fill="FFFF00"/>
            <w:noWrap/>
            <w:hideMark/>
          </w:tcPr>
          <w:p w:rsidR="00FE2E96" w:rsidRPr="00574B2F" w:rsidRDefault="00FE2E96" w:rsidP="008527AB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</w:rPr>
              <w:t>fieldB</w:t>
            </w:r>
          </w:p>
        </w:tc>
        <w:tc>
          <w:tcPr>
            <w:tcW w:w="1817" w:type="dxa"/>
            <w:shd w:val="clear" w:color="auto" w:fill="FFC000"/>
          </w:tcPr>
          <w:p w:rsidR="00FE2E96" w:rsidRPr="00574B2F" w:rsidRDefault="00FE2E96" w:rsidP="008527AB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</w:rPr>
              <w:t>fieldADateFormat</w:t>
            </w:r>
          </w:p>
        </w:tc>
      </w:tr>
      <w:tr w:rsidR="00574B2F" w:rsidRPr="00574B2F" w:rsidTr="00D6379D">
        <w:trPr>
          <w:trHeight w:val="300"/>
          <w:jc w:val="center"/>
        </w:trPr>
        <w:tc>
          <w:tcPr>
            <w:tcW w:w="892" w:type="dxa"/>
            <w:shd w:val="clear" w:color="auto" w:fill="FFFF00"/>
            <w:noWrap/>
            <w:hideMark/>
          </w:tcPr>
          <w:p w:rsidR="00574B2F" w:rsidRPr="00574B2F" w:rsidRDefault="00574B2F" w:rsidP="00574B2F">
            <w:pPr>
              <w:jc w:val="left"/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  <w:lang w:val="en-US"/>
              </w:rPr>
              <w:t>C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lassA</w:t>
            </w:r>
          </w:p>
        </w:tc>
        <w:tc>
          <w:tcPr>
            <w:tcW w:w="1106" w:type="dxa"/>
            <w:shd w:val="clear" w:color="auto" w:fill="FFFF00"/>
            <w:noWrap/>
            <w:hideMark/>
          </w:tcPr>
          <w:p w:rsidR="00574B2F" w:rsidRPr="00574B2F" w:rsidRDefault="00574B2F" w:rsidP="00574B2F">
            <w:pPr>
              <w:jc w:val="left"/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  <w:lang w:val="en-US"/>
              </w:rPr>
              <w:t>C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lassB</w:t>
            </w:r>
          </w:p>
        </w:tc>
        <w:tc>
          <w:tcPr>
            <w:tcW w:w="1044" w:type="dxa"/>
            <w:shd w:val="clear" w:color="auto" w:fill="FFFF00"/>
            <w:noWrap/>
            <w:hideMark/>
          </w:tcPr>
          <w:p w:rsidR="00574B2F" w:rsidRPr="00574B2F" w:rsidRDefault="00574B2F" w:rsidP="00574B2F">
            <w:pPr>
              <w:jc w:val="left"/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  <w:lang w:val="en-US"/>
              </w:rPr>
              <w:t>F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ieldA</w:t>
            </w:r>
          </w:p>
        </w:tc>
        <w:tc>
          <w:tcPr>
            <w:tcW w:w="964" w:type="dxa"/>
            <w:shd w:val="clear" w:color="auto" w:fill="FFFF00"/>
            <w:noWrap/>
            <w:hideMark/>
          </w:tcPr>
          <w:p w:rsidR="00574B2F" w:rsidRPr="00574B2F" w:rsidRDefault="00574B2F" w:rsidP="00574B2F">
            <w:pPr>
              <w:jc w:val="left"/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  <w:lang w:val="en-US"/>
              </w:rPr>
              <w:t>F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ieldB</w:t>
            </w:r>
          </w:p>
        </w:tc>
        <w:tc>
          <w:tcPr>
            <w:tcW w:w="1817" w:type="dxa"/>
            <w:tcBorders>
              <w:bottom w:val="single" w:sz="4" w:space="0" w:color="auto"/>
            </w:tcBorders>
            <w:shd w:val="clear" w:color="auto" w:fill="FFC000"/>
          </w:tcPr>
          <w:p w:rsidR="00574B2F" w:rsidRPr="00574B2F" w:rsidRDefault="00574B2F" w:rsidP="00574B2F">
            <w:pPr>
              <w:jc w:val="left"/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  <w:lang w:val="en-US"/>
              </w:rPr>
              <w:t>F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ield</w:t>
            </w:r>
            <w:r w:rsidR="00A10BE3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A</w:t>
            </w:r>
            <w:r w:rsidR="00A10BE3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Date</w:t>
            </w:r>
            <w:r w:rsidR="00A10BE3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Format</w:t>
            </w:r>
          </w:p>
        </w:tc>
      </w:tr>
      <w:tr w:rsidR="00FE2E96" w:rsidRPr="00574B2F" w:rsidTr="00D6379D">
        <w:trPr>
          <w:trHeight w:val="300"/>
          <w:jc w:val="center"/>
        </w:trPr>
        <w:tc>
          <w:tcPr>
            <w:tcW w:w="892" w:type="dxa"/>
            <w:noWrap/>
            <w:hideMark/>
          </w:tcPr>
          <w:p w:rsidR="00FE2E96" w:rsidRPr="00574B2F" w:rsidRDefault="00FE2E96" w:rsidP="008527AB">
            <w:pPr>
              <w:rPr>
                <w:rFonts w:ascii="Arial" w:hAnsi="Arial" w:cs="Arial"/>
                <w:sz w:val="16"/>
                <w:szCs w:val="16"/>
              </w:rPr>
            </w:pPr>
            <w:r w:rsidRPr="00574B2F">
              <w:rPr>
                <w:rFonts w:ascii="Arial" w:hAnsi="Arial" w:cs="Arial"/>
                <w:sz w:val="16"/>
                <w:szCs w:val="16"/>
              </w:rPr>
              <w:t>Source</w:t>
            </w:r>
          </w:p>
        </w:tc>
        <w:tc>
          <w:tcPr>
            <w:tcW w:w="1106" w:type="dxa"/>
            <w:noWrap/>
            <w:hideMark/>
          </w:tcPr>
          <w:p w:rsidR="00FE2E96" w:rsidRPr="00574B2F" w:rsidRDefault="00FE2E96" w:rsidP="008527AB">
            <w:pPr>
              <w:rPr>
                <w:rFonts w:ascii="Arial" w:hAnsi="Arial" w:cs="Arial"/>
                <w:sz w:val="16"/>
                <w:szCs w:val="16"/>
              </w:rPr>
            </w:pPr>
            <w:r w:rsidRPr="00574B2F">
              <w:rPr>
                <w:rFonts w:ascii="Arial" w:hAnsi="Arial" w:cs="Arial"/>
                <w:sz w:val="16"/>
                <w:szCs w:val="16"/>
              </w:rPr>
              <w:t>Destination</w:t>
            </w:r>
          </w:p>
        </w:tc>
        <w:tc>
          <w:tcPr>
            <w:tcW w:w="1044" w:type="dxa"/>
            <w:noWrap/>
            <w:hideMark/>
          </w:tcPr>
          <w:p w:rsidR="00FE2E96" w:rsidRPr="00574B2F" w:rsidRDefault="00FE2E96" w:rsidP="008527AB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574B2F">
              <w:rPr>
                <w:rFonts w:ascii="Arial" w:hAnsi="Arial" w:cs="Arial"/>
                <w:sz w:val="16"/>
                <w:szCs w:val="16"/>
                <w:lang w:val="en-US"/>
              </w:rPr>
              <w:t>stringField</w:t>
            </w:r>
          </w:p>
        </w:tc>
        <w:tc>
          <w:tcPr>
            <w:tcW w:w="964" w:type="dxa"/>
            <w:noWrap/>
            <w:hideMark/>
          </w:tcPr>
          <w:p w:rsidR="00FE2E96" w:rsidRPr="00574B2F" w:rsidRDefault="00FE2E96" w:rsidP="008527AB">
            <w:pPr>
              <w:rPr>
                <w:rFonts w:ascii="Arial" w:hAnsi="Arial" w:cs="Arial"/>
                <w:sz w:val="16"/>
                <w:szCs w:val="16"/>
              </w:rPr>
            </w:pPr>
            <w:r w:rsidRPr="00574B2F">
              <w:rPr>
                <w:rFonts w:ascii="Arial" w:hAnsi="Arial" w:cs="Arial"/>
                <w:sz w:val="16"/>
                <w:szCs w:val="16"/>
                <w:lang w:val="en-US"/>
              </w:rPr>
              <w:t>date</w:t>
            </w:r>
            <w:r w:rsidRPr="00574B2F">
              <w:rPr>
                <w:rFonts w:ascii="Arial" w:hAnsi="Arial" w:cs="Arial"/>
                <w:sz w:val="16"/>
                <w:szCs w:val="16"/>
              </w:rPr>
              <w:t>Field</w:t>
            </w:r>
          </w:p>
        </w:tc>
        <w:tc>
          <w:tcPr>
            <w:tcW w:w="1817" w:type="dxa"/>
            <w:tcBorders>
              <w:top w:val="single" w:sz="4" w:space="0" w:color="auto"/>
            </w:tcBorders>
          </w:tcPr>
          <w:p w:rsidR="00FE2E96" w:rsidRPr="00574B2F" w:rsidRDefault="00FE2E96" w:rsidP="008527AB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574B2F">
              <w:rPr>
                <w:rFonts w:ascii="Arial" w:hAnsi="Arial" w:cs="Arial"/>
                <w:sz w:val="16"/>
                <w:szCs w:val="16"/>
                <w:lang w:val="en-US"/>
              </w:rPr>
              <w:t>yyyy-MM-dd</w:t>
            </w:r>
          </w:p>
        </w:tc>
      </w:tr>
    </w:tbl>
    <w:p w:rsidR="006B2D85" w:rsidRPr="00A21F9A" w:rsidRDefault="006B2D85" w:rsidP="006B2D85">
      <w:pPr>
        <w:spacing w:before="240"/>
        <w:jc w:val="center"/>
        <w:rPr>
          <w:rStyle w:val="SubtleEmphasis"/>
          <w:lang w:val="en-US"/>
        </w:rPr>
      </w:pPr>
      <w:r w:rsidRPr="006B2D85">
        <w:rPr>
          <w:rStyle w:val="SubtleEmphasis"/>
          <w:lang w:val="en-US"/>
        </w:rPr>
        <w:t xml:space="preserve">Table </w:t>
      </w:r>
      <w:fldSimple w:instr=" SEQ Table  \* MERGEFORMAT ">
        <w:r w:rsidR="005A4B11" w:rsidRPr="005A4B11">
          <w:rPr>
            <w:rStyle w:val="SubtleEmphasis"/>
            <w:noProof/>
            <w:lang w:val="en-US"/>
          </w:rPr>
          <w:t>4</w:t>
        </w:r>
      </w:fldSimple>
      <w:r w:rsidRPr="006B2D85">
        <w:rPr>
          <w:rStyle w:val="SubtleEmphasis"/>
          <w:lang w:val="en-US"/>
        </w:rPr>
        <w:t>.</w:t>
      </w:r>
      <w:r>
        <w:rPr>
          <w:rStyle w:val="SubtleEmphasis"/>
          <w:lang w:val="en-US"/>
        </w:rPr>
        <w:t>Date format configuration at field level</w:t>
      </w:r>
    </w:p>
    <w:p w:rsidR="00EA6814" w:rsidRPr="0096543D" w:rsidRDefault="00EA6814" w:rsidP="00EA6814">
      <w:pPr>
        <w:rPr>
          <w:lang w:val="en-US"/>
        </w:rPr>
      </w:pPr>
      <w:r>
        <w:rPr>
          <w:lang w:val="en-US"/>
        </w:rPr>
        <w:t xml:space="preserve">You can define also date format at class level and global level using </w:t>
      </w:r>
      <w:r>
        <w:rPr>
          <w:b/>
          <w:lang w:val="en-US"/>
        </w:rPr>
        <w:t>dateFormat</w:t>
      </w:r>
      <w:r>
        <w:rPr>
          <w:lang w:val="en-US"/>
        </w:rPr>
        <w:t xml:space="preserve"> configuration parameter (see </w:t>
      </w:r>
      <w:hyperlink w:anchor="_Configuration" w:history="1">
        <w:r w:rsidRPr="005C748F">
          <w:rPr>
            <w:rStyle w:val="Hyperlink"/>
            <w:lang w:val="en-US"/>
          </w:rPr>
          <w:t>Configuration</w:t>
        </w:r>
      </w:hyperlink>
      <w:r>
        <w:rPr>
          <w:lang w:val="en-US"/>
        </w:rPr>
        <w:t xml:space="preserve"> section for more information).</w:t>
      </w:r>
    </w:p>
    <w:p w:rsidR="0034345A" w:rsidRDefault="0034345A" w:rsidP="00C206E1">
      <w:pPr>
        <w:pStyle w:val="Heading2"/>
        <w:rPr>
          <w:lang w:val="en-US"/>
        </w:rPr>
      </w:pPr>
      <w:bookmarkStart w:id="16" w:name="_Toc290471800"/>
      <w:r>
        <w:rPr>
          <w:lang w:val="en-US"/>
        </w:rPr>
        <w:t>One way mapping</w:t>
      </w:r>
      <w:bookmarkEnd w:id="16"/>
    </w:p>
    <w:p w:rsidR="00C33798" w:rsidRDefault="00E2297F" w:rsidP="00C33798">
      <w:pPr>
        <w:rPr>
          <w:lang w:val="en-US"/>
        </w:rPr>
      </w:pPr>
      <w:r>
        <w:rPr>
          <w:lang w:val="en-US"/>
        </w:rPr>
        <w:t xml:space="preserve">In case of need to map a field pair only </w:t>
      </w:r>
      <w:r w:rsidR="007F7948">
        <w:rPr>
          <w:lang w:val="en-US"/>
        </w:rPr>
        <w:t xml:space="preserve">in one way you can set it at field level using </w:t>
      </w:r>
      <w:r w:rsidR="007F7948" w:rsidRPr="007F7948">
        <w:rPr>
          <w:b/>
          <w:lang w:val="en-US"/>
        </w:rPr>
        <w:t>oneWay</w:t>
      </w:r>
      <w:r w:rsidR="007F7948">
        <w:rPr>
          <w:lang w:val="en-US"/>
        </w:rPr>
        <w:t xml:space="preserve"> parameter. </w:t>
      </w:r>
    </w:p>
    <w:tbl>
      <w:tblPr>
        <w:tblStyle w:val="TableGrid"/>
        <w:tblW w:w="0" w:type="auto"/>
        <w:jc w:val="center"/>
        <w:tblLook w:val="04A0"/>
      </w:tblPr>
      <w:tblGrid>
        <w:gridCol w:w="892"/>
        <w:gridCol w:w="1106"/>
        <w:gridCol w:w="866"/>
        <w:gridCol w:w="955"/>
        <w:gridCol w:w="1212"/>
      </w:tblGrid>
      <w:tr w:rsidR="00A26746" w:rsidRPr="00574B2F" w:rsidTr="00574B2F">
        <w:trPr>
          <w:trHeight w:val="300"/>
          <w:jc w:val="center"/>
        </w:trPr>
        <w:tc>
          <w:tcPr>
            <w:tcW w:w="5031" w:type="dxa"/>
            <w:gridSpan w:val="5"/>
            <w:tcBorders>
              <w:bottom w:val="single" w:sz="4" w:space="0" w:color="000000" w:themeColor="text1"/>
            </w:tcBorders>
            <w:shd w:val="clear" w:color="auto" w:fill="0070C0"/>
            <w:noWrap/>
            <w:hideMark/>
          </w:tcPr>
          <w:p w:rsidR="00A26746" w:rsidRPr="00AF074A" w:rsidRDefault="00A26746" w:rsidP="009464FA">
            <w:pPr>
              <w:jc w:val="center"/>
              <w:rPr>
                <w:rFonts w:ascii="Arial" w:hAnsi="Arial" w:cs="Arial"/>
                <w:b/>
                <w:color w:val="FFFFFF"/>
                <w:sz w:val="16"/>
                <w:szCs w:val="16"/>
                <w:lang w:val="en-US"/>
              </w:rPr>
            </w:pPr>
            <w:r w:rsidRPr="00574B2F">
              <w:rPr>
                <w:rFonts w:ascii="Arial" w:hAnsi="Arial" w:cs="Arial"/>
                <w:b/>
                <w:color w:val="FFFFFF"/>
                <w:sz w:val="16"/>
                <w:szCs w:val="16"/>
              </w:rPr>
              <w:t>Data</w:t>
            </w:r>
            <w:r w:rsidR="00A10BE3">
              <w:rPr>
                <w:rFonts w:ascii="Arial" w:hAnsi="Arial" w:cs="Arial"/>
                <w:b/>
                <w:color w:val="FFFFFF"/>
                <w:sz w:val="16"/>
                <w:szCs w:val="16"/>
                <w:lang w:val="en-US"/>
              </w:rPr>
              <w:t xml:space="preserve"> </w:t>
            </w:r>
            <w:r w:rsidRPr="00574B2F">
              <w:rPr>
                <w:rFonts w:ascii="Arial" w:hAnsi="Arial" w:cs="Arial"/>
                <w:b/>
                <w:color w:val="FFFFFF"/>
                <w:sz w:val="16"/>
                <w:szCs w:val="16"/>
              </w:rPr>
              <w:t>Mapping mappings</w:t>
            </w:r>
          </w:p>
        </w:tc>
      </w:tr>
      <w:tr w:rsidR="00A26746" w:rsidRPr="00574B2F" w:rsidTr="00AF074A">
        <w:trPr>
          <w:trHeight w:val="300"/>
          <w:jc w:val="center"/>
        </w:trPr>
        <w:tc>
          <w:tcPr>
            <w:tcW w:w="892" w:type="dxa"/>
            <w:shd w:val="clear" w:color="auto" w:fill="FFFF00"/>
            <w:noWrap/>
            <w:hideMark/>
          </w:tcPr>
          <w:p w:rsidR="00A26746" w:rsidRPr="00574B2F" w:rsidRDefault="00A26746" w:rsidP="009464F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</w:rPr>
              <w:t>classA</w:t>
            </w:r>
          </w:p>
        </w:tc>
        <w:tc>
          <w:tcPr>
            <w:tcW w:w="1106" w:type="dxa"/>
            <w:shd w:val="clear" w:color="auto" w:fill="FFFF00"/>
            <w:noWrap/>
            <w:hideMark/>
          </w:tcPr>
          <w:p w:rsidR="00A26746" w:rsidRPr="00574B2F" w:rsidRDefault="00A26746" w:rsidP="009464F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</w:rPr>
              <w:t>classB</w:t>
            </w:r>
          </w:p>
        </w:tc>
        <w:tc>
          <w:tcPr>
            <w:tcW w:w="866" w:type="dxa"/>
            <w:shd w:val="clear" w:color="auto" w:fill="FFFF00"/>
            <w:noWrap/>
            <w:hideMark/>
          </w:tcPr>
          <w:p w:rsidR="00A26746" w:rsidRPr="00574B2F" w:rsidRDefault="00A26746" w:rsidP="009464F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</w:rPr>
              <w:t>fieldA</w:t>
            </w:r>
          </w:p>
        </w:tc>
        <w:tc>
          <w:tcPr>
            <w:tcW w:w="955" w:type="dxa"/>
            <w:shd w:val="clear" w:color="auto" w:fill="FFFF00"/>
            <w:noWrap/>
            <w:hideMark/>
          </w:tcPr>
          <w:p w:rsidR="00A26746" w:rsidRPr="00574B2F" w:rsidRDefault="00A26746" w:rsidP="009464F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</w:rPr>
              <w:t>fieldB</w:t>
            </w:r>
          </w:p>
        </w:tc>
        <w:tc>
          <w:tcPr>
            <w:tcW w:w="1212" w:type="dxa"/>
            <w:shd w:val="clear" w:color="auto" w:fill="FFC000"/>
          </w:tcPr>
          <w:p w:rsidR="00A26746" w:rsidRPr="00574B2F" w:rsidRDefault="00A26746" w:rsidP="009464FA">
            <w:pPr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  <w:lang w:val="en-US"/>
              </w:rPr>
              <w:t>oneWay</w:t>
            </w:r>
          </w:p>
        </w:tc>
      </w:tr>
      <w:tr w:rsidR="00574B2F" w:rsidRPr="00574B2F" w:rsidTr="00AF074A">
        <w:trPr>
          <w:trHeight w:val="300"/>
          <w:jc w:val="center"/>
        </w:trPr>
        <w:tc>
          <w:tcPr>
            <w:tcW w:w="892" w:type="dxa"/>
            <w:shd w:val="clear" w:color="auto" w:fill="FFFF00"/>
            <w:noWrap/>
            <w:hideMark/>
          </w:tcPr>
          <w:p w:rsidR="00574B2F" w:rsidRPr="00574B2F" w:rsidRDefault="00574B2F" w:rsidP="00D560AF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  <w:lang w:val="en-US"/>
              </w:rPr>
              <w:t>C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lass</w:t>
            </w:r>
            <w:r w:rsidR="00A10BE3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A</w:t>
            </w:r>
          </w:p>
        </w:tc>
        <w:tc>
          <w:tcPr>
            <w:tcW w:w="1106" w:type="dxa"/>
            <w:shd w:val="clear" w:color="auto" w:fill="FFFF00"/>
            <w:noWrap/>
            <w:hideMark/>
          </w:tcPr>
          <w:p w:rsidR="00574B2F" w:rsidRPr="00574B2F" w:rsidRDefault="00574B2F" w:rsidP="00D560AF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  <w:lang w:val="en-US"/>
              </w:rPr>
              <w:t>C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lass</w:t>
            </w:r>
            <w:r w:rsidR="00A10BE3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B</w:t>
            </w:r>
          </w:p>
        </w:tc>
        <w:tc>
          <w:tcPr>
            <w:tcW w:w="866" w:type="dxa"/>
            <w:shd w:val="clear" w:color="auto" w:fill="FFFF00"/>
            <w:noWrap/>
            <w:hideMark/>
          </w:tcPr>
          <w:p w:rsidR="00574B2F" w:rsidRPr="00574B2F" w:rsidRDefault="00574B2F" w:rsidP="00D560AF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  <w:lang w:val="en-US"/>
              </w:rPr>
              <w:t>F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ield</w:t>
            </w:r>
            <w:r w:rsidR="00A10BE3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A</w:t>
            </w:r>
          </w:p>
        </w:tc>
        <w:tc>
          <w:tcPr>
            <w:tcW w:w="955" w:type="dxa"/>
            <w:shd w:val="clear" w:color="auto" w:fill="FFFF00"/>
            <w:noWrap/>
            <w:hideMark/>
          </w:tcPr>
          <w:p w:rsidR="00574B2F" w:rsidRPr="00574B2F" w:rsidRDefault="00574B2F" w:rsidP="00D560AF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  <w:lang w:val="en-US"/>
              </w:rPr>
              <w:t>F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ield</w:t>
            </w:r>
            <w:r w:rsidR="00A10BE3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B</w:t>
            </w:r>
          </w:p>
        </w:tc>
        <w:tc>
          <w:tcPr>
            <w:tcW w:w="1212" w:type="dxa"/>
            <w:shd w:val="clear" w:color="auto" w:fill="FFC000"/>
          </w:tcPr>
          <w:p w:rsidR="00574B2F" w:rsidRPr="00574B2F" w:rsidRDefault="00574B2F" w:rsidP="009464F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  <w:lang w:val="en-US"/>
              </w:rPr>
              <w:t>Is one way?</w:t>
            </w:r>
          </w:p>
        </w:tc>
      </w:tr>
      <w:tr w:rsidR="00A26746" w:rsidRPr="00574B2F" w:rsidTr="00574B2F">
        <w:trPr>
          <w:trHeight w:val="300"/>
          <w:jc w:val="center"/>
        </w:trPr>
        <w:tc>
          <w:tcPr>
            <w:tcW w:w="892" w:type="dxa"/>
            <w:noWrap/>
            <w:hideMark/>
          </w:tcPr>
          <w:p w:rsidR="00A26746" w:rsidRPr="00574B2F" w:rsidRDefault="00A26746" w:rsidP="009464FA">
            <w:pPr>
              <w:rPr>
                <w:rFonts w:ascii="Arial" w:hAnsi="Arial" w:cs="Arial"/>
                <w:sz w:val="16"/>
                <w:szCs w:val="16"/>
              </w:rPr>
            </w:pPr>
            <w:r w:rsidRPr="00574B2F">
              <w:rPr>
                <w:rFonts w:ascii="Arial" w:hAnsi="Arial" w:cs="Arial"/>
                <w:sz w:val="16"/>
                <w:szCs w:val="16"/>
              </w:rPr>
              <w:t>Source</w:t>
            </w:r>
          </w:p>
        </w:tc>
        <w:tc>
          <w:tcPr>
            <w:tcW w:w="1106" w:type="dxa"/>
            <w:noWrap/>
            <w:hideMark/>
          </w:tcPr>
          <w:p w:rsidR="00A26746" w:rsidRPr="00574B2F" w:rsidRDefault="00A26746" w:rsidP="009464FA">
            <w:pPr>
              <w:rPr>
                <w:rFonts w:ascii="Arial" w:hAnsi="Arial" w:cs="Arial"/>
                <w:sz w:val="16"/>
                <w:szCs w:val="16"/>
              </w:rPr>
            </w:pPr>
            <w:r w:rsidRPr="00574B2F">
              <w:rPr>
                <w:rFonts w:ascii="Arial" w:hAnsi="Arial" w:cs="Arial"/>
                <w:sz w:val="16"/>
                <w:szCs w:val="16"/>
              </w:rPr>
              <w:t>Destination</w:t>
            </w:r>
          </w:p>
        </w:tc>
        <w:tc>
          <w:tcPr>
            <w:tcW w:w="866" w:type="dxa"/>
            <w:noWrap/>
            <w:hideMark/>
          </w:tcPr>
          <w:p w:rsidR="00A26746" w:rsidRPr="00574B2F" w:rsidRDefault="00A26746" w:rsidP="009464FA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574B2F">
              <w:rPr>
                <w:rFonts w:ascii="Arial" w:hAnsi="Arial" w:cs="Arial"/>
                <w:sz w:val="16"/>
                <w:szCs w:val="16"/>
                <w:lang w:val="en-US"/>
              </w:rPr>
              <w:t>srcField</w:t>
            </w:r>
          </w:p>
        </w:tc>
        <w:tc>
          <w:tcPr>
            <w:tcW w:w="955" w:type="dxa"/>
            <w:noWrap/>
            <w:hideMark/>
          </w:tcPr>
          <w:p w:rsidR="00A26746" w:rsidRPr="00574B2F" w:rsidRDefault="00A26746" w:rsidP="009464FA">
            <w:pPr>
              <w:rPr>
                <w:rFonts w:ascii="Arial" w:hAnsi="Arial" w:cs="Arial"/>
                <w:sz w:val="16"/>
                <w:szCs w:val="16"/>
              </w:rPr>
            </w:pPr>
            <w:r w:rsidRPr="00574B2F">
              <w:rPr>
                <w:rFonts w:ascii="Arial" w:hAnsi="Arial" w:cs="Arial"/>
                <w:sz w:val="16"/>
                <w:szCs w:val="16"/>
                <w:lang w:val="en-US"/>
              </w:rPr>
              <w:t>dest</w:t>
            </w:r>
            <w:r w:rsidRPr="00574B2F">
              <w:rPr>
                <w:rFonts w:ascii="Arial" w:hAnsi="Arial" w:cs="Arial"/>
                <w:sz w:val="16"/>
                <w:szCs w:val="16"/>
              </w:rPr>
              <w:t>Field</w:t>
            </w:r>
          </w:p>
        </w:tc>
        <w:tc>
          <w:tcPr>
            <w:tcW w:w="1212" w:type="dxa"/>
          </w:tcPr>
          <w:p w:rsidR="00A26746" w:rsidRPr="00574B2F" w:rsidRDefault="00A26746" w:rsidP="009464FA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574B2F">
              <w:rPr>
                <w:rFonts w:ascii="Arial" w:hAnsi="Arial" w:cs="Arial"/>
                <w:sz w:val="16"/>
                <w:szCs w:val="16"/>
                <w:lang w:val="en-US"/>
              </w:rPr>
              <w:t>true</w:t>
            </w:r>
          </w:p>
        </w:tc>
      </w:tr>
    </w:tbl>
    <w:p w:rsidR="00A26746" w:rsidRPr="00A21F9A" w:rsidRDefault="00A26746" w:rsidP="00A26746">
      <w:pPr>
        <w:spacing w:before="240"/>
        <w:jc w:val="center"/>
        <w:rPr>
          <w:rStyle w:val="SubtleEmphasis"/>
          <w:lang w:val="en-US"/>
        </w:rPr>
      </w:pPr>
      <w:r w:rsidRPr="006B2D85">
        <w:rPr>
          <w:rStyle w:val="SubtleEmphasis"/>
          <w:lang w:val="en-US"/>
        </w:rPr>
        <w:t xml:space="preserve">Table </w:t>
      </w:r>
      <w:fldSimple w:instr=" SEQ Table  \* MERGEFORMAT ">
        <w:r w:rsidR="005A4B11" w:rsidRPr="005A4B11">
          <w:rPr>
            <w:rStyle w:val="SubtleEmphasis"/>
            <w:noProof/>
          </w:rPr>
          <w:t>5</w:t>
        </w:r>
      </w:fldSimple>
      <w:r w:rsidRPr="006B2D85">
        <w:rPr>
          <w:rStyle w:val="SubtleEmphasis"/>
          <w:lang w:val="en-US"/>
        </w:rPr>
        <w:t>.</w:t>
      </w:r>
      <w:r w:rsidR="005440C9">
        <w:rPr>
          <w:rStyle w:val="SubtleEmphasis"/>
          <w:lang w:val="en-US"/>
        </w:rPr>
        <w:t>One way mapping definition</w:t>
      </w:r>
    </w:p>
    <w:p w:rsidR="00A26746" w:rsidRDefault="00E0515E" w:rsidP="00C33798">
      <w:pPr>
        <w:rPr>
          <w:lang w:val="en-US"/>
        </w:rPr>
      </w:pPr>
      <w:r>
        <w:rPr>
          <w:lang w:val="en-US"/>
        </w:rPr>
        <w:t xml:space="preserve">When one-way mapping is specified </w:t>
      </w:r>
      <w:r w:rsidR="00EA2A5D">
        <w:rPr>
          <w:lang w:val="en-US"/>
        </w:rPr>
        <w:t xml:space="preserve">mapping from </w:t>
      </w:r>
      <w:r w:rsidR="009255D9" w:rsidRPr="009255D9">
        <w:rPr>
          <w:rStyle w:val="Style1Char"/>
        </w:rPr>
        <w:t>destField</w:t>
      </w:r>
      <w:r w:rsidR="00EA2A5D">
        <w:rPr>
          <w:lang w:val="en-US"/>
        </w:rPr>
        <w:t xml:space="preserve"> into </w:t>
      </w:r>
      <w:r w:rsidR="009255D9" w:rsidRPr="009255D9">
        <w:rPr>
          <w:rStyle w:val="Style1Char"/>
        </w:rPr>
        <w:t>srcField</w:t>
      </w:r>
      <w:r>
        <w:rPr>
          <w:lang w:val="en-US"/>
        </w:rPr>
        <w:t xml:space="preserve"> will be ignored.</w:t>
      </w:r>
    </w:p>
    <w:p w:rsidR="00F80419" w:rsidRDefault="00F80419" w:rsidP="00F80419">
      <w:pPr>
        <w:pStyle w:val="Heading2"/>
        <w:rPr>
          <w:lang w:val="en-US"/>
        </w:rPr>
      </w:pPr>
      <w:bookmarkStart w:id="17" w:name="_Toc290471801"/>
      <w:r>
        <w:rPr>
          <w:lang w:val="en-US"/>
        </w:rPr>
        <w:t>Custom converters</w:t>
      </w:r>
      <w:bookmarkEnd w:id="17"/>
    </w:p>
    <w:p w:rsidR="00B26304" w:rsidRDefault="009053BF">
      <w:pPr>
        <w:spacing w:after="0"/>
        <w:rPr>
          <w:lang w:val="en-US"/>
        </w:rPr>
      </w:pPr>
      <w:r w:rsidRPr="009053BF">
        <w:rPr>
          <w:lang w:val="en-US"/>
        </w:rPr>
        <w:t>Custom converters are used to perform custom mapping between two objects.</w:t>
      </w:r>
      <w:r w:rsidR="00977907">
        <w:rPr>
          <w:lang w:val="en-US"/>
        </w:rPr>
        <w:t xml:space="preserve"> </w:t>
      </w:r>
      <w:r w:rsidRPr="009053BF">
        <w:rPr>
          <w:lang w:val="en-US"/>
        </w:rPr>
        <w:t xml:space="preserve">When a custom converter is specified for a class A and class B combination, </w:t>
      </w:r>
      <w:r w:rsidR="0019234E">
        <w:rPr>
          <w:lang w:val="en-US"/>
        </w:rPr>
        <w:t>mapper</w:t>
      </w:r>
      <w:r w:rsidRPr="009053BF">
        <w:rPr>
          <w:lang w:val="en-US"/>
        </w:rPr>
        <w:t xml:space="preserve"> will invoke the custom converter to perform the data mapping instead of the standard mapping logic.</w:t>
      </w:r>
    </w:p>
    <w:p w:rsidR="00B26304" w:rsidRDefault="00F33677">
      <w:pPr>
        <w:rPr>
          <w:lang w:val="en-US"/>
        </w:rPr>
      </w:pPr>
      <w:r>
        <w:rPr>
          <w:lang w:val="en-US"/>
        </w:rPr>
        <w:t>Custom converter can be defined in different ways. The following definition shows the first one.</w:t>
      </w:r>
    </w:p>
    <w:tbl>
      <w:tblPr>
        <w:tblStyle w:val="TableGrid"/>
        <w:tblW w:w="0" w:type="auto"/>
        <w:jc w:val="center"/>
        <w:tblLook w:val="04A0"/>
      </w:tblPr>
      <w:tblGrid>
        <w:gridCol w:w="892"/>
        <w:gridCol w:w="1106"/>
        <w:gridCol w:w="866"/>
        <w:gridCol w:w="955"/>
        <w:gridCol w:w="2282"/>
      </w:tblGrid>
      <w:tr w:rsidR="003421A9" w:rsidRPr="00574B2F" w:rsidTr="00A475C5">
        <w:trPr>
          <w:trHeight w:val="300"/>
          <w:jc w:val="center"/>
        </w:trPr>
        <w:tc>
          <w:tcPr>
            <w:tcW w:w="6101" w:type="dxa"/>
            <w:gridSpan w:val="5"/>
            <w:tcBorders>
              <w:bottom w:val="single" w:sz="4" w:space="0" w:color="000000" w:themeColor="text1"/>
            </w:tcBorders>
            <w:shd w:val="clear" w:color="auto" w:fill="0070C0"/>
            <w:noWrap/>
            <w:hideMark/>
          </w:tcPr>
          <w:p w:rsidR="003421A9" w:rsidRPr="00AF074A" w:rsidRDefault="003421A9" w:rsidP="00676F9E">
            <w:pPr>
              <w:jc w:val="center"/>
              <w:rPr>
                <w:rFonts w:ascii="Arial" w:hAnsi="Arial" w:cs="Arial"/>
                <w:b/>
                <w:color w:val="FFFFFF"/>
                <w:sz w:val="16"/>
                <w:szCs w:val="16"/>
                <w:lang w:val="en-US"/>
              </w:rPr>
            </w:pPr>
            <w:r w:rsidRPr="00574B2F">
              <w:rPr>
                <w:rFonts w:ascii="Arial" w:hAnsi="Arial" w:cs="Arial"/>
                <w:b/>
                <w:color w:val="FFFFFF"/>
                <w:sz w:val="16"/>
                <w:szCs w:val="16"/>
              </w:rPr>
              <w:t>Data</w:t>
            </w:r>
            <w:r w:rsidR="00A10BE3">
              <w:rPr>
                <w:rFonts w:ascii="Arial" w:hAnsi="Arial" w:cs="Arial"/>
                <w:b/>
                <w:color w:val="FFFFFF"/>
                <w:sz w:val="16"/>
                <w:szCs w:val="16"/>
                <w:lang w:val="en-US"/>
              </w:rPr>
              <w:t xml:space="preserve"> </w:t>
            </w:r>
            <w:r w:rsidRPr="00574B2F">
              <w:rPr>
                <w:rFonts w:ascii="Arial" w:hAnsi="Arial" w:cs="Arial"/>
                <w:b/>
                <w:color w:val="FFFFFF"/>
                <w:sz w:val="16"/>
                <w:szCs w:val="16"/>
              </w:rPr>
              <w:t>Mapping mappings</w:t>
            </w:r>
          </w:p>
        </w:tc>
      </w:tr>
      <w:tr w:rsidR="003421A9" w:rsidRPr="00574B2F" w:rsidTr="00A475C5">
        <w:trPr>
          <w:trHeight w:val="300"/>
          <w:jc w:val="center"/>
        </w:trPr>
        <w:tc>
          <w:tcPr>
            <w:tcW w:w="892" w:type="dxa"/>
            <w:shd w:val="clear" w:color="auto" w:fill="FFFF00"/>
            <w:noWrap/>
            <w:hideMark/>
          </w:tcPr>
          <w:p w:rsidR="003421A9" w:rsidRPr="00574B2F" w:rsidRDefault="003421A9" w:rsidP="00676F9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</w:rPr>
              <w:t>classA</w:t>
            </w:r>
          </w:p>
        </w:tc>
        <w:tc>
          <w:tcPr>
            <w:tcW w:w="1106" w:type="dxa"/>
            <w:shd w:val="clear" w:color="auto" w:fill="FFFF00"/>
            <w:noWrap/>
            <w:hideMark/>
          </w:tcPr>
          <w:p w:rsidR="003421A9" w:rsidRPr="00574B2F" w:rsidRDefault="003421A9" w:rsidP="00676F9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</w:rPr>
              <w:t>classB</w:t>
            </w:r>
          </w:p>
        </w:tc>
        <w:tc>
          <w:tcPr>
            <w:tcW w:w="866" w:type="dxa"/>
            <w:shd w:val="clear" w:color="auto" w:fill="FFFF00"/>
            <w:noWrap/>
            <w:hideMark/>
          </w:tcPr>
          <w:p w:rsidR="003421A9" w:rsidRPr="00574B2F" w:rsidRDefault="003421A9" w:rsidP="00676F9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</w:rPr>
              <w:t>fieldA</w:t>
            </w:r>
          </w:p>
        </w:tc>
        <w:tc>
          <w:tcPr>
            <w:tcW w:w="955" w:type="dxa"/>
            <w:shd w:val="clear" w:color="auto" w:fill="FFFF00"/>
            <w:noWrap/>
            <w:hideMark/>
          </w:tcPr>
          <w:p w:rsidR="003421A9" w:rsidRPr="00574B2F" w:rsidRDefault="003421A9" w:rsidP="00676F9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</w:rPr>
              <w:t>fieldB</w:t>
            </w:r>
          </w:p>
        </w:tc>
        <w:tc>
          <w:tcPr>
            <w:tcW w:w="2282" w:type="dxa"/>
            <w:shd w:val="clear" w:color="auto" w:fill="FFC000"/>
          </w:tcPr>
          <w:p w:rsidR="003421A9" w:rsidRPr="00574B2F" w:rsidRDefault="00646944" w:rsidP="00676F9E">
            <w:pPr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 w:rsidRPr="00646944">
              <w:rPr>
                <w:rFonts w:ascii="Arial" w:hAnsi="Arial" w:cs="Arial"/>
                <w:b/>
                <w:sz w:val="16"/>
                <w:szCs w:val="16"/>
                <w:lang w:val="en-US"/>
              </w:rPr>
              <w:t>convertMethodAB</w:t>
            </w:r>
          </w:p>
        </w:tc>
      </w:tr>
      <w:tr w:rsidR="003421A9" w:rsidRPr="00E1467F" w:rsidTr="00A475C5">
        <w:trPr>
          <w:trHeight w:val="300"/>
          <w:jc w:val="center"/>
        </w:trPr>
        <w:tc>
          <w:tcPr>
            <w:tcW w:w="892" w:type="dxa"/>
            <w:shd w:val="clear" w:color="auto" w:fill="FFFF00"/>
            <w:noWrap/>
            <w:hideMark/>
          </w:tcPr>
          <w:p w:rsidR="003421A9" w:rsidRPr="00574B2F" w:rsidRDefault="003421A9" w:rsidP="00676F9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  <w:lang w:val="en-US"/>
              </w:rPr>
              <w:t>C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lass</w:t>
            </w:r>
            <w:r w:rsidR="00A10BE3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A</w:t>
            </w:r>
          </w:p>
        </w:tc>
        <w:tc>
          <w:tcPr>
            <w:tcW w:w="1106" w:type="dxa"/>
            <w:shd w:val="clear" w:color="auto" w:fill="FFFF00"/>
            <w:noWrap/>
            <w:hideMark/>
          </w:tcPr>
          <w:p w:rsidR="003421A9" w:rsidRPr="00574B2F" w:rsidRDefault="003421A9" w:rsidP="00676F9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  <w:lang w:val="en-US"/>
              </w:rPr>
              <w:t>C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lass</w:t>
            </w:r>
            <w:r w:rsidR="00A10BE3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B</w:t>
            </w:r>
          </w:p>
        </w:tc>
        <w:tc>
          <w:tcPr>
            <w:tcW w:w="866" w:type="dxa"/>
            <w:shd w:val="clear" w:color="auto" w:fill="FFFF00"/>
            <w:noWrap/>
            <w:hideMark/>
          </w:tcPr>
          <w:p w:rsidR="003421A9" w:rsidRPr="00574B2F" w:rsidRDefault="003421A9" w:rsidP="00676F9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  <w:lang w:val="en-US"/>
              </w:rPr>
              <w:t>F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ield</w:t>
            </w:r>
            <w:r w:rsidR="00A10BE3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A</w:t>
            </w:r>
          </w:p>
        </w:tc>
        <w:tc>
          <w:tcPr>
            <w:tcW w:w="955" w:type="dxa"/>
            <w:shd w:val="clear" w:color="auto" w:fill="FFFF00"/>
            <w:noWrap/>
            <w:hideMark/>
          </w:tcPr>
          <w:p w:rsidR="003421A9" w:rsidRPr="00574B2F" w:rsidRDefault="003421A9" w:rsidP="00676F9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  <w:lang w:val="en-US"/>
              </w:rPr>
              <w:t>F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ield</w:t>
            </w:r>
            <w:r w:rsidR="00A10BE3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B</w:t>
            </w:r>
          </w:p>
        </w:tc>
        <w:tc>
          <w:tcPr>
            <w:tcW w:w="2282" w:type="dxa"/>
            <w:shd w:val="clear" w:color="auto" w:fill="FFC000"/>
          </w:tcPr>
          <w:p w:rsidR="003421A9" w:rsidRPr="00646944" w:rsidRDefault="00646944" w:rsidP="00676F9E">
            <w:pPr>
              <w:spacing w:after="200" w:line="276" w:lineRule="auto"/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n-US"/>
              </w:rPr>
              <w:t>Convert method ( a into b)</w:t>
            </w:r>
          </w:p>
        </w:tc>
      </w:tr>
      <w:tr w:rsidR="003421A9" w:rsidRPr="00574B2F" w:rsidTr="00A475C5">
        <w:trPr>
          <w:trHeight w:val="300"/>
          <w:jc w:val="center"/>
        </w:trPr>
        <w:tc>
          <w:tcPr>
            <w:tcW w:w="892" w:type="dxa"/>
            <w:noWrap/>
            <w:hideMark/>
          </w:tcPr>
          <w:p w:rsidR="003421A9" w:rsidRPr="00574B2F" w:rsidRDefault="003421A9" w:rsidP="00676F9E">
            <w:pPr>
              <w:rPr>
                <w:rFonts w:ascii="Arial" w:hAnsi="Arial" w:cs="Arial"/>
                <w:sz w:val="16"/>
                <w:szCs w:val="16"/>
              </w:rPr>
            </w:pPr>
            <w:r w:rsidRPr="00574B2F">
              <w:rPr>
                <w:rFonts w:ascii="Arial" w:hAnsi="Arial" w:cs="Arial"/>
                <w:sz w:val="16"/>
                <w:szCs w:val="16"/>
              </w:rPr>
              <w:t>Source</w:t>
            </w:r>
          </w:p>
        </w:tc>
        <w:tc>
          <w:tcPr>
            <w:tcW w:w="1106" w:type="dxa"/>
            <w:noWrap/>
            <w:hideMark/>
          </w:tcPr>
          <w:p w:rsidR="003421A9" w:rsidRPr="00574B2F" w:rsidRDefault="003421A9" w:rsidP="00676F9E">
            <w:pPr>
              <w:rPr>
                <w:rFonts w:ascii="Arial" w:hAnsi="Arial" w:cs="Arial"/>
                <w:sz w:val="16"/>
                <w:szCs w:val="16"/>
              </w:rPr>
            </w:pPr>
            <w:r w:rsidRPr="00574B2F">
              <w:rPr>
                <w:rFonts w:ascii="Arial" w:hAnsi="Arial" w:cs="Arial"/>
                <w:sz w:val="16"/>
                <w:szCs w:val="16"/>
              </w:rPr>
              <w:t>Destination</w:t>
            </w:r>
          </w:p>
        </w:tc>
        <w:tc>
          <w:tcPr>
            <w:tcW w:w="866" w:type="dxa"/>
            <w:noWrap/>
            <w:hideMark/>
          </w:tcPr>
          <w:p w:rsidR="003421A9" w:rsidRPr="00574B2F" w:rsidRDefault="003421A9" w:rsidP="00676F9E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574B2F">
              <w:rPr>
                <w:rFonts w:ascii="Arial" w:hAnsi="Arial" w:cs="Arial"/>
                <w:sz w:val="16"/>
                <w:szCs w:val="16"/>
                <w:lang w:val="en-US"/>
              </w:rPr>
              <w:t>srcField</w:t>
            </w:r>
          </w:p>
        </w:tc>
        <w:tc>
          <w:tcPr>
            <w:tcW w:w="955" w:type="dxa"/>
            <w:noWrap/>
            <w:hideMark/>
          </w:tcPr>
          <w:p w:rsidR="003421A9" w:rsidRPr="00574B2F" w:rsidRDefault="003421A9" w:rsidP="00676F9E">
            <w:pPr>
              <w:rPr>
                <w:rFonts w:ascii="Arial" w:hAnsi="Arial" w:cs="Arial"/>
                <w:sz w:val="16"/>
                <w:szCs w:val="16"/>
              </w:rPr>
            </w:pPr>
            <w:r w:rsidRPr="00574B2F">
              <w:rPr>
                <w:rFonts w:ascii="Arial" w:hAnsi="Arial" w:cs="Arial"/>
                <w:sz w:val="16"/>
                <w:szCs w:val="16"/>
                <w:lang w:val="en-US"/>
              </w:rPr>
              <w:t>dest</w:t>
            </w:r>
            <w:r w:rsidRPr="00574B2F">
              <w:rPr>
                <w:rFonts w:ascii="Arial" w:hAnsi="Arial" w:cs="Arial"/>
                <w:sz w:val="16"/>
                <w:szCs w:val="16"/>
              </w:rPr>
              <w:t>Field</w:t>
            </w:r>
          </w:p>
        </w:tc>
        <w:tc>
          <w:tcPr>
            <w:tcW w:w="2282" w:type="dxa"/>
          </w:tcPr>
          <w:p w:rsidR="003421A9" w:rsidRPr="00574B2F" w:rsidRDefault="002243EB" w:rsidP="00676F9E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typeCdLookup</w:t>
            </w:r>
          </w:p>
        </w:tc>
      </w:tr>
    </w:tbl>
    <w:p w:rsidR="00B26304" w:rsidRDefault="003421A9">
      <w:pPr>
        <w:spacing w:before="240"/>
        <w:jc w:val="center"/>
        <w:rPr>
          <w:lang w:val="en-US"/>
        </w:rPr>
      </w:pPr>
      <w:r w:rsidRPr="006B2D85">
        <w:rPr>
          <w:rStyle w:val="SubtleEmphasis"/>
          <w:lang w:val="en-US"/>
        </w:rPr>
        <w:t xml:space="preserve">Table </w:t>
      </w:r>
      <w:fldSimple w:instr=" SEQ Table  \* MERGEFORMAT ">
        <w:r w:rsidR="005A4B11" w:rsidRPr="005A4B11">
          <w:rPr>
            <w:rStyle w:val="SubtleEmphasis"/>
            <w:noProof/>
            <w:lang w:val="en-US"/>
          </w:rPr>
          <w:t>6</w:t>
        </w:r>
      </w:fldSimple>
      <w:r w:rsidRPr="006B2D85">
        <w:rPr>
          <w:rStyle w:val="SubtleEmphasis"/>
          <w:lang w:val="en-US"/>
        </w:rPr>
        <w:t>.</w:t>
      </w:r>
      <w:r w:rsidR="00884F3F">
        <w:rPr>
          <w:rStyle w:val="SubtleEmphasis"/>
          <w:lang w:val="en-US"/>
        </w:rPr>
        <w:t>Convert method definition using OpenL Tablets’ method</w:t>
      </w:r>
    </w:p>
    <w:p w:rsidR="00B26304" w:rsidRDefault="00AC05AC">
      <w:pPr>
        <w:spacing w:before="240"/>
        <w:rPr>
          <w:lang w:val="en-US"/>
        </w:rPr>
      </w:pPr>
      <w:r>
        <w:rPr>
          <w:lang w:val="en-US"/>
        </w:rPr>
        <w:t xml:space="preserve">Parameter </w:t>
      </w:r>
      <w:r w:rsidR="009053BF" w:rsidRPr="009053BF">
        <w:rPr>
          <w:b/>
          <w:lang w:val="en-US"/>
        </w:rPr>
        <w:t>convertMethodAB</w:t>
      </w:r>
      <w:r>
        <w:rPr>
          <w:lang w:val="en-US"/>
        </w:rPr>
        <w:t xml:space="preserve"> tells mapper that should be used </w:t>
      </w:r>
      <w:r w:rsidR="009053BF" w:rsidRPr="009053BF">
        <w:rPr>
          <w:rStyle w:val="Style1Char"/>
        </w:rPr>
        <w:t>typeCdLookup</w:t>
      </w:r>
      <w:r w:rsidR="006B3539">
        <w:rPr>
          <w:rStyle w:val="Style1Char"/>
        </w:rPr>
        <w:t xml:space="preserve"> </w:t>
      </w:r>
      <w:r>
        <w:rPr>
          <w:lang w:val="en-US"/>
        </w:rPr>
        <w:t>convert method</w:t>
      </w:r>
      <w:r w:rsidR="008B76DE">
        <w:rPr>
          <w:lang w:val="en-US"/>
        </w:rPr>
        <w:t xml:space="preserve"> for current field pair</w:t>
      </w:r>
      <w:r>
        <w:rPr>
          <w:lang w:val="en-US"/>
        </w:rPr>
        <w:t xml:space="preserve">. </w:t>
      </w:r>
      <w:r w:rsidR="00C237D9">
        <w:rPr>
          <w:lang w:val="en-US"/>
        </w:rPr>
        <w:t xml:space="preserve">The following table is our convert method which is defined using OpenL Tablets rules table component (see </w:t>
      </w:r>
      <w:hyperlink w:anchor="_Links" w:history="1">
        <w:r w:rsidR="00C237D9" w:rsidRPr="00AC43D9">
          <w:rPr>
            <w:rStyle w:val="Hyperlink"/>
            <w:lang w:val="en-US"/>
          </w:rPr>
          <w:t>OpenL Tablets documentation</w:t>
        </w:r>
      </w:hyperlink>
      <w:r w:rsidR="00C237D9">
        <w:rPr>
          <w:lang w:val="en-US"/>
        </w:rPr>
        <w:t xml:space="preserve"> for more information).</w:t>
      </w:r>
    </w:p>
    <w:tbl>
      <w:tblPr>
        <w:tblW w:w="5715" w:type="dxa"/>
        <w:jc w:val="center"/>
        <w:tblLook w:val="04A0"/>
      </w:tblPr>
      <w:tblGrid>
        <w:gridCol w:w="908"/>
        <w:gridCol w:w="4807"/>
      </w:tblGrid>
      <w:tr w:rsidR="00EF20CA" w:rsidRPr="00E1467F" w:rsidTr="00EF20CA">
        <w:trPr>
          <w:trHeight w:val="251"/>
          <w:jc w:val="center"/>
        </w:trPr>
        <w:tc>
          <w:tcPr>
            <w:tcW w:w="57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1F497D"/>
            <w:noWrap/>
            <w:vAlign w:val="bottom"/>
            <w:hideMark/>
          </w:tcPr>
          <w:p w:rsidR="009D0F5E" w:rsidRDefault="009053B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16"/>
                <w:szCs w:val="16"/>
                <w:lang w:val="en-US" w:eastAsia="ru-RU"/>
              </w:rPr>
            </w:pPr>
            <w:r w:rsidRPr="009053BF">
              <w:rPr>
                <w:rFonts w:ascii="Arial" w:eastAsia="Times New Roman" w:hAnsi="Arial" w:cs="Arial"/>
                <w:color w:val="FFFFFF"/>
                <w:sz w:val="16"/>
                <w:szCs w:val="16"/>
                <w:lang w:val="en-US" w:eastAsia="ru-RU"/>
              </w:rPr>
              <w:t xml:space="preserve">Rules String </w:t>
            </w:r>
            <w:r w:rsidR="002243EB">
              <w:rPr>
                <w:rFonts w:ascii="Arial" w:eastAsia="Times New Roman" w:hAnsi="Arial" w:cs="Arial"/>
                <w:color w:val="FFFFFF"/>
                <w:sz w:val="16"/>
                <w:szCs w:val="16"/>
                <w:lang w:val="en-US" w:eastAsia="ru-RU"/>
              </w:rPr>
              <w:t>t</w:t>
            </w:r>
            <w:r w:rsidRPr="009053BF">
              <w:rPr>
                <w:rFonts w:ascii="Arial" w:eastAsia="Times New Roman" w:hAnsi="Arial" w:cs="Arial"/>
                <w:color w:val="FFFFFF"/>
                <w:sz w:val="16"/>
                <w:szCs w:val="16"/>
                <w:lang w:val="en-US" w:eastAsia="ru-RU"/>
              </w:rPr>
              <w:t>ypeCdLookup(String key, String dest)</w:t>
            </w:r>
          </w:p>
        </w:tc>
      </w:tr>
      <w:tr w:rsidR="00AE39F4" w:rsidRPr="00AE39F4" w:rsidTr="00EF20CA">
        <w:trPr>
          <w:trHeight w:val="251"/>
          <w:jc w:val="center"/>
        </w:trPr>
        <w:tc>
          <w:tcPr>
            <w:tcW w:w="9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6DDE8"/>
            <w:noWrap/>
            <w:vAlign w:val="bottom"/>
            <w:hideMark/>
          </w:tcPr>
          <w:p w:rsidR="00AE39F4" w:rsidRPr="00AE39F4" w:rsidRDefault="009053BF" w:rsidP="00AE39F4">
            <w:pPr>
              <w:spacing w:after="0" w:line="240" w:lineRule="auto"/>
              <w:jc w:val="left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9053BF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ru-RU"/>
              </w:rPr>
              <w:t>C1</w:t>
            </w:r>
          </w:p>
        </w:tc>
        <w:tc>
          <w:tcPr>
            <w:tcW w:w="4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noWrap/>
            <w:vAlign w:val="bottom"/>
            <w:hideMark/>
          </w:tcPr>
          <w:p w:rsidR="00AE39F4" w:rsidRPr="00AE39F4" w:rsidRDefault="009053BF" w:rsidP="00AE39F4">
            <w:pPr>
              <w:spacing w:after="0" w:line="240" w:lineRule="auto"/>
              <w:jc w:val="left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ru-RU"/>
              </w:rPr>
            </w:pPr>
            <w:r w:rsidRPr="009053BF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ru-RU"/>
              </w:rPr>
              <w:t>RET</w:t>
            </w:r>
          </w:p>
        </w:tc>
      </w:tr>
      <w:tr w:rsidR="00AE39F4" w:rsidRPr="00AE39F4" w:rsidTr="00EF20CA">
        <w:trPr>
          <w:trHeight w:val="251"/>
          <w:jc w:val="center"/>
        </w:trPr>
        <w:tc>
          <w:tcPr>
            <w:tcW w:w="9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6DDE8"/>
            <w:noWrap/>
            <w:vAlign w:val="bottom"/>
            <w:hideMark/>
          </w:tcPr>
          <w:p w:rsidR="00AE39F4" w:rsidRPr="00AE39F4" w:rsidRDefault="00342CBA" w:rsidP="00AE39F4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ru-RU"/>
              </w:rPr>
              <w:t>k</w:t>
            </w:r>
            <w:r w:rsidR="009053BF" w:rsidRPr="009053BF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ey</w:t>
            </w:r>
          </w:p>
        </w:tc>
        <w:tc>
          <w:tcPr>
            <w:tcW w:w="4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noWrap/>
            <w:vAlign w:val="bottom"/>
            <w:hideMark/>
          </w:tcPr>
          <w:p w:rsidR="00AE39F4" w:rsidRPr="00453C5B" w:rsidRDefault="00AE39F4" w:rsidP="00AE39F4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ru-RU"/>
              </w:rPr>
            </w:pPr>
          </w:p>
        </w:tc>
      </w:tr>
      <w:tr w:rsidR="00AE39F4" w:rsidRPr="00AE39F4" w:rsidTr="00EF20CA">
        <w:trPr>
          <w:trHeight w:val="251"/>
          <w:jc w:val="center"/>
        </w:trPr>
        <w:tc>
          <w:tcPr>
            <w:tcW w:w="9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6DDE8"/>
            <w:noWrap/>
            <w:vAlign w:val="bottom"/>
            <w:hideMark/>
          </w:tcPr>
          <w:p w:rsidR="00AE39F4" w:rsidRPr="00AE39F4" w:rsidRDefault="009053BF" w:rsidP="00AE39F4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9053BF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String</w:t>
            </w:r>
          </w:p>
        </w:tc>
        <w:tc>
          <w:tcPr>
            <w:tcW w:w="4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noWrap/>
            <w:vAlign w:val="bottom"/>
            <w:hideMark/>
          </w:tcPr>
          <w:p w:rsidR="00AE39F4" w:rsidRPr="00AE39F4" w:rsidRDefault="00AE39F4" w:rsidP="00AE39F4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</w:p>
        </w:tc>
      </w:tr>
      <w:tr w:rsidR="00AE39F4" w:rsidRPr="00AE39F4" w:rsidTr="00EF20CA">
        <w:trPr>
          <w:trHeight w:val="251"/>
          <w:jc w:val="center"/>
        </w:trPr>
        <w:tc>
          <w:tcPr>
            <w:tcW w:w="9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AE39F4" w:rsidRPr="00AE39F4" w:rsidRDefault="009053BF" w:rsidP="00AE39F4">
            <w:pPr>
              <w:spacing w:after="0" w:line="240" w:lineRule="auto"/>
              <w:jc w:val="lef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9053BF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Codes</w:t>
            </w:r>
          </w:p>
        </w:tc>
        <w:tc>
          <w:tcPr>
            <w:tcW w:w="4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AE39F4" w:rsidRPr="00AE39F4" w:rsidRDefault="009053BF" w:rsidP="00AE39F4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9053BF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Values</w:t>
            </w:r>
          </w:p>
        </w:tc>
      </w:tr>
      <w:tr w:rsidR="00AE39F4" w:rsidRPr="00AE39F4" w:rsidTr="00EF20CA">
        <w:trPr>
          <w:trHeight w:val="251"/>
          <w:jc w:val="center"/>
        </w:trPr>
        <w:tc>
          <w:tcPr>
            <w:tcW w:w="9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bottom"/>
            <w:hideMark/>
          </w:tcPr>
          <w:p w:rsidR="00AE39F4" w:rsidRPr="00AE39F4" w:rsidRDefault="009053BF" w:rsidP="00AE39F4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9053BF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HOME</w:t>
            </w:r>
          </w:p>
        </w:tc>
        <w:tc>
          <w:tcPr>
            <w:tcW w:w="4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bottom"/>
            <w:hideMark/>
          </w:tcPr>
          <w:p w:rsidR="00AE39F4" w:rsidRPr="00AE39F4" w:rsidRDefault="009053BF" w:rsidP="00AE39F4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9053BF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03</w:t>
            </w:r>
          </w:p>
        </w:tc>
      </w:tr>
      <w:tr w:rsidR="00AE39F4" w:rsidRPr="00AE39F4" w:rsidTr="00EF20CA">
        <w:trPr>
          <w:trHeight w:val="251"/>
          <w:jc w:val="center"/>
        </w:trPr>
        <w:tc>
          <w:tcPr>
            <w:tcW w:w="9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bottom"/>
            <w:hideMark/>
          </w:tcPr>
          <w:p w:rsidR="00AE39F4" w:rsidRPr="00AE39F4" w:rsidRDefault="009053BF" w:rsidP="00AE39F4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9053BF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CO</w:t>
            </w:r>
          </w:p>
        </w:tc>
        <w:tc>
          <w:tcPr>
            <w:tcW w:w="4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bottom"/>
            <w:hideMark/>
          </w:tcPr>
          <w:p w:rsidR="00AE39F4" w:rsidRPr="00AE39F4" w:rsidRDefault="009053BF" w:rsidP="00AE39F4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9053BF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06</w:t>
            </w:r>
          </w:p>
        </w:tc>
      </w:tr>
      <w:tr w:rsidR="00AE39F4" w:rsidRPr="00AE39F4" w:rsidTr="00EF20CA">
        <w:trPr>
          <w:trHeight w:val="251"/>
          <w:jc w:val="center"/>
        </w:trPr>
        <w:tc>
          <w:tcPr>
            <w:tcW w:w="9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bottom"/>
            <w:hideMark/>
          </w:tcPr>
          <w:p w:rsidR="00AE39F4" w:rsidRPr="00AE39F4" w:rsidRDefault="009053BF" w:rsidP="00AE39F4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9053BF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TE</w:t>
            </w:r>
          </w:p>
        </w:tc>
        <w:tc>
          <w:tcPr>
            <w:tcW w:w="4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bottom"/>
            <w:hideMark/>
          </w:tcPr>
          <w:p w:rsidR="00AE39F4" w:rsidRPr="00AE39F4" w:rsidRDefault="009053BF" w:rsidP="00AE39F4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9053BF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t>04</w:t>
            </w:r>
          </w:p>
        </w:tc>
      </w:tr>
      <w:tr w:rsidR="00AE39F4" w:rsidRPr="00E1467F" w:rsidTr="00EF20CA">
        <w:trPr>
          <w:trHeight w:val="251"/>
          <w:jc w:val="center"/>
        </w:trPr>
        <w:tc>
          <w:tcPr>
            <w:tcW w:w="9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bottom"/>
            <w:hideMark/>
          </w:tcPr>
          <w:p w:rsidR="00AE39F4" w:rsidRPr="00AE39F4" w:rsidRDefault="009053BF" w:rsidP="00AE39F4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</w:pPr>
            <w:r w:rsidRPr="009053BF">
              <w:rPr>
                <w:rFonts w:ascii="Arial" w:eastAsia="Times New Roman" w:hAnsi="Arial" w:cs="Arial"/>
                <w:color w:val="000000"/>
                <w:sz w:val="16"/>
                <w:szCs w:val="16"/>
                <w:lang w:eastAsia="ru-RU"/>
              </w:rPr>
              <w:lastRenderedPageBreak/>
              <w:t> </w:t>
            </w:r>
          </w:p>
        </w:tc>
        <w:tc>
          <w:tcPr>
            <w:tcW w:w="48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bottom"/>
            <w:hideMark/>
          </w:tcPr>
          <w:p w:rsidR="00AE39F4" w:rsidRPr="00AE39F4" w:rsidRDefault="009053BF" w:rsidP="001F3B93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ru-RU"/>
              </w:rPr>
            </w:pPr>
            <w:r w:rsidRPr="009053BF"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ru-RU"/>
              </w:rPr>
              <w:t>=error ("No PolicyTypeCd lookup for key " + key); ""</w:t>
            </w:r>
          </w:p>
        </w:tc>
      </w:tr>
    </w:tbl>
    <w:p w:rsidR="009D0F5E" w:rsidRDefault="00AE39F4">
      <w:pPr>
        <w:spacing w:before="240"/>
        <w:jc w:val="center"/>
        <w:rPr>
          <w:rStyle w:val="SubtleEmphasis"/>
          <w:lang w:val="en-US"/>
        </w:rPr>
      </w:pPr>
      <w:r w:rsidRPr="006B2D85">
        <w:rPr>
          <w:rStyle w:val="SubtleEmphasis"/>
          <w:lang w:val="en-US"/>
        </w:rPr>
        <w:t xml:space="preserve">Table </w:t>
      </w:r>
      <w:fldSimple w:instr=" SEQ Table  \* MERGEFORMAT ">
        <w:r w:rsidR="005A4B11" w:rsidRPr="005A4B11">
          <w:rPr>
            <w:rStyle w:val="SubtleEmphasis"/>
            <w:noProof/>
            <w:lang w:val="en-US"/>
          </w:rPr>
          <w:t>7</w:t>
        </w:r>
      </w:fldSimple>
      <w:r w:rsidRPr="006B2D85">
        <w:rPr>
          <w:rStyle w:val="SubtleEmphasis"/>
          <w:lang w:val="en-US"/>
        </w:rPr>
        <w:t>.</w:t>
      </w:r>
      <w:r>
        <w:rPr>
          <w:rStyle w:val="SubtleEmphasis"/>
          <w:lang w:val="en-US"/>
        </w:rPr>
        <w:t xml:space="preserve"> Custom converter definition using OpenL Tablets component</w:t>
      </w:r>
    </w:p>
    <w:p w:rsidR="00B26304" w:rsidRDefault="00B22F00">
      <w:pPr>
        <w:spacing w:after="0"/>
        <w:rPr>
          <w:lang w:val="en-US"/>
        </w:rPr>
      </w:pPr>
      <w:r>
        <w:rPr>
          <w:lang w:val="en-US"/>
        </w:rPr>
        <w:t>The following conventions are used for convert methods defition:</w:t>
      </w:r>
    </w:p>
    <w:p w:rsidR="00B26304" w:rsidRDefault="00B22F00">
      <w:pPr>
        <w:pStyle w:val="ListParagraph"/>
        <w:numPr>
          <w:ilvl w:val="0"/>
          <w:numId w:val="27"/>
        </w:numPr>
        <w:spacing w:after="0"/>
        <w:rPr>
          <w:lang w:val="en-US"/>
        </w:rPr>
      </w:pPr>
      <w:r>
        <w:rPr>
          <w:lang w:val="en-US"/>
        </w:rPr>
        <w:t xml:space="preserve">method has to have same name as defined by </w:t>
      </w:r>
      <w:r w:rsidR="009053BF" w:rsidRPr="009053BF">
        <w:rPr>
          <w:b/>
          <w:lang w:val="en-US"/>
        </w:rPr>
        <w:t>convertMethodAB</w:t>
      </w:r>
      <w:r w:rsidR="00FD4F5A">
        <w:rPr>
          <w:lang w:val="en-US"/>
        </w:rPr>
        <w:t>parameter;</w:t>
      </w:r>
    </w:p>
    <w:p w:rsidR="00B26304" w:rsidRDefault="00FD4F5A">
      <w:pPr>
        <w:pStyle w:val="ListParagraph"/>
        <w:numPr>
          <w:ilvl w:val="0"/>
          <w:numId w:val="27"/>
        </w:numPr>
        <w:spacing w:after="0"/>
        <w:rPr>
          <w:lang w:val="en-US"/>
        </w:rPr>
      </w:pPr>
      <w:r>
        <w:rPr>
          <w:lang w:val="en-US"/>
        </w:rPr>
        <w:t xml:space="preserve">method has to provide 2 parameters: first has to be assignable from source field type, second has to be assignable </w:t>
      </w:r>
      <w:r w:rsidR="001F3B93">
        <w:rPr>
          <w:lang w:val="en-US"/>
        </w:rPr>
        <w:t>from</w:t>
      </w:r>
      <w:r>
        <w:rPr>
          <w:lang w:val="en-US"/>
        </w:rPr>
        <w:t xml:space="preserve"> destination field type;</w:t>
      </w:r>
    </w:p>
    <w:p w:rsidR="00B26304" w:rsidRDefault="00FF08DA">
      <w:pPr>
        <w:pStyle w:val="ListParagraph"/>
        <w:numPr>
          <w:ilvl w:val="0"/>
          <w:numId w:val="27"/>
        </w:numPr>
        <w:spacing w:after="0"/>
        <w:rPr>
          <w:lang w:val="en-US"/>
        </w:rPr>
      </w:pPr>
      <w:r>
        <w:rPr>
          <w:lang w:val="en-US"/>
        </w:rPr>
        <w:t xml:space="preserve">the </w:t>
      </w:r>
      <w:r w:rsidR="00616D36">
        <w:rPr>
          <w:lang w:val="en-US"/>
        </w:rPr>
        <w:t xml:space="preserve">destination field should be </w:t>
      </w:r>
      <w:r w:rsidR="003B414F">
        <w:rPr>
          <w:lang w:val="en-US"/>
        </w:rPr>
        <w:t xml:space="preserve">assignable from </w:t>
      </w:r>
      <w:r w:rsidR="00825D8C">
        <w:rPr>
          <w:lang w:val="en-US"/>
        </w:rPr>
        <w:t>method return type</w:t>
      </w:r>
      <w:r w:rsidR="003B414F">
        <w:rPr>
          <w:lang w:val="en-US"/>
        </w:rPr>
        <w:t>.</w:t>
      </w:r>
    </w:p>
    <w:p w:rsidR="00B26304" w:rsidRDefault="00073420">
      <w:pPr>
        <w:spacing w:after="0"/>
        <w:rPr>
          <w:lang w:val="en-US"/>
        </w:rPr>
      </w:pPr>
      <w:r>
        <w:rPr>
          <w:lang w:val="en-US"/>
        </w:rPr>
        <w:t xml:space="preserve">Note, that convert method cannot be used during reverse mapping. In case of need to map from field B into field A you should provide appropriate convert method using </w:t>
      </w:r>
      <w:r w:rsidR="009053BF" w:rsidRPr="009053BF">
        <w:rPr>
          <w:b/>
          <w:lang w:val="en-US"/>
        </w:rPr>
        <w:t>convertMethodBA</w:t>
      </w:r>
      <w:r>
        <w:rPr>
          <w:lang w:val="en-US"/>
        </w:rPr>
        <w:t xml:space="preserve"> parameter.</w:t>
      </w:r>
    </w:p>
    <w:p w:rsidR="00B26304" w:rsidRDefault="001F3B93">
      <w:pPr>
        <w:pStyle w:val="Heading3"/>
        <w:rPr>
          <w:lang w:val="en-US"/>
        </w:rPr>
      </w:pPr>
      <w:bookmarkStart w:id="18" w:name="_Toc290471802"/>
      <w:r>
        <w:rPr>
          <w:lang w:val="en-US"/>
        </w:rPr>
        <w:t>Static Java Method as Custom Converter</w:t>
      </w:r>
      <w:bookmarkEnd w:id="18"/>
    </w:p>
    <w:p w:rsidR="00B26304" w:rsidRDefault="004F622C">
      <w:pPr>
        <w:rPr>
          <w:lang w:val="en-US"/>
        </w:rPr>
      </w:pPr>
      <w:r>
        <w:rPr>
          <w:lang w:val="en-US"/>
        </w:rPr>
        <w:t xml:space="preserve">In the same way you can use static java method as a convert method. In this case you should provide class name and method name. For example, </w:t>
      </w:r>
      <w:r w:rsidR="009053BF" w:rsidRPr="009053BF">
        <w:rPr>
          <w:rStyle w:val="Style1Char"/>
        </w:rPr>
        <w:t>utils.ConverterUtils.typ</w:t>
      </w:r>
      <w:r>
        <w:rPr>
          <w:rStyle w:val="Style1Char"/>
        </w:rPr>
        <w:t>e</w:t>
      </w:r>
      <w:r w:rsidR="009053BF" w:rsidRPr="009053BF">
        <w:rPr>
          <w:rStyle w:val="Style1Char"/>
        </w:rPr>
        <w:t>CdLookup</w:t>
      </w:r>
      <w:r w:rsidR="002A485F">
        <w:rPr>
          <w:rStyle w:val="Style1Char"/>
        </w:rPr>
        <w:t xml:space="preserve"> </w:t>
      </w:r>
      <w:r>
        <w:rPr>
          <w:lang w:val="en-US"/>
        </w:rPr>
        <w:t xml:space="preserve">or </w:t>
      </w:r>
      <w:r w:rsidR="009053BF" w:rsidRPr="009053BF">
        <w:rPr>
          <w:rStyle w:val="Style1Char"/>
        </w:rPr>
        <w:t>ConverterUtils.typeCdLookup</w:t>
      </w:r>
      <w:r w:rsidR="00D34E4A">
        <w:rPr>
          <w:rStyle w:val="Style1Char"/>
        </w:rPr>
        <w:t xml:space="preserve"> </w:t>
      </w:r>
      <w:r w:rsidR="008D2EB4">
        <w:rPr>
          <w:lang w:val="en-US"/>
        </w:rPr>
        <w:t xml:space="preserve">(in this case you should </w:t>
      </w:r>
      <w:r>
        <w:rPr>
          <w:lang w:val="en-US"/>
        </w:rPr>
        <w:t xml:space="preserve">define </w:t>
      </w:r>
      <w:r w:rsidR="009053BF" w:rsidRPr="009053BF">
        <w:rPr>
          <w:rStyle w:val="Style1Char"/>
        </w:rPr>
        <w:t>utils</w:t>
      </w:r>
      <w:r>
        <w:rPr>
          <w:lang w:val="en-US"/>
        </w:rPr>
        <w:t xml:space="preserve"> package in import section of Enviroment table</w:t>
      </w:r>
      <w:r w:rsidR="008D2EB4">
        <w:rPr>
          <w:lang w:val="en-US"/>
        </w:rPr>
        <w:t>)</w:t>
      </w:r>
      <w:r>
        <w:rPr>
          <w:lang w:val="en-US"/>
        </w:rPr>
        <w:t>.</w:t>
      </w:r>
    </w:p>
    <w:tbl>
      <w:tblPr>
        <w:tblStyle w:val="TableGrid"/>
        <w:tblW w:w="0" w:type="auto"/>
        <w:jc w:val="center"/>
        <w:tblLook w:val="04A0"/>
      </w:tblPr>
      <w:tblGrid>
        <w:gridCol w:w="892"/>
        <w:gridCol w:w="1106"/>
        <w:gridCol w:w="866"/>
        <w:gridCol w:w="955"/>
        <w:gridCol w:w="2306"/>
      </w:tblGrid>
      <w:tr w:rsidR="004F622C" w:rsidRPr="00574B2F" w:rsidTr="00676F9E">
        <w:trPr>
          <w:trHeight w:val="300"/>
          <w:jc w:val="center"/>
        </w:trPr>
        <w:tc>
          <w:tcPr>
            <w:tcW w:w="5031" w:type="dxa"/>
            <w:gridSpan w:val="5"/>
            <w:tcBorders>
              <w:bottom w:val="single" w:sz="4" w:space="0" w:color="000000" w:themeColor="text1"/>
            </w:tcBorders>
            <w:shd w:val="clear" w:color="auto" w:fill="0070C0"/>
            <w:noWrap/>
            <w:hideMark/>
          </w:tcPr>
          <w:p w:rsidR="004F622C" w:rsidRPr="00AF074A" w:rsidRDefault="004F622C" w:rsidP="00676F9E">
            <w:pPr>
              <w:jc w:val="center"/>
              <w:rPr>
                <w:rFonts w:ascii="Arial" w:hAnsi="Arial" w:cs="Arial"/>
                <w:b/>
                <w:color w:val="FFFFFF"/>
                <w:sz w:val="16"/>
                <w:szCs w:val="16"/>
                <w:lang w:val="en-US"/>
              </w:rPr>
            </w:pPr>
            <w:r w:rsidRPr="00574B2F">
              <w:rPr>
                <w:rFonts w:ascii="Arial" w:hAnsi="Arial" w:cs="Arial"/>
                <w:b/>
                <w:color w:val="FFFFFF"/>
                <w:sz w:val="16"/>
                <w:szCs w:val="16"/>
              </w:rPr>
              <w:t>Data</w:t>
            </w:r>
            <w:r w:rsidR="00A10BE3">
              <w:rPr>
                <w:rFonts w:ascii="Arial" w:hAnsi="Arial" w:cs="Arial"/>
                <w:b/>
                <w:color w:val="FFFFFF"/>
                <w:sz w:val="16"/>
                <w:szCs w:val="16"/>
                <w:lang w:val="en-US"/>
              </w:rPr>
              <w:t xml:space="preserve"> </w:t>
            </w:r>
            <w:r w:rsidRPr="00574B2F">
              <w:rPr>
                <w:rFonts w:ascii="Arial" w:hAnsi="Arial" w:cs="Arial"/>
                <w:b/>
                <w:color w:val="FFFFFF"/>
                <w:sz w:val="16"/>
                <w:szCs w:val="16"/>
              </w:rPr>
              <w:t>Mapping mappings</w:t>
            </w:r>
          </w:p>
        </w:tc>
      </w:tr>
      <w:tr w:rsidR="004F622C" w:rsidRPr="00574B2F" w:rsidTr="00676F9E">
        <w:trPr>
          <w:trHeight w:val="300"/>
          <w:jc w:val="center"/>
        </w:trPr>
        <w:tc>
          <w:tcPr>
            <w:tcW w:w="892" w:type="dxa"/>
            <w:shd w:val="clear" w:color="auto" w:fill="FFFF00"/>
            <w:noWrap/>
            <w:hideMark/>
          </w:tcPr>
          <w:p w:rsidR="004F622C" w:rsidRPr="00574B2F" w:rsidRDefault="004F622C" w:rsidP="00676F9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</w:rPr>
              <w:t>classA</w:t>
            </w:r>
          </w:p>
        </w:tc>
        <w:tc>
          <w:tcPr>
            <w:tcW w:w="1106" w:type="dxa"/>
            <w:shd w:val="clear" w:color="auto" w:fill="FFFF00"/>
            <w:noWrap/>
            <w:hideMark/>
          </w:tcPr>
          <w:p w:rsidR="004F622C" w:rsidRPr="00574B2F" w:rsidRDefault="004F622C" w:rsidP="00676F9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</w:rPr>
              <w:t>classB</w:t>
            </w:r>
          </w:p>
        </w:tc>
        <w:tc>
          <w:tcPr>
            <w:tcW w:w="866" w:type="dxa"/>
            <w:shd w:val="clear" w:color="auto" w:fill="FFFF00"/>
            <w:noWrap/>
            <w:hideMark/>
          </w:tcPr>
          <w:p w:rsidR="004F622C" w:rsidRPr="00574B2F" w:rsidRDefault="004F622C" w:rsidP="00676F9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</w:rPr>
              <w:t>fieldA</w:t>
            </w:r>
          </w:p>
        </w:tc>
        <w:tc>
          <w:tcPr>
            <w:tcW w:w="955" w:type="dxa"/>
            <w:shd w:val="clear" w:color="auto" w:fill="FFFF00"/>
            <w:noWrap/>
            <w:hideMark/>
          </w:tcPr>
          <w:p w:rsidR="004F622C" w:rsidRPr="00574B2F" w:rsidRDefault="004F622C" w:rsidP="00676F9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</w:rPr>
              <w:t>fieldB</w:t>
            </w:r>
          </w:p>
        </w:tc>
        <w:tc>
          <w:tcPr>
            <w:tcW w:w="1212" w:type="dxa"/>
            <w:shd w:val="clear" w:color="auto" w:fill="FFC000"/>
          </w:tcPr>
          <w:p w:rsidR="004F622C" w:rsidRPr="00574B2F" w:rsidRDefault="004F622C" w:rsidP="00676F9E">
            <w:pPr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 w:rsidRPr="00646944">
              <w:rPr>
                <w:rFonts w:ascii="Arial" w:hAnsi="Arial" w:cs="Arial"/>
                <w:b/>
                <w:sz w:val="16"/>
                <w:szCs w:val="16"/>
                <w:lang w:val="en-US"/>
              </w:rPr>
              <w:t>convertMethodAB</w:t>
            </w:r>
          </w:p>
        </w:tc>
      </w:tr>
      <w:tr w:rsidR="004F622C" w:rsidRPr="00E1467F" w:rsidTr="00676F9E">
        <w:trPr>
          <w:trHeight w:val="300"/>
          <w:jc w:val="center"/>
        </w:trPr>
        <w:tc>
          <w:tcPr>
            <w:tcW w:w="892" w:type="dxa"/>
            <w:shd w:val="clear" w:color="auto" w:fill="FFFF00"/>
            <w:noWrap/>
            <w:hideMark/>
          </w:tcPr>
          <w:p w:rsidR="004F622C" w:rsidRPr="00574B2F" w:rsidRDefault="004F622C" w:rsidP="00676F9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  <w:lang w:val="en-US"/>
              </w:rPr>
              <w:t>C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lass</w:t>
            </w:r>
            <w:r w:rsidR="00A10BE3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A</w:t>
            </w:r>
          </w:p>
        </w:tc>
        <w:tc>
          <w:tcPr>
            <w:tcW w:w="1106" w:type="dxa"/>
            <w:shd w:val="clear" w:color="auto" w:fill="FFFF00"/>
            <w:noWrap/>
            <w:hideMark/>
          </w:tcPr>
          <w:p w:rsidR="004F622C" w:rsidRPr="00574B2F" w:rsidRDefault="004F622C" w:rsidP="00676F9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  <w:lang w:val="en-US"/>
              </w:rPr>
              <w:t>C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lass</w:t>
            </w:r>
            <w:r w:rsidR="00A10BE3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B</w:t>
            </w:r>
          </w:p>
        </w:tc>
        <w:tc>
          <w:tcPr>
            <w:tcW w:w="866" w:type="dxa"/>
            <w:shd w:val="clear" w:color="auto" w:fill="FFFF00"/>
            <w:noWrap/>
            <w:hideMark/>
          </w:tcPr>
          <w:p w:rsidR="004F622C" w:rsidRPr="00574B2F" w:rsidRDefault="004F622C" w:rsidP="00676F9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  <w:lang w:val="en-US"/>
              </w:rPr>
              <w:t>F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ield</w:t>
            </w:r>
            <w:r w:rsidR="00A10BE3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A</w:t>
            </w:r>
          </w:p>
        </w:tc>
        <w:tc>
          <w:tcPr>
            <w:tcW w:w="955" w:type="dxa"/>
            <w:shd w:val="clear" w:color="auto" w:fill="FFFF00"/>
            <w:noWrap/>
            <w:hideMark/>
          </w:tcPr>
          <w:p w:rsidR="004F622C" w:rsidRPr="00574B2F" w:rsidRDefault="004F622C" w:rsidP="00676F9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  <w:lang w:val="en-US"/>
              </w:rPr>
              <w:t>F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ield</w:t>
            </w:r>
            <w:r w:rsidR="00A10BE3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B</w:t>
            </w:r>
          </w:p>
        </w:tc>
        <w:tc>
          <w:tcPr>
            <w:tcW w:w="1212" w:type="dxa"/>
            <w:shd w:val="clear" w:color="auto" w:fill="FFC000"/>
          </w:tcPr>
          <w:p w:rsidR="00B26304" w:rsidRDefault="004F622C">
            <w:pPr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n-US"/>
              </w:rPr>
              <w:t>Convert method (a into b)</w:t>
            </w:r>
          </w:p>
        </w:tc>
      </w:tr>
      <w:tr w:rsidR="004F622C" w:rsidRPr="00574B2F" w:rsidTr="00676F9E">
        <w:trPr>
          <w:trHeight w:val="300"/>
          <w:jc w:val="center"/>
        </w:trPr>
        <w:tc>
          <w:tcPr>
            <w:tcW w:w="892" w:type="dxa"/>
            <w:noWrap/>
            <w:hideMark/>
          </w:tcPr>
          <w:p w:rsidR="004F622C" w:rsidRPr="00574B2F" w:rsidRDefault="004F622C" w:rsidP="00676F9E">
            <w:pPr>
              <w:rPr>
                <w:rFonts w:ascii="Arial" w:hAnsi="Arial" w:cs="Arial"/>
                <w:sz w:val="16"/>
                <w:szCs w:val="16"/>
              </w:rPr>
            </w:pPr>
            <w:r w:rsidRPr="00574B2F">
              <w:rPr>
                <w:rFonts w:ascii="Arial" w:hAnsi="Arial" w:cs="Arial"/>
                <w:sz w:val="16"/>
                <w:szCs w:val="16"/>
              </w:rPr>
              <w:t>Source</w:t>
            </w:r>
          </w:p>
        </w:tc>
        <w:tc>
          <w:tcPr>
            <w:tcW w:w="1106" w:type="dxa"/>
            <w:noWrap/>
            <w:hideMark/>
          </w:tcPr>
          <w:p w:rsidR="004F622C" w:rsidRPr="00574B2F" w:rsidRDefault="004F622C" w:rsidP="00676F9E">
            <w:pPr>
              <w:rPr>
                <w:rFonts w:ascii="Arial" w:hAnsi="Arial" w:cs="Arial"/>
                <w:sz w:val="16"/>
                <w:szCs w:val="16"/>
              </w:rPr>
            </w:pPr>
            <w:r w:rsidRPr="00574B2F">
              <w:rPr>
                <w:rFonts w:ascii="Arial" w:hAnsi="Arial" w:cs="Arial"/>
                <w:sz w:val="16"/>
                <w:szCs w:val="16"/>
              </w:rPr>
              <w:t>Destination</w:t>
            </w:r>
          </w:p>
        </w:tc>
        <w:tc>
          <w:tcPr>
            <w:tcW w:w="866" w:type="dxa"/>
            <w:noWrap/>
            <w:hideMark/>
          </w:tcPr>
          <w:p w:rsidR="004F622C" w:rsidRPr="00574B2F" w:rsidRDefault="004F622C" w:rsidP="00676F9E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574B2F">
              <w:rPr>
                <w:rFonts w:ascii="Arial" w:hAnsi="Arial" w:cs="Arial"/>
                <w:sz w:val="16"/>
                <w:szCs w:val="16"/>
                <w:lang w:val="en-US"/>
              </w:rPr>
              <w:t>srcField</w:t>
            </w:r>
          </w:p>
        </w:tc>
        <w:tc>
          <w:tcPr>
            <w:tcW w:w="955" w:type="dxa"/>
            <w:noWrap/>
            <w:hideMark/>
          </w:tcPr>
          <w:p w:rsidR="004F622C" w:rsidRPr="00574B2F" w:rsidRDefault="004F622C" w:rsidP="00676F9E">
            <w:pPr>
              <w:rPr>
                <w:rFonts w:ascii="Arial" w:hAnsi="Arial" w:cs="Arial"/>
                <w:sz w:val="16"/>
                <w:szCs w:val="16"/>
              </w:rPr>
            </w:pPr>
            <w:r w:rsidRPr="00574B2F">
              <w:rPr>
                <w:rFonts w:ascii="Arial" w:hAnsi="Arial" w:cs="Arial"/>
                <w:sz w:val="16"/>
                <w:szCs w:val="16"/>
                <w:lang w:val="en-US"/>
              </w:rPr>
              <w:t>dest</w:t>
            </w:r>
            <w:r w:rsidRPr="00574B2F">
              <w:rPr>
                <w:rFonts w:ascii="Arial" w:hAnsi="Arial" w:cs="Arial"/>
                <w:sz w:val="16"/>
                <w:szCs w:val="16"/>
              </w:rPr>
              <w:t>Field</w:t>
            </w:r>
          </w:p>
        </w:tc>
        <w:tc>
          <w:tcPr>
            <w:tcW w:w="1212" w:type="dxa"/>
          </w:tcPr>
          <w:p w:rsidR="004F622C" w:rsidRPr="00574B2F" w:rsidRDefault="004F622C" w:rsidP="00676F9E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ConverterUtils.typeCdLookup</w:t>
            </w:r>
          </w:p>
        </w:tc>
      </w:tr>
    </w:tbl>
    <w:p w:rsidR="004F622C" w:rsidRPr="00A21F9A" w:rsidRDefault="004F622C" w:rsidP="004F622C">
      <w:pPr>
        <w:spacing w:before="240"/>
        <w:jc w:val="center"/>
        <w:rPr>
          <w:rStyle w:val="SubtleEmphasis"/>
          <w:lang w:val="en-US"/>
        </w:rPr>
      </w:pPr>
      <w:r w:rsidRPr="006B2D85">
        <w:rPr>
          <w:rStyle w:val="SubtleEmphasis"/>
          <w:lang w:val="en-US"/>
        </w:rPr>
        <w:t xml:space="preserve">Table </w:t>
      </w:r>
      <w:fldSimple w:instr=" SEQ Table  \* MERGEFORMAT ">
        <w:r w:rsidR="005A4B11" w:rsidRPr="005A4B11">
          <w:rPr>
            <w:rStyle w:val="SubtleEmphasis"/>
            <w:noProof/>
            <w:lang w:val="en-US"/>
          </w:rPr>
          <w:t>8</w:t>
        </w:r>
      </w:fldSimple>
      <w:r w:rsidRPr="006B2D85">
        <w:rPr>
          <w:rStyle w:val="SubtleEmphasis"/>
          <w:lang w:val="en-US"/>
        </w:rPr>
        <w:t>.</w:t>
      </w:r>
      <w:r w:rsidR="001B10D2">
        <w:rPr>
          <w:rStyle w:val="SubtleEmphasis"/>
          <w:lang w:val="en-US"/>
        </w:rPr>
        <w:t>Convert method definition using java static method</w:t>
      </w:r>
    </w:p>
    <w:p w:rsidR="00B26304" w:rsidRDefault="001F3B93">
      <w:pPr>
        <w:pStyle w:val="Heading3"/>
        <w:rPr>
          <w:lang w:val="en-US"/>
        </w:rPr>
      </w:pPr>
      <w:bookmarkStart w:id="19" w:name="_Toc290471803"/>
      <w:r>
        <w:rPr>
          <w:lang w:val="en-US"/>
        </w:rPr>
        <w:t>Custom Converter Class</w:t>
      </w:r>
      <w:bookmarkEnd w:id="19"/>
    </w:p>
    <w:p w:rsidR="00B26304" w:rsidRDefault="001F3B93">
      <w:pPr>
        <w:spacing w:after="0"/>
        <w:rPr>
          <w:lang w:val="en-US"/>
        </w:rPr>
      </w:pPr>
      <w:r>
        <w:rPr>
          <w:lang w:val="en-US"/>
        </w:rPr>
        <w:t>For more advanced functionality y</w:t>
      </w:r>
      <w:r w:rsidR="007F163D">
        <w:rPr>
          <w:lang w:val="en-US"/>
        </w:rPr>
        <w:t>ou can define your own custom converter implementation</w:t>
      </w:r>
      <w:r>
        <w:rPr>
          <w:lang w:val="en-US"/>
        </w:rPr>
        <w:t xml:space="preserve"> class</w:t>
      </w:r>
      <w:r w:rsidR="007F163D">
        <w:rPr>
          <w:lang w:val="en-US"/>
        </w:rPr>
        <w:t xml:space="preserve">. In this case you </w:t>
      </w:r>
      <w:r w:rsidR="00E23B64">
        <w:rPr>
          <w:lang w:val="en-US"/>
        </w:rPr>
        <w:t xml:space="preserve">have to </w:t>
      </w:r>
      <w:r w:rsidR="009053BF" w:rsidRPr="009053BF">
        <w:rPr>
          <w:lang w:val="en-US"/>
        </w:rPr>
        <w:t xml:space="preserve">implement the </w:t>
      </w:r>
      <w:r w:rsidR="009053BF" w:rsidRPr="009053BF">
        <w:rPr>
          <w:rStyle w:val="Style1Char"/>
        </w:rPr>
        <w:t>org.dozer.CustomConverter</w:t>
      </w:r>
      <w:r w:rsidR="009053BF" w:rsidRPr="009053BF">
        <w:rPr>
          <w:lang w:val="en-US"/>
        </w:rPr>
        <w:t xml:space="preserve"> interface in order for </w:t>
      </w:r>
      <w:r w:rsidR="007F163D">
        <w:rPr>
          <w:lang w:val="en-US"/>
        </w:rPr>
        <w:t>mapper</w:t>
      </w:r>
      <w:r w:rsidR="009053BF" w:rsidRPr="009053BF">
        <w:rPr>
          <w:lang w:val="en-US"/>
        </w:rPr>
        <w:t xml:space="preserve"> to accept it. Otherwise an exception will be thrown. </w:t>
      </w:r>
    </w:p>
    <w:p w:rsidR="00B26304" w:rsidRDefault="00B26304">
      <w:pPr>
        <w:spacing w:after="0"/>
        <w:rPr>
          <w:lang w:val="en-US"/>
        </w:rPr>
      </w:pPr>
    </w:p>
    <w:p w:rsidR="00B26304" w:rsidRDefault="009053BF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9053BF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public</w:t>
      </w:r>
      <w:r w:rsidR="00A06912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 xml:space="preserve"> </w:t>
      </w:r>
      <w:r w:rsidRPr="009053BF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interface</w:t>
      </w:r>
      <w:r w:rsidRPr="009053B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CustomConverter {</w:t>
      </w:r>
    </w:p>
    <w:p w:rsidR="00B26304" w:rsidRDefault="00B26304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urier New" w:hAnsi="Courier New" w:cs="Courier New"/>
          <w:sz w:val="18"/>
          <w:szCs w:val="18"/>
          <w:lang w:val="en-US"/>
        </w:rPr>
      </w:pPr>
    </w:p>
    <w:p w:rsidR="00B26304" w:rsidRDefault="009053BF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053B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Object convert(Object existingDestinationFieldValue, </w:t>
      </w:r>
    </w:p>
    <w:p w:rsidR="00B26304" w:rsidRDefault="009053BF">
      <w:pPr>
        <w:autoSpaceDE w:val="0"/>
        <w:autoSpaceDN w:val="0"/>
        <w:adjustRightInd w:val="0"/>
        <w:spacing w:after="0" w:line="240" w:lineRule="auto"/>
        <w:ind w:left="2124"/>
        <w:jc w:val="lef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053B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Object sourceFieldValue, </w:t>
      </w:r>
    </w:p>
    <w:p w:rsidR="00B26304" w:rsidRDefault="009053BF">
      <w:pPr>
        <w:autoSpaceDE w:val="0"/>
        <w:autoSpaceDN w:val="0"/>
        <w:adjustRightInd w:val="0"/>
        <w:spacing w:after="0" w:line="240" w:lineRule="auto"/>
        <w:ind w:left="2124"/>
        <w:jc w:val="lef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053B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Class&lt;?&gt; destinationClass, </w:t>
      </w:r>
    </w:p>
    <w:p w:rsidR="00B26304" w:rsidRDefault="009053BF">
      <w:pPr>
        <w:autoSpaceDE w:val="0"/>
        <w:autoSpaceDN w:val="0"/>
        <w:adjustRightInd w:val="0"/>
        <w:spacing w:after="0" w:line="240" w:lineRule="auto"/>
        <w:ind w:left="2124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9053BF">
        <w:rPr>
          <w:rFonts w:ascii="Courier New" w:hAnsi="Courier New" w:cs="Courier New"/>
          <w:color w:val="000000"/>
          <w:sz w:val="18"/>
          <w:szCs w:val="18"/>
          <w:lang w:val="en-US"/>
        </w:rPr>
        <w:t>Class&lt;?&gt; sourceClass);</w:t>
      </w:r>
    </w:p>
    <w:p w:rsidR="00B26304" w:rsidRDefault="00B26304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urier New" w:hAnsi="Courier New" w:cs="Courier New"/>
          <w:sz w:val="18"/>
          <w:szCs w:val="18"/>
          <w:lang w:val="en-US"/>
        </w:rPr>
      </w:pPr>
    </w:p>
    <w:p w:rsidR="00B26304" w:rsidRDefault="009053BF">
      <w:pPr>
        <w:spacing w:after="0"/>
        <w:ind w:left="708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053BF">
        <w:rPr>
          <w:rFonts w:ascii="Courier New" w:hAnsi="Courier New" w:cs="Courier New"/>
          <w:color w:val="000000"/>
          <w:sz w:val="18"/>
          <w:szCs w:val="18"/>
          <w:lang w:val="en-US"/>
        </w:rPr>
        <w:t>}</w:t>
      </w:r>
    </w:p>
    <w:p w:rsidR="00B26304" w:rsidRDefault="00B26304">
      <w:pPr>
        <w:spacing w:after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B26304" w:rsidRPr="0092077E" w:rsidRDefault="009053BF">
      <w:pPr>
        <w:spacing w:after="0"/>
        <w:rPr>
          <w:b/>
          <w:lang w:val="en-US"/>
        </w:rPr>
      </w:pPr>
      <w:r w:rsidRPr="0092077E">
        <w:rPr>
          <w:b/>
          <w:lang w:val="en-US"/>
        </w:rPr>
        <w:t xml:space="preserve">Custom Converters get invoked </w:t>
      </w:r>
      <w:r w:rsidR="001F3B93" w:rsidRPr="0092077E">
        <w:rPr>
          <w:b/>
          <w:lang w:val="en-US"/>
        </w:rPr>
        <w:t xml:space="preserve">even </w:t>
      </w:r>
      <w:r w:rsidRPr="0092077E">
        <w:rPr>
          <w:b/>
          <w:lang w:val="en-US"/>
        </w:rPr>
        <w:t>when the source value is null, so you need to explicitly handle null values in your custom converter implementation.</w:t>
      </w:r>
    </w:p>
    <w:p w:rsidR="00B26304" w:rsidRDefault="001615EE">
      <w:pPr>
        <w:rPr>
          <w:lang w:val="en-US"/>
        </w:rPr>
      </w:pPr>
      <w:r>
        <w:rPr>
          <w:lang w:val="en-US"/>
        </w:rPr>
        <w:t>After you create</w:t>
      </w:r>
      <w:r w:rsidR="001F3B93">
        <w:rPr>
          <w:lang w:val="en-US"/>
        </w:rPr>
        <w:t>d</w:t>
      </w:r>
      <w:r>
        <w:rPr>
          <w:lang w:val="en-US"/>
        </w:rPr>
        <w:t xml:space="preserve"> your own implementation of custom converter you should </w:t>
      </w:r>
      <w:r w:rsidR="001F3B93">
        <w:rPr>
          <w:lang w:val="en-US"/>
        </w:rPr>
        <w:t>register</w:t>
      </w:r>
      <w:r w:rsidR="00FF4E54">
        <w:rPr>
          <w:lang w:val="en-US"/>
        </w:rPr>
        <w:t xml:space="preserve"> it for</w:t>
      </w:r>
      <w:r w:rsidR="001F3B93">
        <w:rPr>
          <w:lang w:val="en-US"/>
        </w:rPr>
        <w:t xml:space="preserve"> usage in</w:t>
      </w:r>
      <w:r w:rsidR="00FF4E54">
        <w:rPr>
          <w:lang w:val="en-US"/>
        </w:rPr>
        <w:t xml:space="preserve"> mapper.</w:t>
      </w:r>
      <w:r w:rsidR="00D670DB">
        <w:rPr>
          <w:lang w:val="en-US"/>
        </w:rPr>
        <w:t>For example</w:t>
      </w:r>
      <w:r w:rsidR="00FF4E54">
        <w:rPr>
          <w:lang w:val="en-US"/>
        </w:rPr>
        <w:t>:</w:t>
      </w:r>
    </w:p>
    <w:p w:rsidR="00416AEB" w:rsidRDefault="009053BF">
      <w:pPr>
        <w:autoSpaceDE w:val="0"/>
        <w:autoSpaceDN w:val="0"/>
        <w:adjustRightInd w:val="0"/>
        <w:spacing w:after="0" w:line="240" w:lineRule="auto"/>
        <w:ind w:firstLine="708"/>
        <w:jc w:val="lef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053B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Map&lt;String, CustomConverter&gt; converters = </w:t>
      </w:r>
    </w:p>
    <w:p w:rsidR="00416AEB" w:rsidRDefault="009053BF">
      <w:pPr>
        <w:autoSpaceDE w:val="0"/>
        <w:autoSpaceDN w:val="0"/>
        <w:adjustRightInd w:val="0"/>
        <w:spacing w:after="0" w:line="240" w:lineRule="auto"/>
        <w:ind w:left="3540" w:firstLine="708"/>
        <w:jc w:val="lef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053BF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new</w:t>
      </w:r>
      <w:r w:rsidRPr="009053B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HashMap&lt;String, CustomConverter&gt;();</w:t>
      </w:r>
    </w:p>
    <w:p w:rsidR="00B26304" w:rsidRDefault="00B26304">
      <w:pPr>
        <w:autoSpaceDE w:val="0"/>
        <w:autoSpaceDN w:val="0"/>
        <w:adjustRightInd w:val="0"/>
        <w:spacing w:after="0" w:line="240" w:lineRule="auto"/>
        <w:ind w:left="3540" w:firstLine="708"/>
        <w:jc w:val="left"/>
        <w:rPr>
          <w:rFonts w:ascii="Courier New" w:hAnsi="Courier New" w:cs="Courier New"/>
          <w:sz w:val="18"/>
          <w:szCs w:val="18"/>
          <w:lang w:val="en-US"/>
        </w:rPr>
      </w:pPr>
    </w:p>
    <w:p w:rsidR="00B26304" w:rsidRDefault="009053BF">
      <w:pPr>
        <w:autoSpaceDE w:val="0"/>
        <w:autoSpaceDN w:val="0"/>
        <w:adjustRightInd w:val="0"/>
        <w:spacing w:after="0" w:line="240" w:lineRule="auto"/>
        <w:ind w:firstLine="708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9053BF">
        <w:rPr>
          <w:rFonts w:ascii="Courier New" w:hAnsi="Courier New" w:cs="Courier New"/>
          <w:color w:val="000000"/>
          <w:sz w:val="18"/>
          <w:szCs w:val="18"/>
          <w:lang w:val="en-US"/>
        </w:rPr>
        <w:t>converters.put(</w:t>
      </w:r>
      <w:r w:rsidRPr="009053BF">
        <w:rPr>
          <w:rFonts w:ascii="Courier New" w:hAnsi="Courier New" w:cs="Courier New"/>
          <w:color w:val="2A00FF"/>
          <w:sz w:val="18"/>
          <w:szCs w:val="18"/>
          <w:lang w:val="en-US"/>
        </w:rPr>
        <w:t>"isExists"</w:t>
      </w:r>
      <w:r w:rsidRPr="009053B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</w:t>
      </w:r>
      <w:r w:rsidRPr="009053BF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new</w:t>
      </w:r>
      <w:r w:rsidRPr="009053B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CustomConverter(){</w:t>
      </w:r>
    </w:p>
    <w:p w:rsidR="00B26304" w:rsidRDefault="009053BF">
      <w:pPr>
        <w:autoSpaceDE w:val="0"/>
        <w:autoSpaceDN w:val="0"/>
        <w:adjustRightInd w:val="0"/>
        <w:spacing w:after="0" w:line="240" w:lineRule="auto"/>
        <w:ind w:left="708" w:firstLine="708"/>
        <w:jc w:val="lef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053BF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public</w:t>
      </w:r>
      <w:r w:rsidRPr="009053B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Object convert(Object existingDestinationFieldValue, </w:t>
      </w:r>
    </w:p>
    <w:p w:rsidR="00B26304" w:rsidRDefault="009053BF">
      <w:pPr>
        <w:autoSpaceDE w:val="0"/>
        <w:autoSpaceDN w:val="0"/>
        <w:adjustRightInd w:val="0"/>
        <w:spacing w:after="0" w:line="240" w:lineRule="auto"/>
        <w:ind w:left="2832" w:firstLine="708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9053BF">
        <w:rPr>
          <w:rFonts w:ascii="Courier New" w:hAnsi="Courier New" w:cs="Courier New"/>
          <w:color w:val="000000"/>
          <w:sz w:val="18"/>
          <w:szCs w:val="18"/>
          <w:lang w:val="en-US"/>
        </w:rPr>
        <w:t>Object sourceFieldValue,</w:t>
      </w:r>
    </w:p>
    <w:p w:rsidR="00B26304" w:rsidRDefault="009053BF">
      <w:pPr>
        <w:autoSpaceDE w:val="0"/>
        <w:autoSpaceDN w:val="0"/>
        <w:adjustRightInd w:val="0"/>
        <w:spacing w:after="0" w:line="240" w:lineRule="auto"/>
        <w:ind w:left="2832" w:firstLine="708"/>
        <w:jc w:val="lef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053B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Class&lt;?&gt; destinationClass, </w:t>
      </w:r>
    </w:p>
    <w:p w:rsidR="00B26304" w:rsidRDefault="009053BF">
      <w:pPr>
        <w:autoSpaceDE w:val="0"/>
        <w:autoSpaceDN w:val="0"/>
        <w:adjustRightInd w:val="0"/>
        <w:spacing w:after="0" w:line="240" w:lineRule="auto"/>
        <w:ind w:left="2832" w:firstLine="708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9053BF">
        <w:rPr>
          <w:rFonts w:ascii="Courier New" w:hAnsi="Courier New" w:cs="Courier New"/>
          <w:color w:val="000000"/>
          <w:sz w:val="18"/>
          <w:szCs w:val="18"/>
          <w:lang w:val="en-US"/>
        </w:rPr>
        <w:t>Class&lt;?&gt; sourceClass) {</w:t>
      </w:r>
    </w:p>
    <w:p w:rsidR="00B26304" w:rsidRDefault="009053BF">
      <w:pPr>
        <w:autoSpaceDE w:val="0"/>
        <w:autoSpaceDN w:val="0"/>
        <w:adjustRightInd w:val="0"/>
        <w:spacing w:after="0" w:line="240" w:lineRule="auto"/>
        <w:ind w:left="1416" w:firstLine="708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9053BF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return</w:t>
      </w:r>
      <w:r w:rsidRPr="009053B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sourceFieldValue != </w:t>
      </w:r>
      <w:r w:rsidRPr="009053BF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null</w:t>
      </w:r>
      <w:r w:rsidRPr="009053BF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B26304" w:rsidRDefault="009053BF">
      <w:pPr>
        <w:autoSpaceDE w:val="0"/>
        <w:autoSpaceDN w:val="0"/>
        <w:adjustRightInd w:val="0"/>
        <w:spacing w:after="0" w:line="240" w:lineRule="auto"/>
        <w:ind w:left="708" w:firstLine="708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9053BF">
        <w:rPr>
          <w:rFonts w:ascii="Courier New" w:hAnsi="Courier New" w:cs="Courier New"/>
          <w:color w:val="000000"/>
          <w:sz w:val="18"/>
          <w:szCs w:val="18"/>
          <w:lang w:val="en-US"/>
        </w:rPr>
        <w:t>}</w:t>
      </w:r>
    </w:p>
    <w:p w:rsidR="00B26304" w:rsidRDefault="009053BF">
      <w:pPr>
        <w:autoSpaceDE w:val="0"/>
        <w:autoSpaceDN w:val="0"/>
        <w:adjustRightInd w:val="0"/>
        <w:spacing w:after="0" w:line="240" w:lineRule="auto"/>
        <w:ind w:firstLine="708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9053BF">
        <w:rPr>
          <w:rFonts w:ascii="Courier New" w:hAnsi="Courier New" w:cs="Courier New"/>
          <w:color w:val="000000"/>
          <w:sz w:val="18"/>
          <w:szCs w:val="18"/>
          <w:lang w:val="en-US"/>
        </w:rPr>
        <w:t>});</w:t>
      </w:r>
    </w:p>
    <w:p w:rsidR="009D0F5E" w:rsidRDefault="009D0F5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</w:p>
    <w:p w:rsidR="00B26304" w:rsidRDefault="009053BF">
      <w:pPr>
        <w:autoSpaceDE w:val="0"/>
        <w:autoSpaceDN w:val="0"/>
        <w:adjustRightInd w:val="0"/>
        <w:spacing w:after="0" w:line="240" w:lineRule="auto"/>
        <w:ind w:firstLine="708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9053B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File source = </w:t>
      </w:r>
      <w:r w:rsidRPr="009053BF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new</w:t>
      </w:r>
      <w:r w:rsidRPr="009053B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File(</w:t>
      </w:r>
      <w:r w:rsidRPr="009053BF">
        <w:rPr>
          <w:rFonts w:ascii="Courier New" w:hAnsi="Courier New" w:cs="Courier New"/>
          <w:color w:val="2A00FF"/>
          <w:sz w:val="18"/>
          <w:szCs w:val="18"/>
          <w:lang w:val="en-US"/>
        </w:rPr>
        <w:t>"CustomConvertersWithIdTest.xlsx"</w:t>
      </w:r>
      <w:r w:rsidRPr="009053BF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B26304" w:rsidRDefault="009053BF">
      <w:pPr>
        <w:ind w:firstLine="708"/>
        <w:jc w:val="lef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053BF">
        <w:rPr>
          <w:rFonts w:ascii="Courier New" w:hAnsi="Courier New" w:cs="Courier New"/>
          <w:color w:val="000000"/>
          <w:sz w:val="18"/>
          <w:szCs w:val="18"/>
          <w:lang w:val="en-US"/>
        </w:rPr>
        <w:lastRenderedPageBreak/>
        <w:t>Mapper mapper = RulesBeanMapperFactory.</w:t>
      </w:r>
      <w:r w:rsidRPr="009053BF">
        <w:rPr>
          <w:rFonts w:ascii="Courier New" w:hAnsi="Courier New" w:cs="Courier New"/>
          <w:i/>
          <w:iCs/>
          <w:color w:val="000000"/>
          <w:sz w:val="18"/>
          <w:szCs w:val="18"/>
          <w:lang w:val="en-US"/>
        </w:rPr>
        <w:t>createMapperInstance</w:t>
      </w:r>
      <w:r w:rsidRPr="009053B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(source, converters, </w:t>
      </w:r>
      <w:r w:rsidRPr="009053BF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null</w:t>
      </w:r>
      <w:r w:rsidRPr="009053BF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B26304" w:rsidRDefault="00757855">
      <w:pPr>
        <w:ind w:firstLine="708"/>
        <w:jc w:val="left"/>
        <w:rPr>
          <w:rFonts w:ascii="Courier New" w:hAnsi="Courier New" w:cs="Courier New"/>
          <w:color w:val="000000"/>
          <w:sz w:val="18"/>
          <w:szCs w:val="18"/>
          <w:lang w:val="en-US"/>
        </w:rPr>
      </w:pPr>
      <w:r>
        <w:rPr>
          <w:rFonts w:ascii="Courier New" w:hAnsi="Courier New" w:cs="Courier New"/>
          <w:color w:val="000000"/>
          <w:sz w:val="18"/>
          <w:szCs w:val="18"/>
          <w:lang w:val="en-US"/>
        </w:rPr>
        <w:t>…</w:t>
      </w:r>
    </w:p>
    <w:p w:rsidR="00B26304" w:rsidRDefault="009B477D">
      <w:pPr>
        <w:rPr>
          <w:lang w:val="en-US"/>
        </w:rPr>
      </w:pPr>
      <w:r>
        <w:rPr>
          <w:lang w:val="en-US"/>
        </w:rPr>
        <w:t xml:space="preserve">The following </w:t>
      </w:r>
      <w:r w:rsidR="00644B92">
        <w:rPr>
          <w:lang w:val="en-US"/>
        </w:rPr>
        <w:t>mapping</w:t>
      </w:r>
      <w:r>
        <w:rPr>
          <w:lang w:val="en-US"/>
        </w:rPr>
        <w:t xml:space="preserve"> demonstrates how custom converter can be referenced </w:t>
      </w:r>
      <w:r w:rsidR="00064D1C">
        <w:rPr>
          <w:lang w:val="en-US"/>
        </w:rPr>
        <w:t>by</w:t>
      </w:r>
      <w:r>
        <w:rPr>
          <w:lang w:val="en-US"/>
        </w:rPr>
        <w:t xml:space="preserve"> ID</w:t>
      </w:r>
      <w:r w:rsidR="001F3B93">
        <w:rPr>
          <w:lang w:val="en-US"/>
        </w:rPr>
        <w:t xml:space="preserve"> from registry of custom converters</w:t>
      </w:r>
      <w:r>
        <w:rPr>
          <w:lang w:val="en-US"/>
        </w:rPr>
        <w:t>:</w:t>
      </w:r>
    </w:p>
    <w:tbl>
      <w:tblPr>
        <w:tblStyle w:val="TableGrid"/>
        <w:tblW w:w="0" w:type="auto"/>
        <w:jc w:val="center"/>
        <w:tblLook w:val="04A0"/>
      </w:tblPr>
      <w:tblGrid>
        <w:gridCol w:w="892"/>
        <w:gridCol w:w="1106"/>
        <w:gridCol w:w="866"/>
        <w:gridCol w:w="955"/>
        <w:gridCol w:w="2178"/>
      </w:tblGrid>
      <w:tr w:rsidR="00420B11" w:rsidRPr="00574B2F" w:rsidTr="00A475C5">
        <w:trPr>
          <w:trHeight w:val="300"/>
          <w:jc w:val="center"/>
        </w:trPr>
        <w:tc>
          <w:tcPr>
            <w:tcW w:w="5997" w:type="dxa"/>
            <w:gridSpan w:val="5"/>
            <w:tcBorders>
              <w:bottom w:val="single" w:sz="4" w:space="0" w:color="000000" w:themeColor="text1"/>
            </w:tcBorders>
            <w:shd w:val="clear" w:color="auto" w:fill="0070C0"/>
            <w:noWrap/>
            <w:hideMark/>
          </w:tcPr>
          <w:p w:rsidR="00B26304" w:rsidRDefault="00420B11">
            <w:pPr>
              <w:jc w:val="center"/>
              <w:rPr>
                <w:rFonts w:ascii="Arial" w:hAnsi="Arial" w:cs="Arial"/>
                <w:b/>
                <w:color w:val="FFFFFF"/>
                <w:sz w:val="16"/>
                <w:szCs w:val="16"/>
                <w:lang w:val="en-US"/>
              </w:rPr>
            </w:pPr>
            <w:r w:rsidRPr="00574B2F">
              <w:rPr>
                <w:rFonts w:ascii="Arial" w:hAnsi="Arial" w:cs="Arial"/>
                <w:b/>
                <w:color w:val="FFFFFF"/>
                <w:sz w:val="16"/>
                <w:szCs w:val="16"/>
              </w:rPr>
              <w:t>Data</w:t>
            </w:r>
            <w:r w:rsidR="00A10BE3">
              <w:rPr>
                <w:rFonts w:ascii="Arial" w:hAnsi="Arial" w:cs="Arial"/>
                <w:b/>
                <w:color w:val="FFFFFF"/>
                <w:sz w:val="16"/>
                <w:szCs w:val="16"/>
                <w:lang w:val="en-US"/>
              </w:rPr>
              <w:t xml:space="preserve"> </w:t>
            </w:r>
            <w:r w:rsidRPr="00574B2F">
              <w:rPr>
                <w:rFonts w:ascii="Arial" w:hAnsi="Arial" w:cs="Arial"/>
                <w:b/>
                <w:color w:val="FFFFFF"/>
                <w:sz w:val="16"/>
                <w:szCs w:val="16"/>
              </w:rPr>
              <w:t>Mapping mappings</w:t>
            </w:r>
          </w:p>
        </w:tc>
      </w:tr>
      <w:tr w:rsidR="00420B11" w:rsidRPr="00574B2F" w:rsidTr="00A475C5">
        <w:trPr>
          <w:trHeight w:val="300"/>
          <w:jc w:val="center"/>
        </w:trPr>
        <w:tc>
          <w:tcPr>
            <w:tcW w:w="892" w:type="dxa"/>
            <w:shd w:val="clear" w:color="auto" w:fill="FFFF00"/>
            <w:noWrap/>
            <w:hideMark/>
          </w:tcPr>
          <w:p w:rsidR="00420B11" w:rsidRPr="00574B2F" w:rsidRDefault="00420B11" w:rsidP="00676F9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</w:rPr>
              <w:t>classA</w:t>
            </w:r>
          </w:p>
        </w:tc>
        <w:tc>
          <w:tcPr>
            <w:tcW w:w="1106" w:type="dxa"/>
            <w:shd w:val="clear" w:color="auto" w:fill="FFFF00"/>
            <w:noWrap/>
            <w:hideMark/>
          </w:tcPr>
          <w:p w:rsidR="00420B11" w:rsidRPr="00574B2F" w:rsidRDefault="00420B11" w:rsidP="00676F9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</w:rPr>
              <w:t>classB</w:t>
            </w:r>
          </w:p>
        </w:tc>
        <w:tc>
          <w:tcPr>
            <w:tcW w:w="866" w:type="dxa"/>
            <w:shd w:val="clear" w:color="auto" w:fill="FFFF00"/>
            <w:noWrap/>
            <w:hideMark/>
          </w:tcPr>
          <w:p w:rsidR="00420B11" w:rsidRPr="00574B2F" w:rsidRDefault="00420B11" w:rsidP="00676F9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</w:rPr>
              <w:t>fieldA</w:t>
            </w:r>
          </w:p>
        </w:tc>
        <w:tc>
          <w:tcPr>
            <w:tcW w:w="955" w:type="dxa"/>
            <w:shd w:val="clear" w:color="auto" w:fill="FFFF00"/>
            <w:noWrap/>
            <w:hideMark/>
          </w:tcPr>
          <w:p w:rsidR="00420B11" w:rsidRPr="00574B2F" w:rsidRDefault="00420B11" w:rsidP="00676F9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</w:rPr>
              <w:t>fieldB</w:t>
            </w:r>
          </w:p>
        </w:tc>
        <w:tc>
          <w:tcPr>
            <w:tcW w:w="2178" w:type="dxa"/>
            <w:shd w:val="clear" w:color="auto" w:fill="FFC000"/>
          </w:tcPr>
          <w:p w:rsidR="00420B11" w:rsidRPr="00574B2F" w:rsidRDefault="00420B11" w:rsidP="00676F9E">
            <w:pPr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 w:rsidRPr="00646944">
              <w:rPr>
                <w:rFonts w:ascii="Arial" w:hAnsi="Arial" w:cs="Arial"/>
                <w:b/>
                <w:sz w:val="16"/>
                <w:szCs w:val="16"/>
                <w:lang w:val="en-US"/>
              </w:rPr>
              <w:t>convertMethodAB</w:t>
            </w:r>
            <w:r>
              <w:rPr>
                <w:rFonts w:ascii="Arial" w:hAnsi="Arial" w:cs="Arial"/>
                <w:b/>
                <w:sz w:val="16"/>
                <w:szCs w:val="16"/>
                <w:lang w:val="en-US"/>
              </w:rPr>
              <w:t>Id</w:t>
            </w:r>
          </w:p>
        </w:tc>
      </w:tr>
      <w:tr w:rsidR="00420B11" w:rsidRPr="00E1467F" w:rsidTr="00A475C5">
        <w:trPr>
          <w:trHeight w:val="300"/>
          <w:jc w:val="center"/>
        </w:trPr>
        <w:tc>
          <w:tcPr>
            <w:tcW w:w="892" w:type="dxa"/>
            <w:shd w:val="clear" w:color="auto" w:fill="FFFF00"/>
            <w:noWrap/>
            <w:hideMark/>
          </w:tcPr>
          <w:p w:rsidR="00420B11" w:rsidRPr="00574B2F" w:rsidRDefault="00420B11" w:rsidP="00676F9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  <w:lang w:val="en-US"/>
              </w:rPr>
              <w:t>C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lass</w:t>
            </w:r>
            <w:r w:rsidR="00A10BE3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A</w:t>
            </w:r>
          </w:p>
        </w:tc>
        <w:tc>
          <w:tcPr>
            <w:tcW w:w="1106" w:type="dxa"/>
            <w:shd w:val="clear" w:color="auto" w:fill="FFFF00"/>
            <w:noWrap/>
            <w:hideMark/>
          </w:tcPr>
          <w:p w:rsidR="00420B11" w:rsidRPr="00574B2F" w:rsidRDefault="00420B11" w:rsidP="00676F9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  <w:lang w:val="en-US"/>
              </w:rPr>
              <w:t>C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lass</w:t>
            </w:r>
            <w:r w:rsidR="00A10BE3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B</w:t>
            </w:r>
          </w:p>
        </w:tc>
        <w:tc>
          <w:tcPr>
            <w:tcW w:w="866" w:type="dxa"/>
            <w:shd w:val="clear" w:color="auto" w:fill="FFFF00"/>
            <w:noWrap/>
            <w:hideMark/>
          </w:tcPr>
          <w:p w:rsidR="00420B11" w:rsidRPr="00574B2F" w:rsidRDefault="00420B11" w:rsidP="00676F9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  <w:lang w:val="en-US"/>
              </w:rPr>
              <w:t>F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ield</w:t>
            </w:r>
            <w:r w:rsidR="00A10BE3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A</w:t>
            </w:r>
          </w:p>
        </w:tc>
        <w:tc>
          <w:tcPr>
            <w:tcW w:w="955" w:type="dxa"/>
            <w:shd w:val="clear" w:color="auto" w:fill="FFFF00"/>
            <w:noWrap/>
            <w:hideMark/>
          </w:tcPr>
          <w:p w:rsidR="00420B11" w:rsidRPr="00574B2F" w:rsidRDefault="00420B11" w:rsidP="00676F9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  <w:lang w:val="en-US"/>
              </w:rPr>
              <w:t>F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ield</w:t>
            </w:r>
            <w:r w:rsidR="00A10BE3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B</w:t>
            </w:r>
          </w:p>
        </w:tc>
        <w:tc>
          <w:tcPr>
            <w:tcW w:w="2178" w:type="dxa"/>
            <w:shd w:val="clear" w:color="auto" w:fill="FFC000"/>
          </w:tcPr>
          <w:p w:rsidR="00420B11" w:rsidRPr="00646944" w:rsidRDefault="00420B11" w:rsidP="00676F9E">
            <w:pPr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n-US"/>
              </w:rPr>
              <w:t>Convert method (a into b)</w:t>
            </w:r>
          </w:p>
        </w:tc>
      </w:tr>
      <w:tr w:rsidR="00420B11" w:rsidRPr="00574B2F" w:rsidTr="00A475C5">
        <w:trPr>
          <w:trHeight w:val="300"/>
          <w:jc w:val="center"/>
        </w:trPr>
        <w:tc>
          <w:tcPr>
            <w:tcW w:w="892" w:type="dxa"/>
            <w:noWrap/>
            <w:hideMark/>
          </w:tcPr>
          <w:p w:rsidR="00420B11" w:rsidRPr="00574B2F" w:rsidRDefault="00420B11" w:rsidP="00676F9E">
            <w:pPr>
              <w:rPr>
                <w:rFonts w:ascii="Arial" w:hAnsi="Arial" w:cs="Arial"/>
                <w:sz w:val="16"/>
                <w:szCs w:val="16"/>
              </w:rPr>
            </w:pPr>
            <w:r w:rsidRPr="00574B2F">
              <w:rPr>
                <w:rFonts w:ascii="Arial" w:hAnsi="Arial" w:cs="Arial"/>
                <w:sz w:val="16"/>
                <w:szCs w:val="16"/>
              </w:rPr>
              <w:t>Source</w:t>
            </w:r>
          </w:p>
        </w:tc>
        <w:tc>
          <w:tcPr>
            <w:tcW w:w="1106" w:type="dxa"/>
            <w:noWrap/>
            <w:hideMark/>
          </w:tcPr>
          <w:p w:rsidR="00420B11" w:rsidRPr="00574B2F" w:rsidRDefault="00420B11" w:rsidP="00676F9E">
            <w:pPr>
              <w:rPr>
                <w:rFonts w:ascii="Arial" w:hAnsi="Arial" w:cs="Arial"/>
                <w:sz w:val="16"/>
                <w:szCs w:val="16"/>
              </w:rPr>
            </w:pPr>
            <w:r w:rsidRPr="00574B2F">
              <w:rPr>
                <w:rFonts w:ascii="Arial" w:hAnsi="Arial" w:cs="Arial"/>
                <w:sz w:val="16"/>
                <w:szCs w:val="16"/>
              </w:rPr>
              <w:t>Destination</w:t>
            </w:r>
          </w:p>
        </w:tc>
        <w:tc>
          <w:tcPr>
            <w:tcW w:w="866" w:type="dxa"/>
            <w:noWrap/>
            <w:hideMark/>
          </w:tcPr>
          <w:p w:rsidR="00420B11" w:rsidRPr="00574B2F" w:rsidRDefault="00420B11" w:rsidP="00676F9E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574B2F">
              <w:rPr>
                <w:rFonts w:ascii="Arial" w:hAnsi="Arial" w:cs="Arial"/>
                <w:sz w:val="16"/>
                <w:szCs w:val="16"/>
                <w:lang w:val="en-US"/>
              </w:rPr>
              <w:t>srcField</w:t>
            </w:r>
          </w:p>
        </w:tc>
        <w:tc>
          <w:tcPr>
            <w:tcW w:w="955" w:type="dxa"/>
            <w:noWrap/>
            <w:hideMark/>
          </w:tcPr>
          <w:p w:rsidR="00420B11" w:rsidRPr="00574B2F" w:rsidRDefault="00420B11" w:rsidP="00676F9E">
            <w:pPr>
              <w:rPr>
                <w:rFonts w:ascii="Arial" w:hAnsi="Arial" w:cs="Arial"/>
                <w:sz w:val="16"/>
                <w:szCs w:val="16"/>
              </w:rPr>
            </w:pPr>
            <w:r w:rsidRPr="00574B2F">
              <w:rPr>
                <w:rFonts w:ascii="Arial" w:hAnsi="Arial" w:cs="Arial"/>
                <w:sz w:val="16"/>
                <w:szCs w:val="16"/>
                <w:lang w:val="en-US"/>
              </w:rPr>
              <w:t>dest</w:t>
            </w:r>
            <w:r w:rsidRPr="00574B2F">
              <w:rPr>
                <w:rFonts w:ascii="Arial" w:hAnsi="Arial" w:cs="Arial"/>
                <w:sz w:val="16"/>
                <w:szCs w:val="16"/>
              </w:rPr>
              <w:t>Field</w:t>
            </w:r>
          </w:p>
        </w:tc>
        <w:tc>
          <w:tcPr>
            <w:tcW w:w="2178" w:type="dxa"/>
          </w:tcPr>
          <w:p w:rsidR="00420B11" w:rsidRPr="00574B2F" w:rsidRDefault="00420B11" w:rsidP="00676F9E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isExists</w:t>
            </w:r>
          </w:p>
        </w:tc>
      </w:tr>
    </w:tbl>
    <w:p w:rsidR="00420B11" w:rsidRPr="00A21F9A" w:rsidRDefault="00420B11" w:rsidP="00420B11">
      <w:pPr>
        <w:spacing w:before="240"/>
        <w:jc w:val="center"/>
        <w:rPr>
          <w:rStyle w:val="SubtleEmphasis"/>
          <w:lang w:val="en-US"/>
        </w:rPr>
      </w:pPr>
      <w:r w:rsidRPr="006B2D85">
        <w:rPr>
          <w:rStyle w:val="SubtleEmphasis"/>
          <w:lang w:val="en-US"/>
        </w:rPr>
        <w:t xml:space="preserve">Table </w:t>
      </w:r>
      <w:fldSimple w:instr=" SEQ Table  \* MERGEFORMAT ">
        <w:r w:rsidR="005A4B11" w:rsidRPr="005A4B11">
          <w:rPr>
            <w:rStyle w:val="SubtleEmphasis"/>
            <w:noProof/>
            <w:lang w:val="en-US"/>
          </w:rPr>
          <w:t>9</w:t>
        </w:r>
      </w:fldSimple>
      <w:r w:rsidRPr="006B2D85">
        <w:rPr>
          <w:rStyle w:val="SubtleEmphasis"/>
          <w:lang w:val="en-US"/>
        </w:rPr>
        <w:t>.</w:t>
      </w:r>
      <w:r>
        <w:rPr>
          <w:rStyle w:val="SubtleEmphasis"/>
          <w:lang w:val="en-US"/>
        </w:rPr>
        <w:t xml:space="preserve"> Convert method definition </w:t>
      </w:r>
      <w:r w:rsidR="00414EC6">
        <w:rPr>
          <w:rStyle w:val="SubtleEmphasis"/>
          <w:lang w:val="en-US"/>
        </w:rPr>
        <w:t>by</w:t>
      </w:r>
      <w:r w:rsidR="002D323B">
        <w:rPr>
          <w:rStyle w:val="SubtleEmphasis"/>
          <w:lang w:val="en-US"/>
        </w:rPr>
        <w:t xml:space="preserve"> </w:t>
      </w:r>
      <w:r w:rsidR="00E857F8">
        <w:rPr>
          <w:rStyle w:val="SubtleEmphasis"/>
          <w:lang w:val="en-US"/>
        </w:rPr>
        <w:t>converter ID</w:t>
      </w:r>
    </w:p>
    <w:p w:rsidR="00B26304" w:rsidRDefault="001F3B93">
      <w:pPr>
        <w:pStyle w:val="Heading3"/>
        <w:rPr>
          <w:lang w:val="en-US"/>
        </w:rPr>
      </w:pPr>
      <w:bookmarkStart w:id="20" w:name="_Toc290471804"/>
      <w:r>
        <w:rPr>
          <w:lang w:val="en-US"/>
        </w:rPr>
        <w:t>Class Level Custom Converter</w:t>
      </w:r>
      <w:bookmarkEnd w:id="20"/>
    </w:p>
    <w:p w:rsidR="00B26304" w:rsidRDefault="004E52A7">
      <w:pPr>
        <w:rPr>
          <w:lang w:val="en-US"/>
        </w:rPr>
      </w:pPr>
      <w:r>
        <w:rPr>
          <w:lang w:val="en-US"/>
        </w:rPr>
        <w:t>Custom converters can be defined at class level.</w:t>
      </w:r>
    </w:p>
    <w:tbl>
      <w:tblPr>
        <w:tblStyle w:val="TableGrid"/>
        <w:tblW w:w="0" w:type="auto"/>
        <w:jc w:val="center"/>
        <w:tblLook w:val="04A0"/>
      </w:tblPr>
      <w:tblGrid>
        <w:gridCol w:w="892"/>
        <w:gridCol w:w="1106"/>
        <w:gridCol w:w="2395"/>
      </w:tblGrid>
      <w:tr w:rsidR="005C5B80" w:rsidRPr="00574B2F" w:rsidTr="005C5B80">
        <w:trPr>
          <w:trHeight w:val="300"/>
          <w:jc w:val="center"/>
        </w:trPr>
        <w:tc>
          <w:tcPr>
            <w:tcW w:w="4393" w:type="dxa"/>
            <w:gridSpan w:val="3"/>
            <w:tcBorders>
              <w:bottom w:val="single" w:sz="4" w:space="0" w:color="000000" w:themeColor="text1"/>
            </w:tcBorders>
            <w:shd w:val="clear" w:color="auto" w:fill="0070C0"/>
            <w:noWrap/>
            <w:hideMark/>
          </w:tcPr>
          <w:p w:rsidR="00B26304" w:rsidRDefault="005C5B80">
            <w:pPr>
              <w:jc w:val="center"/>
              <w:rPr>
                <w:rFonts w:ascii="Arial" w:hAnsi="Arial" w:cs="Arial"/>
                <w:b/>
                <w:color w:val="FFFFFF"/>
                <w:sz w:val="16"/>
                <w:szCs w:val="16"/>
                <w:lang w:val="en-US"/>
              </w:rPr>
            </w:pPr>
            <w:r w:rsidRPr="00574B2F">
              <w:rPr>
                <w:rFonts w:ascii="Arial" w:hAnsi="Arial" w:cs="Arial"/>
                <w:b/>
                <w:color w:val="FFFFFF"/>
                <w:sz w:val="16"/>
                <w:szCs w:val="16"/>
              </w:rPr>
              <w:t>Data</w:t>
            </w:r>
            <w:r>
              <w:rPr>
                <w:rFonts w:ascii="Arial" w:hAnsi="Arial" w:cs="Arial"/>
                <w:b/>
                <w:color w:val="FFFFFF"/>
                <w:sz w:val="16"/>
                <w:szCs w:val="16"/>
                <w:lang w:val="en-US"/>
              </w:rPr>
              <w:t xml:space="preserve"> Converter</w:t>
            </w:r>
            <w:r w:rsidR="00A10BE3">
              <w:rPr>
                <w:rFonts w:ascii="Arial" w:hAnsi="Arial" w:cs="Arial"/>
                <w:b/>
                <w:color w:val="FFFFFF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Arial" w:hAnsi="Arial" w:cs="Arial"/>
                <w:b/>
                <w:color w:val="FFFFFF"/>
                <w:sz w:val="16"/>
                <w:szCs w:val="16"/>
                <w:lang w:val="en-US"/>
              </w:rPr>
              <w:t>defaultConverters</w:t>
            </w:r>
          </w:p>
        </w:tc>
      </w:tr>
      <w:tr w:rsidR="005C5B80" w:rsidRPr="00574B2F" w:rsidTr="005C5B80">
        <w:trPr>
          <w:trHeight w:val="300"/>
          <w:jc w:val="center"/>
        </w:trPr>
        <w:tc>
          <w:tcPr>
            <w:tcW w:w="892" w:type="dxa"/>
            <w:shd w:val="clear" w:color="auto" w:fill="FFFF00"/>
            <w:noWrap/>
            <w:hideMark/>
          </w:tcPr>
          <w:p w:rsidR="005C5B80" w:rsidRPr="00574B2F" w:rsidRDefault="005C5B80" w:rsidP="00676F9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</w:rPr>
              <w:t>classA</w:t>
            </w:r>
          </w:p>
        </w:tc>
        <w:tc>
          <w:tcPr>
            <w:tcW w:w="1106" w:type="dxa"/>
            <w:shd w:val="clear" w:color="auto" w:fill="FFFF00"/>
            <w:noWrap/>
            <w:hideMark/>
          </w:tcPr>
          <w:p w:rsidR="005C5B80" w:rsidRPr="00574B2F" w:rsidRDefault="005C5B80" w:rsidP="00676F9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</w:rPr>
              <w:t>classB</w:t>
            </w:r>
          </w:p>
        </w:tc>
        <w:tc>
          <w:tcPr>
            <w:tcW w:w="2395" w:type="dxa"/>
            <w:shd w:val="clear" w:color="auto" w:fill="FFC000"/>
          </w:tcPr>
          <w:p w:rsidR="00B26304" w:rsidRDefault="005C5B80">
            <w:pPr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 w:rsidRPr="00646944">
              <w:rPr>
                <w:rFonts w:ascii="Arial" w:hAnsi="Arial" w:cs="Arial"/>
                <w:b/>
                <w:sz w:val="16"/>
                <w:szCs w:val="16"/>
                <w:lang w:val="en-US"/>
              </w:rPr>
              <w:t>convertMethod</w:t>
            </w:r>
          </w:p>
        </w:tc>
      </w:tr>
      <w:tr w:rsidR="005C5B80" w:rsidRPr="00646944" w:rsidTr="005C5B80">
        <w:trPr>
          <w:trHeight w:val="300"/>
          <w:jc w:val="center"/>
        </w:trPr>
        <w:tc>
          <w:tcPr>
            <w:tcW w:w="892" w:type="dxa"/>
            <w:shd w:val="clear" w:color="auto" w:fill="FFFF00"/>
            <w:noWrap/>
            <w:hideMark/>
          </w:tcPr>
          <w:p w:rsidR="005C5B80" w:rsidRPr="00574B2F" w:rsidRDefault="005C5B80" w:rsidP="00676F9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  <w:lang w:val="en-US"/>
              </w:rPr>
              <w:t>C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lass</w:t>
            </w:r>
            <w:r w:rsidR="00A10BE3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A</w:t>
            </w:r>
          </w:p>
        </w:tc>
        <w:tc>
          <w:tcPr>
            <w:tcW w:w="1106" w:type="dxa"/>
            <w:shd w:val="clear" w:color="auto" w:fill="FFFF00"/>
            <w:noWrap/>
            <w:hideMark/>
          </w:tcPr>
          <w:p w:rsidR="005C5B80" w:rsidRPr="00574B2F" w:rsidRDefault="005C5B80" w:rsidP="00676F9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  <w:lang w:val="en-US"/>
              </w:rPr>
              <w:t>C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lass</w:t>
            </w:r>
            <w:r w:rsidR="00A10BE3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B</w:t>
            </w:r>
          </w:p>
        </w:tc>
        <w:tc>
          <w:tcPr>
            <w:tcW w:w="2395" w:type="dxa"/>
            <w:shd w:val="clear" w:color="auto" w:fill="FFC000"/>
          </w:tcPr>
          <w:p w:rsidR="00B26304" w:rsidRDefault="005C5B80">
            <w:pPr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n-US"/>
              </w:rPr>
              <w:t>Convert method</w:t>
            </w:r>
          </w:p>
        </w:tc>
      </w:tr>
      <w:tr w:rsidR="005C5B80" w:rsidRPr="00574B2F" w:rsidTr="005C5B80">
        <w:trPr>
          <w:trHeight w:val="300"/>
          <w:jc w:val="center"/>
        </w:trPr>
        <w:tc>
          <w:tcPr>
            <w:tcW w:w="892" w:type="dxa"/>
            <w:noWrap/>
            <w:hideMark/>
          </w:tcPr>
          <w:p w:rsidR="005C5B80" w:rsidRPr="00574B2F" w:rsidRDefault="005C5B80" w:rsidP="00676F9E">
            <w:pPr>
              <w:rPr>
                <w:rFonts w:ascii="Arial" w:hAnsi="Arial" w:cs="Arial"/>
                <w:sz w:val="16"/>
                <w:szCs w:val="16"/>
              </w:rPr>
            </w:pPr>
            <w:r w:rsidRPr="00574B2F">
              <w:rPr>
                <w:rFonts w:ascii="Arial" w:hAnsi="Arial" w:cs="Arial"/>
                <w:sz w:val="16"/>
                <w:szCs w:val="16"/>
              </w:rPr>
              <w:t>Source</w:t>
            </w:r>
          </w:p>
        </w:tc>
        <w:tc>
          <w:tcPr>
            <w:tcW w:w="1106" w:type="dxa"/>
            <w:noWrap/>
            <w:hideMark/>
          </w:tcPr>
          <w:p w:rsidR="005C5B80" w:rsidRPr="00574B2F" w:rsidRDefault="005C5B80" w:rsidP="00676F9E">
            <w:pPr>
              <w:rPr>
                <w:rFonts w:ascii="Arial" w:hAnsi="Arial" w:cs="Arial"/>
                <w:sz w:val="16"/>
                <w:szCs w:val="16"/>
              </w:rPr>
            </w:pPr>
            <w:r w:rsidRPr="00574B2F">
              <w:rPr>
                <w:rFonts w:ascii="Arial" w:hAnsi="Arial" w:cs="Arial"/>
                <w:sz w:val="16"/>
                <w:szCs w:val="16"/>
              </w:rPr>
              <w:t>Destination</w:t>
            </w:r>
          </w:p>
        </w:tc>
        <w:tc>
          <w:tcPr>
            <w:tcW w:w="2395" w:type="dxa"/>
          </w:tcPr>
          <w:p w:rsidR="005C5B80" w:rsidRPr="00574B2F" w:rsidRDefault="005C5B80" w:rsidP="00676F9E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ConverterUtils.typeCdLookup</w:t>
            </w:r>
          </w:p>
        </w:tc>
      </w:tr>
    </w:tbl>
    <w:p w:rsidR="005C5B80" w:rsidRDefault="005C5B80" w:rsidP="005C5B80">
      <w:pPr>
        <w:spacing w:before="240"/>
        <w:jc w:val="center"/>
        <w:rPr>
          <w:rStyle w:val="SubtleEmphasis"/>
          <w:lang w:val="en-US"/>
        </w:rPr>
      </w:pPr>
      <w:r w:rsidRPr="006B2D85">
        <w:rPr>
          <w:rStyle w:val="SubtleEmphasis"/>
          <w:lang w:val="en-US"/>
        </w:rPr>
        <w:t xml:space="preserve">Table </w:t>
      </w:r>
      <w:fldSimple w:instr=" SEQ Table  \* MERGEFORMAT ">
        <w:r w:rsidR="005A4B11" w:rsidRPr="005A4B11">
          <w:rPr>
            <w:rStyle w:val="SubtleEmphasis"/>
            <w:noProof/>
          </w:rPr>
          <w:t>10</w:t>
        </w:r>
      </w:fldSimple>
      <w:r w:rsidRPr="006B2D85">
        <w:rPr>
          <w:rStyle w:val="SubtleEmphasis"/>
          <w:lang w:val="en-US"/>
        </w:rPr>
        <w:t>.</w:t>
      </w:r>
      <w:r>
        <w:rPr>
          <w:rStyle w:val="SubtleEmphasis"/>
          <w:lang w:val="en-US"/>
        </w:rPr>
        <w:t xml:space="preserve"> Default custom converters definition</w:t>
      </w:r>
    </w:p>
    <w:p w:rsidR="00B12DC0" w:rsidRDefault="00B12DC0" w:rsidP="00B12DC0">
      <w:pPr>
        <w:rPr>
          <w:lang w:val="en-US"/>
        </w:rPr>
      </w:pPr>
      <w:r>
        <w:rPr>
          <w:lang w:val="en-US"/>
        </w:rPr>
        <w:t xml:space="preserve">Defined default converter is used by mapping processor when appropriate class pair should be mapped but custom converter at field level </w:t>
      </w:r>
      <w:r w:rsidR="00525AE6">
        <w:rPr>
          <w:lang w:val="en-US"/>
        </w:rPr>
        <w:t xml:space="preserve">is </w:t>
      </w:r>
      <w:r>
        <w:rPr>
          <w:lang w:val="en-US"/>
        </w:rPr>
        <w:t>not defined.</w:t>
      </w:r>
    </w:p>
    <w:p w:rsidR="00B26304" w:rsidRDefault="001F3B93">
      <w:pPr>
        <w:pStyle w:val="Heading3"/>
        <w:rPr>
          <w:lang w:val="en-US"/>
        </w:rPr>
      </w:pPr>
      <w:bookmarkStart w:id="21" w:name="_Toc290471805"/>
      <w:r>
        <w:rPr>
          <w:lang w:val="en-US"/>
        </w:rPr>
        <w:t>Custom Converter Search Algorithm</w:t>
      </w:r>
      <w:bookmarkEnd w:id="21"/>
    </w:p>
    <w:p w:rsidR="00B26304" w:rsidRDefault="0023691A">
      <w:pPr>
        <w:spacing w:after="0"/>
        <w:rPr>
          <w:lang w:val="en-US"/>
        </w:rPr>
      </w:pPr>
      <w:r>
        <w:rPr>
          <w:lang w:val="en-US"/>
        </w:rPr>
        <w:t xml:space="preserve">Mapper uses the following order to find appropriate converter: </w:t>
      </w:r>
    </w:p>
    <w:p w:rsidR="00B26304" w:rsidRDefault="009053BF">
      <w:pPr>
        <w:pStyle w:val="ListParagraph"/>
        <w:numPr>
          <w:ilvl w:val="0"/>
          <w:numId w:val="28"/>
        </w:numPr>
        <w:spacing w:after="0"/>
        <w:rPr>
          <w:lang w:val="en-US"/>
        </w:rPr>
      </w:pPr>
      <w:r w:rsidRPr="009053BF">
        <w:rPr>
          <w:lang w:val="en-US"/>
        </w:rPr>
        <w:t xml:space="preserve">get custom converter </w:t>
      </w:r>
      <w:r w:rsidR="0023691A">
        <w:rPr>
          <w:lang w:val="en-US"/>
        </w:rPr>
        <w:t>by its ID;</w:t>
      </w:r>
    </w:p>
    <w:p w:rsidR="00B26304" w:rsidRDefault="0023691A">
      <w:pPr>
        <w:pStyle w:val="ListParagraph"/>
        <w:numPr>
          <w:ilvl w:val="0"/>
          <w:numId w:val="28"/>
        </w:numPr>
        <w:spacing w:after="0"/>
        <w:rPr>
          <w:lang w:val="en-US"/>
        </w:rPr>
      </w:pPr>
      <w:r>
        <w:rPr>
          <w:lang w:val="en-US"/>
        </w:rPr>
        <w:t>get custom converter by name</w:t>
      </w:r>
      <w:r w:rsidR="001F3B93">
        <w:rPr>
          <w:lang w:val="en-US"/>
        </w:rPr>
        <w:t xml:space="preserve"> (either rule or java method)</w:t>
      </w:r>
      <w:r>
        <w:rPr>
          <w:lang w:val="en-US"/>
        </w:rPr>
        <w:t>;</w:t>
      </w:r>
    </w:p>
    <w:p w:rsidR="00B26304" w:rsidRDefault="0023691A">
      <w:pPr>
        <w:pStyle w:val="ListParagraph"/>
        <w:numPr>
          <w:ilvl w:val="0"/>
          <w:numId w:val="28"/>
        </w:numPr>
        <w:spacing w:after="0"/>
        <w:rPr>
          <w:lang w:val="en-US"/>
        </w:rPr>
      </w:pPr>
      <w:r>
        <w:rPr>
          <w:lang w:val="en-US"/>
        </w:rPr>
        <w:t>get default custom converter.</w:t>
      </w:r>
    </w:p>
    <w:p w:rsidR="00F80419" w:rsidRDefault="00F80419" w:rsidP="00F80419">
      <w:pPr>
        <w:pStyle w:val="Heading2"/>
        <w:rPr>
          <w:lang w:val="en-US"/>
        </w:rPr>
      </w:pPr>
      <w:bookmarkStart w:id="22" w:name="_Toc290471806"/>
      <w:r>
        <w:rPr>
          <w:lang w:val="en-US"/>
        </w:rPr>
        <w:t>Field mapping conditions</w:t>
      </w:r>
      <w:bookmarkEnd w:id="22"/>
    </w:p>
    <w:p w:rsidR="00FD3DE5" w:rsidRDefault="007F57C3" w:rsidP="00FD3DE5">
      <w:pPr>
        <w:spacing w:after="0"/>
        <w:rPr>
          <w:lang w:val="en-US"/>
        </w:rPr>
      </w:pPr>
      <w:r>
        <w:rPr>
          <w:lang w:val="en-US"/>
        </w:rPr>
        <w:t xml:space="preserve">Field mapping conditions are used to make a decision </w:t>
      </w:r>
      <w:r w:rsidR="00D20720">
        <w:rPr>
          <w:lang w:val="en-US"/>
        </w:rPr>
        <w:t xml:space="preserve">at runtime </w:t>
      </w:r>
      <w:r>
        <w:rPr>
          <w:lang w:val="en-US"/>
        </w:rPr>
        <w:t xml:space="preserve">when field mapping should be executed </w:t>
      </w:r>
      <w:r w:rsidR="00D20720">
        <w:rPr>
          <w:lang w:val="en-US"/>
        </w:rPr>
        <w:t xml:space="preserve">and when </w:t>
      </w:r>
      <w:r w:rsidR="00FD3DE5">
        <w:rPr>
          <w:lang w:val="en-US"/>
        </w:rPr>
        <w:t>shouldn’t</w:t>
      </w:r>
      <w:r w:rsidR="00D20720">
        <w:rPr>
          <w:lang w:val="en-US"/>
        </w:rPr>
        <w:t>.</w:t>
      </w:r>
      <w:r w:rsidR="00261C34">
        <w:rPr>
          <w:lang w:val="en-US"/>
        </w:rPr>
        <w:t xml:space="preserve"> </w:t>
      </w:r>
      <w:r w:rsidR="00FD3DE5" w:rsidRPr="005D767E">
        <w:rPr>
          <w:lang w:val="en-US"/>
        </w:rPr>
        <w:t xml:space="preserve">When a </w:t>
      </w:r>
      <w:r w:rsidR="00FD3DE5">
        <w:rPr>
          <w:lang w:val="en-US"/>
        </w:rPr>
        <w:t>field mapping condition</w:t>
      </w:r>
      <w:r w:rsidR="00FD3DE5" w:rsidRPr="005D767E">
        <w:rPr>
          <w:lang w:val="en-US"/>
        </w:rPr>
        <w:t xml:space="preserve"> is specified for a </w:t>
      </w:r>
      <w:r w:rsidR="00FD3DE5">
        <w:rPr>
          <w:lang w:val="en-US"/>
        </w:rPr>
        <w:t>field</w:t>
      </w:r>
      <w:r w:rsidR="00FD3DE5" w:rsidRPr="005D767E">
        <w:rPr>
          <w:lang w:val="en-US"/>
        </w:rPr>
        <w:t xml:space="preserve"> A and </w:t>
      </w:r>
      <w:r w:rsidR="00FD3DE5">
        <w:rPr>
          <w:lang w:val="en-US"/>
        </w:rPr>
        <w:t>field</w:t>
      </w:r>
      <w:r w:rsidR="00FD3DE5" w:rsidRPr="005D767E">
        <w:rPr>
          <w:lang w:val="en-US"/>
        </w:rPr>
        <w:t xml:space="preserve"> B combination, </w:t>
      </w:r>
      <w:r w:rsidR="00FD3DE5">
        <w:rPr>
          <w:lang w:val="en-US"/>
        </w:rPr>
        <w:t>mapper</w:t>
      </w:r>
      <w:r w:rsidR="00FD3DE5" w:rsidRPr="005D767E">
        <w:rPr>
          <w:lang w:val="en-US"/>
        </w:rPr>
        <w:t xml:space="preserve"> will invoke </w:t>
      </w:r>
      <w:r w:rsidR="00FD3DE5">
        <w:rPr>
          <w:lang w:val="en-US"/>
        </w:rPr>
        <w:t xml:space="preserve">it at start of field mapping flow (see </w:t>
      </w:r>
      <w:hyperlink w:anchor="_Overview_of_Field" w:history="1">
        <w:r w:rsidR="00FD3DE5" w:rsidRPr="00FD3DE5">
          <w:rPr>
            <w:rStyle w:val="Hyperlink"/>
            <w:lang w:val="en-US"/>
          </w:rPr>
          <w:t>Overview of Field Mapping Algorithm</w:t>
        </w:r>
      </w:hyperlink>
      <w:r w:rsidR="00FD3DE5">
        <w:rPr>
          <w:lang w:val="en-US"/>
        </w:rPr>
        <w:t xml:space="preserve"> section for more information)</w:t>
      </w:r>
      <w:r w:rsidR="00FD3DE5" w:rsidRPr="005D767E">
        <w:rPr>
          <w:lang w:val="en-US"/>
        </w:rPr>
        <w:t>.</w:t>
      </w:r>
    </w:p>
    <w:p w:rsidR="005E0803" w:rsidRDefault="005E0803" w:rsidP="005E0803">
      <w:pPr>
        <w:rPr>
          <w:lang w:val="en-US"/>
        </w:rPr>
      </w:pPr>
      <w:r>
        <w:rPr>
          <w:lang w:val="en-US"/>
        </w:rPr>
        <w:t>Mapping conditions can be defined in different ways. The following definition shows one</w:t>
      </w:r>
      <w:r w:rsidR="001F3B93">
        <w:rPr>
          <w:lang w:val="en-US"/>
        </w:rPr>
        <w:t xml:space="preserve"> of them</w:t>
      </w:r>
      <w:r>
        <w:rPr>
          <w:lang w:val="en-US"/>
        </w:rPr>
        <w:t>.</w:t>
      </w:r>
    </w:p>
    <w:tbl>
      <w:tblPr>
        <w:tblStyle w:val="TableGrid"/>
        <w:tblW w:w="0" w:type="auto"/>
        <w:jc w:val="center"/>
        <w:tblLook w:val="04A0"/>
      </w:tblPr>
      <w:tblGrid>
        <w:gridCol w:w="892"/>
        <w:gridCol w:w="1106"/>
        <w:gridCol w:w="866"/>
        <w:gridCol w:w="955"/>
        <w:gridCol w:w="1674"/>
      </w:tblGrid>
      <w:tr w:rsidR="005E0803" w:rsidRPr="00574B2F" w:rsidTr="00A475C5">
        <w:trPr>
          <w:trHeight w:val="300"/>
          <w:jc w:val="center"/>
        </w:trPr>
        <w:tc>
          <w:tcPr>
            <w:tcW w:w="5493" w:type="dxa"/>
            <w:gridSpan w:val="5"/>
            <w:tcBorders>
              <w:bottom w:val="single" w:sz="4" w:space="0" w:color="000000" w:themeColor="text1"/>
            </w:tcBorders>
            <w:shd w:val="clear" w:color="auto" w:fill="0070C0"/>
            <w:noWrap/>
            <w:hideMark/>
          </w:tcPr>
          <w:p w:rsidR="005E0803" w:rsidRPr="00AF074A" w:rsidRDefault="005E0803" w:rsidP="00676F9E">
            <w:pPr>
              <w:jc w:val="center"/>
              <w:rPr>
                <w:rFonts w:ascii="Arial" w:hAnsi="Arial" w:cs="Arial"/>
                <w:b/>
                <w:color w:val="FFFFFF"/>
                <w:sz w:val="16"/>
                <w:szCs w:val="16"/>
                <w:lang w:val="en-US"/>
              </w:rPr>
            </w:pPr>
            <w:r w:rsidRPr="00574B2F">
              <w:rPr>
                <w:rFonts w:ascii="Arial" w:hAnsi="Arial" w:cs="Arial"/>
                <w:b/>
                <w:color w:val="FFFFFF"/>
                <w:sz w:val="16"/>
                <w:szCs w:val="16"/>
              </w:rPr>
              <w:t>Data</w:t>
            </w:r>
            <w:r w:rsidR="00A10BE3">
              <w:rPr>
                <w:rFonts w:ascii="Arial" w:hAnsi="Arial" w:cs="Arial"/>
                <w:b/>
                <w:color w:val="FFFFFF"/>
                <w:sz w:val="16"/>
                <w:szCs w:val="16"/>
                <w:lang w:val="en-US"/>
              </w:rPr>
              <w:t xml:space="preserve"> </w:t>
            </w:r>
            <w:r w:rsidRPr="00574B2F">
              <w:rPr>
                <w:rFonts w:ascii="Arial" w:hAnsi="Arial" w:cs="Arial"/>
                <w:b/>
                <w:color w:val="FFFFFF"/>
                <w:sz w:val="16"/>
                <w:szCs w:val="16"/>
              </w:rPr>
              <w:t>Mapping mappings</w:t>
            </w:r>
          </w:p>
        </w:tc>
      </w:tr>
      <w:tr w:rsidR="005E0803" w:rsidRPr="00574B2F" w:rsidTr="00A475C5">
        <w:trPr>
          <w:trHeight w:val="300"/>
          <w:jc w:val="center"/>
        </w:trPr>
        <w:tc>
          <w:tcPr>
            <w:tcW w:w="892" w:type="dxa"/>
            <w:shd w:val="clear" w:color="auto" w:fill="FFFF00"/>
            <w:noWrap/>
            <w:hideMark/>
          </w:tcPr>
          <w:p w:rsidR="005E0803" w:rsidRPr="00574B2F" w:rsidRDefault="005E0803" w:rsidP="00676F9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</w:rPr>
              <w:t>classA</w:t>
            </w:r>
          </w:p>
        </w:tc>
        <w:tc>
          <w:tcPr>
            <w:tcW w:w="1106" w:type="dxa"/>
            <w:shd w:val="clear" w:color="auto" w:fill="FFFF00"/>
            <w:noWrap/>
            <w:hideMark/>
          </w:tcPr>
          <w:p w:rsidR="005E0803" w:rsidRPr="00574B2F" w:rsidRDefault="005E0803" w:rsidP="00676F9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</w:rPr>
              <w:t>classB</w:t>
            </w:r>
          </w:p>
        </w:tc>
        <w:tc>
          <w:tcPr>
            <w:tcW w:w="866" w:type="dxa"/>
            <w:shd w:val="clear" w:color="auto" w:fill="FFFF00"/>
            <w:noWrap/>
            <w:hideMark/>
          </w:tcPr>
          <w:p w:rsidR="005E0803" w:rsidRPr="00574B2F" w:rsidRDefault="005E0803" w:rsidP="00676F9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</w:rPr>
              <w:t>fieldA</w:t>
            </w:r>
          </w:p>
        </w:tc>
        <w:tc>
          <w:tcPr>
            <w:tcW w:w="955" w:type="dxa"/>
            <w:shd w:val="clear" w:color="auto" w:fill="FFFF00"/>
            <w:noWrap/>
            <w:hideMark/>
          </w:tcPr>
          <w:p w:rsidR="005E0803" w:rsidRPr="00574B2F" w:rsidRDefault="005E0803" w:rsidP="00676F9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</w:rPr>
              <w:t>fieldB</w:t>
            </w:r>
          </w:p>
        </w:tc>
        <w:tc>
          <w:tcPr>
            <w:tcW w:w="1674" w:type="dxa"/>
            <w:shd w:val="clear" w:color="auto" w:fill="FFC000"/>
          </w:tcPr>
          <w:p w:rsidR="005E0803" w:rsidRPr="00574B2F" w:rsidRDefault="005E0803" w:rsidP="00676F9E">
            <w:pPr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n-US"/>
              </w:rPr>
              <w:t>condition</w:t>
            </w:r>
            <w:r w:rsidRPr="00646944">
              <w:rPr>
                <w:rFonts w:ascii="Arial" w:hAnsi="Arial" w:cs="Arial"/>
                <w:b/>
                <w:sz w:val="16"/>
                <w:szCs w:val="16"/>
                <w:lang w:val="en-US"/>
              </w:rPr>
              <w:t>AB</w:t>
            </w:r>
          </w:p>
        </w:tc>
      </w:tr>
      <w:tr w:rsidR="005E0803" w:rsidRPr="00E1467F" w:rsidTr="00A475C5">
        <w:trPr>
          <w:trHeight w:val="300"/>
          <w:jc w:val="center"/>
        </w:trPr>
        <w:tc>
          <w:tcPr>
            <w:tcW w:w="892" w:type="dxa"/>
            <w:shd w:val="clear" w:color="auto" w:fill="FFFF00"/>
            <w:noWrap/>
            <w:hideMark/>
          </w:tcPr>
          <w:p w:rsidR="005E0803" w:rsidRPr="00574B2F" w:rsidRDefault="005E0803" w:rsidP="00676F9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  <w:lang w:val="en-US"/>
              </w:rPr>
              <w:t>C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lass</w:t>
            </w:r>
            <w:r w:rsidR="00A10BE3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A</w:t>
            </w:r>
          </w:p>
        </w:tc>
        <w:tc>
          <w:tcPr>
            <w:tcW w:w="1106" w:type="dxa"/>
            <w:shd w:val="clear" w:color="auto" w:fill="FFFF00"/>
            <w:noWrap/>
            <w:hideMark/>
          </w:tcPr>
          <w:p w:rsidR="005E0803" w:rsidRPr="00574B2F" w:rsidRDefault="005E0803" w:rsidP="00676F9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  <w:lang w:val="en-US"/>
              </w:rPr>
              <w:t>C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lass</w:t>
            </w:r>
            <w:r w:rsidR="00A10BE3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B</w:t>
            </w:r>
          </w:p>
        </w:tc>
        <w:tc>
          <w:tcPr>
            <w:tcW w:w="866" w:type="dxa"/>
            <w:shd w:val="clear" w:color="auto" w:fill="FFFF00"/>
            <w:noWrap/>
            <w:hideMark/>
          </w:tcPr>
          <w:p w:rsidR="005E0803" w:rsidRPr="00574B2F" w:rsidRDefault="005E0803" w:rsidP="00676F9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  <w:lang w:val="en-US"/>
              </w:rPr>
              <w:t>F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ield</w:t>
            </w:r>
            <w:r w:rsidR="00A10BE3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A</w:t>
            </w:r>
          </w:p>
        </w:tc>
        <w:tc>
          <w:tcPr>
            <w:tcW w:w="955" w:type="dxa"/>
            <w:shd w:val="clear" w:color="auto" w:fill="FFFF00"/>
            <w:noWrap/>
            <w:hideMark/>
          </w:tcPr>
          <w:p w:rsidR="005E0803" w:rsidRPr="00574B2F" w:rsidRDefault="005E0803" w:rsidP="00676F9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  <w:lang w:val="en-US"/>
              </w:rPr>
              <w:t>F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ield</w:t>
            </w:r>
            <w:r w:rsidR="00A10BE3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B</w:t>
            </w:r>
          </w:p>
        </w:tc>
        <w:tc>
          <w:tcPr>
            <w:tcW w:w="1674" w:type="dxa"/>
            <w:shd w:val="clear" w:color="auto" w:fill="FFC000"/>
          </w:tcPr>
          <w:p w:rsidR="005E0803" w:rsidRPr="00646944" w:rsidRDefault="005E0803" w:rsidP="00676F9E">
            <w:pPr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n-US"/>
              </w:rPr>
              <w:t>Map field ( a into b)</w:t>
            </w:r>
          </w:p>
        </w:tc>
      </w:tr>
      <w:tr w:rsidR="005E0803" w:rsidRPr="00574B2F" w:rsidTr="00A475C5">
        <w:trPr>
          <w:trHeight w:val="300"/>
          <w:jc w:val="center"/>
        </w:trPr>
        <w:tc>
          <w:tcPr>
            <w:tcW w:w="892" w:type="dxa"/>
            <w:noWrap/>
            <w:hideMark/>
          </w:tcPr>
          <w:p w:rsidR="005E0803" w:rsidRPr="00574B2F" w:rsidRDefault="005E0803" w:rsidP="00676F9E">
            <w:pPr>
              <w:rPr>
                <w:rFonts w:ascii="Arial" w:hAnsi="Arial" w:cs="Arial"/>
                <w:sz w:val="16"/>
                <w:szCs w:val="16"/>
              </w:rPr>
            </w:pPr>
            <w:r w:rsidRPr="00574B2F">
              <w:rPr>
                <w:rFonts w:ascii="Arial" w:hAnsi="Arial" w:cs="Arial"/>
                <w:sz w:val="16"/>
                <w:szCs w:val="16"/>
              </w:rPr>
              <w:t>Source</w:t>
            </w:r>
          </w:p>
        </w:tc>
        <w:tc>
          <w:tcPr>
            <w:tcW w:w="1106" w:type="dxa"/>
            <w:noWrap/>
            <w:hideMark/>
          </w:tcPr>
          <w:p w:rsidR="005E0803" w:rsidRPr="00574B2F" w:rsidRDefault="005E0803" w:rsidP="00676F9E">
            <w:pPr>
              <w:rPr>
                <w:rFonts w:ascii="Arial" w:hAnsi="Arial" w:cs="Arial"/>
                <w:sz w:val="16"/>
                <w:szCs w:val="16"/>
              </w:rPr>
            </w:pPr>
            <w:r w:rsidRPr="00574B2F">
              <w:rPr>
                <w:rFonts w:ascii="Arial" w:hAnsi="Arial" w:cs="Arial"/>
                <w:sz w:val="16"/>
                <w:szCs w:val="16"/>
              </w:rPr>
              <w:t>Destination</w:t>
            </w:r>
          </w:p>
        </w:tc>
        <w:tc>
          <w:tcPr>
            <w:tcW w:w="866" w:type="dxa"/>
            <w:noWrap/>
            <w:hideMark/>
          </w:tcPr>
          <w:p w:rsidR="005E0803" w:rsidRPr="00574B2F" w:rsidRDefault="005E0803" w:rsidP="00676F9E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574B2F">
              <w:rPr>
                <w:rFonts w:ascii="Arial" w:hAnsi="Arial" w:cs="Arial"/>
                <w:sz w:val="16"/>
                <w:szCs w:val="16"/>
                <w:lang w:val="en-US"/>
              </w:rPr>
              <w:t>srcField</w:t>
            </w:r>
          </w:p>
        </w:tc>
        <w:tc>
          <w:tcPr>
            <w:tcW w:w="955" w:type="dxa"/>
            <w:noWrap/>
            <w:hideMark/>
          </w:tcPr>
          <w:p w:rsidR="005E0803" w:rsidRPr="00574B2F" w:rsidRDefault="005E0803" w:rsidP="00676F9E">
            <w:pPr>
              <w:rPr>
                <w:rFonts w:ascii="Arial" w:hAnsi="Arial" w:cs="Arial"/>
                <w:sz w:val="16"/>
                <w:szCs w:val="16"/>
              </w:rPr>
            </w:pPr>
            <w:r w:rsidRPr="00574B2F">
              <w:rPr>
                <w:rFonts w:ascii="Arial" w:hAnsi="Arial" w:cs="Arial"/>
                <w:sz w:val="16"/>
                <w:szCs w:val="16"/>
                <w:lang w:val="en-US"/>
              </w:rPr>
              <w:t>dest</w:t>
            </w:r>
            <w:r w:rsidRPr="00574B2F">
              <w:rPr>
                <w:rFonts w:ascii="Arial" w:hAnsi="Arial" w:cs="Arial"/>
                <w:sz w:val="16"/>
                <w:szCs w:val="16"/>
              </w:rPr>
              <w:t>Field</w:t>
            </w:r>
          </w:p>
        </w:tc>
        <w:tc>
          <w:tcPr>
            <w:tcW w:w="1674" w:type="dxa"/>
          </w:tcPr>
          <w:p w:rsidR="005E0803" w:rsidRPr="00574B2F" w:rsidRDefault="005E0803" w:rsidP="00676F9E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mapField</w:t>
            </w:r>
          </w:p>
        </w:tc>
      </w:tr>
    </w:tbl>
    <w:p w:rsidR="005E0803" w:rsidRDefault="005E0803" w:rsidP="005E0803">
      <w:pPr>
        <w:spacing w:before="240"/>
        <w:jc w:val="center"/>
        <w:rPr>
          <w:lang w:val="en-US"/>
        </w:rPr>
      </w:pPr>
      <w:r w:rsidRPr="006B2D85">
        <w:rPr>
          <w:rStyle w:val="SubtleEmphasis"/>
          <w:lang w:val="en-US"/>
        </w:rPr>
        <w:t xml:space="preserve">Table </w:t>
      </w:r>
      <w:fldSimple w:instr=" SEQ Table  \* MERGEFORMAT ">
        <w:r w:rsidR="005A4B11" w:rsidRPr="005A4B11">
          <w:rPr>
            <w:rStyle w:val="SubtleEmphasis"/>
            <w:noProof/>
            <w:lang w:val="en-US"/>
          </w:rPr>
          <w:t>11</w:t>
        </w:r>
      </w:fldSimple>
      <w:r w:rsidRPr="006B2D85">
        <w:rPr>
          <w:rStyle w:val="SubtleEmphasis"/>
          <w:lang w:val="en-US"/>
        </w:rPr>
        <w:t>.</w:t>
      </w:r>
      <w:r>
        <w:rPr>
          <w:rStyle w:val="SubtleEmphasis"/>
          <w:lang w:val="en-US"/>
        </w:rPr>
        <w:t xml:space="preserve"> Field mapping condition method definition using OpenL Tablets’ method</w:t>
      </w:r>
    </w:p>
    <w:p w:rsidR="005E0803" w:rsidRDefault="005E0803" w:rsidP="005E0803">
      <w:pPr>
        <w:spacing w:before="240"/>
        <w:rPr>
          <w:lang w:val="en-US"/>
        </w:rPr>
      </w:pPr>
      <w:r>
        <w:rPr>
          <w:lang w:val="en-US"/>
        </w:rPr>
        <w:t xml:space="preserve">Parameter </w:t>
      </w:r>
      <w:r w:rsidR="00E63D39">
        <w:rPr>
          <w:b/>
          <w:lang w:val="en-US"/>
        </w:rPr>
        <w:t>condition</w:t>
      </w:r>
      <w:r w:rsidRPr="00C237D9">
        <w:rPr>
          <w:b/>
          <w:lang w:val="en-US"/>
        </w:rPr>
        <w:t>AB</w:t>
      </w:r>
      <w:r>
        <w:rPr>
          <w:lang w:val="en-US"/>
        </w:rPr>
        <w:t xml:space="preserve"> tells to mapper that for current field pair</w:t>
      </w:r>
      <w:r w:rsidR="00180B5A">
        <w:rPr>
          <w:lang w:val="en-US"/>
        </w:rPr>
        <w:t xml:space="preserve"> mapping</w:t>
      </w:r>
      <w:r>
        <w:rPr>
          <w:lang w:val="en-US"/>
        </w:rPr>
        <w:t xml:space="preserve"> should be </w:t>
      </w:r>
      <w:r w:rsidR="00E63D39">
        <w:rPr>
          <w:lang w:val="en-US"/>
        </w:rPr>
        <w:t>invoked</w:t>
      </w:r>
      <w:r w:rsidR="00FB795A">
        <w:rPr>
          <w:lang w:val="en-US"/>
        </w:rPr>
        <w:t xml:space="preserve"> </w:t>
      </w:r>
      <w:r w:rsidR="00E63D39">
        <w:rPr>
          <w:rStyle w:val="Style1Char"/>
        </w:rPr>
        <w:t>mapField</w:t>
      </w:r>
      <w:r w:rsidR="00FB795A">
        <w:rPr>
          <w:rStyle w:val="Style1Char"/>
        </w:rPr>
        <w:t xml:space="preserve"> </w:t>
      </w:r>
      <w:r>
        <w:rPr>
          <w:lang w:val="en-US"/>
        </w:rPr>
        <w:t>method</w:t>
      </w:r>
      <w:r w:rsidR="00180B5A">
        <w:rPr>
          <w:lang w:val="en-US"/>
        </w:rPr>
        <w:t xml:space="preserve"> to make a decision</w:t>
      </w:r>
      <w:r>
        <w:rPr>
          <w:lang w:val="en-US"/>
        </w:rPr>
        <w:t>.</w:t>
      </w:r>
      <w:r w:rsidR="00E63D39">
        <w:rPr>
          <w:lang w:val="en-US"/>
        </w:rPr>
        <w:t xml:space="preserve"> If method result is </w:t>
      </w:r>
      <w:r w:rsidR="009053BF" w:rsidRPr="009053BF">
        <w:rPr>
          <w:rStyle w:val="Style1Char"/>
        </w:rPr>
        <w:t>true</w:t>
      </w:r>
      <w:r w:rsidR="00FB795A">
        <w:rPr>
          <w:rStyle w:val="Style1Char"/>
        </w:rPr>
        <w:t xml:space="preserve"> </w:t>
      </w:r>
      <w:r w:rsidR="00E63D39">
        <w:rPr>
          <w:lang w:val="en-US"/>
        </w:rPr>
        <w:t xml:space="preserve">mapper will execute mapping rule; otherwise – skip </w:t>
      </w:r>
      <w:r w:rsidR="00E63D39">
        <w:rPr>
          <w:lang w:val="en-US"/>
        </w:rPr>
        <w:lastRenderedPageBreak/>
        <w:t xml:space="preserve">it. </w:t>
      </w:r>
      <w:r>
        <w:rPr>
          <w:lang w:val="en-US"/>
        </w:rPr>
        <w:t xml:space="preserve">The following table is </w:t>
      </w:r>
      <w:r w:rsidR="00E63D39">
        <w:rPr>
          <w:lang w:val="en-US"/>
        </w:rPr>
        <w:t xml:space="preserve">example of condition method definition </w:t>
      </w:r>
      <w:r>
        <w:rPr>
          <w:lang w:val="en-US"/>
        </w:rPr>
        <w:t xml:space="preserve">using OpenL Tablets </w:t>
      </w:r>
      <w:r w:rsidR="00E63D39">
        <w:rPr>
          <w:lang w:val="en-US"/>
        </w:rPr>
        <w:t>method</w:t>
      </w:r>
      <w:r>
        <w:rPr>
          <w:lang w:val="en-US"/>
        </w:rPr>
        <w:t xml:space="preserve"> table component (see </w:t>
      </w:r>
      <w:hyperlink w:anchor="_Links" w:history="1">
        <w:r w:rsidRPr="00AC43D9">
          <w:rPr>
            <w:rStyle w:val="Hyperlink"/>
            <w:lang w:val="en-US"/>
          </w:rPr>
          <w:t>OpenL Tablets documentation</w:t>
        </w:r>
      </w:hyperlink>
      <w:r>
        <w:rPr>
          <w:lang w:val="en-US"/>
        </w:rPr>
        <w:t xml:space="preserve"> for more information).</w:t>
      </w:r>
    </w:p>
    <w:tbl>
      <w:tblPr>
        <w:tblW w:w="4560" w:type="dxa"/>
        <w:jc w:val="center"/>
        <w:tblInd w:w="97" w:type="dxa"/>
        <w:tblLook w:val="04A0"/>
      </w:tblPr>
      <w:tblGrid>
        <w:gridCol w:w="4560"/>
      </w:tblGrid>
      <w:tr w:rsidR="00AE55FA" w:rsidRPr="00E1467F" w:rsidTr="00AE55FA">
        <w:trPr>
          <w:trHeight w:val="300"/>
          <w:jc w:val="center"/>
        </w:trPr>
        <w:tc>
          <w:tcPr>
            <w:tcW w:w="4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3366"/>
            <w:noWrap/>
            <w:vAlign w:val="bottom"/>
            <w:hideMark/>
          </w:tcPr>
          <w:p w:rsidR="009D0F5E" w:rsidRDefault="009053B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16"/>
                <w:szCs w:val="16"/>
                <w:lang w:val="en-US" w:eastAsia="ru-RU"/>
              </w:rPr>
            </w:pPr>
            <w:r w:rsidRPr="009053BF">
              <w:rPr>
                <w:rFonts w:ascii="Arial" w:eastAsia="Times New Roman" w:hAnsi="Arial" w:cs="Arial"/>
                <w:color w:val="FFFFFF"/>
                <w:sz w:val="16"/>
                <w:szCs w:val="16"/>
                <w:lang w:val="en-US" w:eastAsia="ru-RU"/>
              </w:rPr>
              <w:t xml:space="preserve">Method boolean </w:t>
            </w:r>
            <w:r w:rsidR="00AE55FA">
              <w:rPr>
                <w:rFonts w:ascii="Arial" w:eastAsia="Times New Roman" w:hAnsi="Arial" w:cs="Arial"/>
                <w:color w:val="FFFFFF"/>
                <w:sz w:val="16"/>
                <w:szCs w:val="16"/>
                <w:lang w:val="en-US" w:eastAsia="ru-RU"/>
              </w:rPr>
              <w:t>mapField</w:t>
            </w:r>
            <w:r w:rsidRPr="009053BF">
              <w:rPr>
                <w:rFonts w:ascii="Arial" w:eastAsia="Times New Roman" w:hAnsi="Arial" w:cs="Arial"/>
                <w:color w:val="FFFFFF"/>
                <w:sz w:val="16"/>
                <w:szCs w:val="16"/>
                <w:lang w:val="en-US" w:eastAsia="ru-RU"/>
              </w:rPr>
              <w:t>(Object src, Object dest)</w:t>
            </w:r>
          </w:p>
        </w:tc>
      </w:tr>
      <w:tr w:rsidR="00AE55FA" w:rsidRPr="00AE55FA" w:rsidTr="00AE55FA">
        <w:trPr>
          <w:trHeight w:val="300"/>
          <w:jc w:val="center"/>
        </w:trPr>
        <w:tc>
          <w:tcPr>
            <w:tcW w:w="4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EF"/>
            <w:vAlign w:val="bottom"/>
            <w:hideMark/>
          </w:tcPr>
          <w:p w:rsidR="009D0F5E" w:rsidRDefault="009053BF">
            <w:pPr>
              <w:spacing w:after="0" w:line="240" w:lineRule="auto"/>
              <w:jc w:val="left"/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ru-RU"/>
              </w:rPr>
            </w:pPr>
            <w:r w:rsidRPr="009053BF"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ru-RU"/>
              </w:rPr>
              <w:t xml:space="preserve">return </w:t>
            </w:r>
            <w:r w:rsidR="00AE55FA"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ru-RU"/>
              </w:rPr>
              <w:t>src != null</w:t>
            </w:r>
            <w:r w:rsidRPr="009053BF"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ru-RU"/>
              </w:rPr>
              <w:t>;</w:t>
            </w:r>
          </w:p>
        </w:tc>
      </w:tr>
    </w:tbl>
    <w:p w:rsidR="005E0803" w:rsidRDefault="005E0803" w:rsidP="005E0803">
      <w:pPr>
        <w:spacing w:before="240"/>
        <w:jc w:val="center"/>
        <w:rPr>
          <w:rStyle w:val="SubtleEmphasis"/>
          <w:lang w:val="en-US"/>
        </w:rPr>
      </w:pPr>
      <w:r w:rsidRPr="006B2D85">
        <w:rPr>
          <w:rStyle w:val="SubtleEmphasis"/>
          <w:lang w:val="en-US"/>
        </w:rPr>
        <w:t xml:space="preserve">Table </w:t>
      </w:r>
      <w:fldSimple w:instr=" SEQ Table  \* MERGEFORMAT ">
        <w:r w:rsidR="005A4B11" w:rsidRPr="005A4B11">
          <w:rPr>
            <w:rStyle w:val="SubtleEmphasis"/>
            <w:noProof/>
          </w:rPr>
          <w:t>12</w:t>
        </w:r>
      </w:fldSimple>
      <w:r w:rsidRPr="006B2D85">
        <w:rPr>
          <w:rStyle w:val="SubtleEmphasis"/>
          <w:lang w:val="en-US"/>
        </w:rPr>
        <w:t>.</w:t>
      </w:r>
      <w:r w:rsidR="00837A4D">
        <w:rPr>
          <w:rStyle w:val="SubtleEmphasis"/>
          <w:lang w:val="en-US"/>
        </w:rPr>
        <w:t>Field mapping conditionexample</w:t>
      </w:r>
    </w:p>
    <w:p w:rsidR="005E0803" w:rsidRDefault="005E0803" w:rsidP="005E0803">
      <w:pPr>
        <w:spacing w:after="0"/>
        <w:rPr>
          <w:lang w:val="en-US"/>
        </w:rPr>
      </w:pPr>
      <w:r>
        <w:rPr>
          <w:lang w:val="en-US"/>
        </w:rPr>
        <w:t>The following conventions are used for convert methods defi</w:t>
      </w:r>
      <w:r w:rsidR="00180B5A">
        <w:rPr>
          <w:lang w:val="en-US"/>
        </w:rPr>
        <w:t>ni</w:t>
      </w:r>
      <w:r>
        <w:rPr>
          <w:lang w:val="en-US"/>
        </w:rPr>
        <w:t>tion:</w:t>
      </w:r>
    </w:p>
    <w:p w:rsidR="005E0803" w:rsidRDefault="005E0803" w:rsidP="005E0803">
      <w:pPr>
        <w:pStyle w:val="ListParagraph"/>
        <w:numPr>
          <w:ilvl w:val="0"/>
          <w:numId w:val="27"/>
        </w:numPr>
        <w:spacing w:after="0"/>
        <w:rPr>
          <w:lang w:val="en-US"/>
        </w:rPr>
      </w:pPr>
      <w:r>
        <w:rPr>
          <w:lang w:val="en-US"/>
        </w:rPr>
        <w:t xml:space="preserve">method has to have same name as defined by </w:t>
      </w:r>
      <w:r w:rsidR="00CE0EB5">
        <w:rPr>
          <w:b/>
          <w:lang w:val="en-US"/>
        </w:rPr>
        <w:t>condition</w:t>
      </w:r>
      <w:r w:rsidRPr="00B22F00">
        <w:rPr>
          <w:b/>
          <w:lang w:val="en-US"/>
        </w:rPr>
        <w:t>AB</w:t>
      </w:r>
      <w:r>
        <w:rPr>
          <w:lang w:val="en-US"/>
        </w:rPr>
        <w:t xml:space="preserve"> parameter;</w:t>
      </w:r>
    </w:p>
    <w:p w:rsidR="005E0803" w:rsidRDefault="005E0803" w:rsidP="005E0803">
      <w:pPr>
        <w:pStyle w:val="ListParagraph"/>
        <w:numPr>
          <w:ilvl w:val="0"/>
          <w:numId w:val="27"/>
        </w:numPr>
        <w:spacing w:after="0"/>
        <w:rPr>
          <w:lang w:val="en-US"/>
        </w:rPr>
      </w:pPr>
      <w:r>
        <w:rPr>
          <w:lang w:val="en-US"/>
        </w:rPr>
        <w:t>method has to provide 2 parameters: first has to be assignable from source field type, second has to be assignable form destination field type;</w:t>
      </w:r>
    </w:p>
    <w:p w:rsidR="005E0803" w:rsidRPr="00B22F00" w:rsidRDefault="005E0803" w:rsidP="005E0803">
      <w:pPr>
        <w:pStyle w:val="ListParagraph"/>
        <w:numPr>
          <w:ilvl w:val="0"/>
          <w:numId w:val="27"/>
        </w:numPr>
        <w:spacing w:after="0"/>
        <w:rPr>
          <w:lang w:val="en-US"/>
        </w:rPr>
      </w:pPr>
      <w:r>
        <w:rPr>
          <w:lang w:val="en-US"/>
        </w:rPr>
        <w:t>method return type</w:t>
      </w:r>
      <w:r w:rsidR="003F01B0">
        <w:rPr>
          <w:lang w:val="en-US"/>
        </w:rPr>
        <w:t xml:space="preserve"> must be</w:t>
      </w:r>
      <w:r w:rsidR="00180B5A">
        <w:rPr>
          <w:lang w:val="en-US"/>
        </w:rPr>
        <w:t xml:space="preserve"> of</w:t>
      </w:r>
      <w:r w:rsidR="003F01B0">
        <w:rPr>
          <w:lang w:val="en-US"/>
        </w:rPr>
        <w:t xml:space="preserve"> boolean type</w:t>
      </w:r>
      <w:r>
        <w:rPr>
          <w:lang w:val="en-US"/>
        </w:rPr>
        <w:t>.</w:t>
      </w:r>
    </w:p>
    <w:p w:rsidR="005E0803" w:rsidRDefault="005E0803" w:rsidP="005E0803">
      <w:pPr>
        <w:spacing w:after="0"/>
        <w:rPr>
          <w:lang w:val="en-US"/>
        </w:rPr>
      </w:pPr>
      <w:r>
        <w:rPr>
          <w:lang w:val="en-US"/>
        </w:rPr>
        <w:t xml:space="preserve">Note, that </w:t>
      </w:r>
      <w:r w:rsidR="004D6D54">
        <w:rPr>
          <w:lang w:val="en-US"/>
        </w:rPr>
        <w:t>condition</w:t>
      </w:r>
      <w:r>
        <w:rPr>
          <w:lang w:val="en-US"/>
        </w:rPr>
        <w:t xml:space="preserve"> method </w:t>
      </w:r>
      <w:r w:rsidR="00295422">
        <w:rPr>
          <w:lang w:val="en-US"/>
        </w:rPr>
        <w:t>will not</w:t>
      </w:r>
      <w:r>
        <w:rPr>
          <w:lang w:val="en-US"/>
        </w:rPr>
        <w:t xml:space="preserve"> be used during reverse mapping. In case of need to </w:t>
      </w:r>
      <w:r w:rsidR="00295422">
        <w:rPr>
          <w:lang w:val="en-US"/>
        </w:rPr>
        <w:t>use condition during mapping</w:t>
      </w:r>
      <w:r>
        <w:rPr>
          <w:lang w:val="en-US"/>
        </w:rPr>
        <w:t xml:space="preserve"> from field B into field A you should provide appropriate method using </w:t>
      </w:r>
      <w:r w:rsidR="00295422">
        <w:rPr>
          <w:b/>
          <w:lang w:val="en-US"/>
        </w:rPr>
        <w:t>condition</w:t>
      </w:r>
      <w:r w:rsidRPr="00073420">
        <w:rPr>
          <w:b/>
          <w:lang w:val="en-US"/>
        </w:rPr>
        <w:t>BA</w:t>
      </w:r>
      <w:r>
        <w:rPr>
          <w:lang w:val="en-US"/>
        </w:rPr>
        <w:t xml:space="preserve"> parameter.</w:t>
      </w:r>
    </w:p>
    <w:p w:rsidR="00B26304" w:rsidRDefault="00180B5A">
      <w:pPr>
        <w:pStyle w:val="Heading3"/>
        <w:rPr>
          <w:lang w:val="en-US"/>
        </w:rPr>
      </w:pPr>
      <w:bookmarkStart w:id="23" w:name="_Toc290471807"/>
      <w:r>
        <w:rPr>
          <w:lang w:val="en-US"/>
        </w:rPr>
        <w:t>Static Java Method as Condition</w:t>
      </w:r>
      <w:bookmarkEnd w:id="23"/>
      <w:r>
        <w:rPr>
          <w:lang w:val="en-US"/>
        </w:rPr>
        <w:t xml:space="preserve"> </w:t>
      </w:r>
    </w:p>
    <w:p w:rsidR="005E0803" w:rsidRPr="004F622C" w:rsidRDefault="005E0803" w:rsidP="005E0803">
      <w:pPr>
        <w:rPr>
          <w:lang w:val="en-US"/>
        </w:rPr>
      </w:pPr>
      <w:r>
        <w:rPr>
          <w:lang w:val="en-US"/>
        </w:rPr>
        <w:t xml:space="preserve">In the same way you can use static java method as a </w:t>
      </w:r>
      <w:r w:rsidR="00A21B45">
        <w:rPr>
          <w:lang w:val="en-US"/>
        </w:rPr>
        <w:t>condition</w:t>
      </w:r>
      <w:r>
        <w:rPr>
          <w:lang w:val="en-US"/>
        </w:rPr>
        <w:t xml:space="preserve"> method. In this case you should provide class name and method name. For example, </w:t>
      </w:r>
      <w:r w:rsidRPr="004F622C">
        <w:rPr>
          <w:rStyle w:val="Style1Char"/>
        </w:rPr>
        <w:t>utils.</w:t>
      </w:r>
      <w:r w:rsidR="00F43BEB">
        <w:rPr>
          <w:rStyle w:val="Style1Char"/>
        </w:rPr>
        <w:t>Condition</w:t>
      </w:r>
      <w:r w:rsidRPr="004F622C">
        <w:rPr>
          <w:rStyle w:val="Style1Char"/>
        </w:rPr>
        <w:t>Utils.</w:t>
      </w:r>
      <w:r w:rsidR="00F43BEB">
        <w:rPr>
          <w:rStyle w:val="Style1Char"/>
        </w:rPr>
        <w:t>mapField</w:t>
      </w:r>
      <w:r w:rsidR="00FB795A">
        <w:rPr>
          <w:rStyle w:val="Style1Char"/>
        </w:rPr>
        <w:t xml:space="preserve"> </w:t>
      </w:r>
      <w:r>
        <w:rPr>
          <w:lang w:val="en-US"/>
        </w:rPr>
        <w:t xml:space="preserve">or </w:t>
      </w:r>
      <w:r w:rsidR="00F43BEB">
        <w:rPr>
          <w:rStyle w:val="Style1Char"/>
        </w:rPr>
        <w:t>Condition</w:t>
      </w:r>
      <w:r w:rsidRPr="004F622C">
        <w:rPr>
          <w:rStyle w:val="Style1Char"/>
        </w:rPr>
        <w:t>Utils.</w:t>
      </w:r>
      <w:r w:rsidR="008167E5">
        <w:rPr>
          <w:rStyle w:val="Style1Char"/>
        </w:rPr>
        <w:t>mapField</w:t>
      </w:r>
      <w:r>
        <w:rPr>
          <w:lang w:val="en-US"/>
        </w:rPr>
        <w:t xml:space="preserve"> (in this case you should define </w:t>
      </w:r>
      <w:r w:rsidRPr="008D2EB4">
        <w:rPr>
          <w:rStyle w:val="Style1Char"/>
        </w:rPr>
        <w:t>utils</w:t>
      </w:r>
      <w:r>
        <w:rPr>
          <w:lang w:val="en-US"/>
        </w:rPr>
        <w:t xml:space="preserve"> package in import section of </w:t>
      </w:r>
      <w:r w:rsidR="00180B5A">
        <w:rPr>
          <w:lang w:val="en-US"/>
        </w:rPr>
        <w:t>Environment</w:t>
      </w:r>
      <w:r>
        <w:rPr>
          <w:lang w:val="en-US"/>
        </w:rPr>
        <w:t xml:space="preserve"> table).</w:t>
      </w:r>
    </w:p>
    <w:tbl>
      <w:tblPr>
        <w:tblStyle w:val="TableGrid"/>
        <w:tblW w:w="0" w:type="auto"/>
        <w:jc w:val="center"/>
        <w:tblLook w:val="04A0"/>
      </w:tblPr>
      <w:tblGrid>
        <w:gridCol w:w="892"/>
        <w:gridCol w:w="1106"/>
        <w:gridCol w:w="866"/>
        <w:gridCol w:w="955"/>
        <w:gridCol w:w="2528"/>
      </w:tblGrid>
      <w:tr w:rsidR="00735A7D" w:rsidRPr="00574B2F" w:rsidTr="00A475C5">
        <w:trPr>
          <w:trHeight w:val="300"/>
          <w:jc w:val="center"/>
        </w:trPr>
        <w:tc>
          <w:tcPr>
            <w:tcW w:w="6347" w:type="dxa"/>
            <w:gridSpan w:val="5"/>
            <w:tcBorders>
              <w:bottom w:val="single" w:sz="4" w:space="0" w:color="000000" w:themeColor="text1"/>
            </w:tcBorders>
            <w:shd w:val="clear" w:color="auto" w:fill="0070C0"/>
            <w:noWrap/>
            <w:hideMark/>
          </w:tcPr>
          <w:p w:rsidR="005E0803" w:rsidRPr="00AF074A" w:rsidRDefault="005E0803" w:rsidP="00676F9E">
            <w:pPr>
              <w:jc w:val="center"/>
              <w:rPr>
                <w:rFonts w:ascii="Arial" w:hAnsi="Arial" w:cs="Arial"/>
                <w:b/>
                <w:color w:val="FFFFFF"/>
                <w:sz w:val="16"/>
                <w:szCs w:val="16"/>
                <w:lang w:val="en-US"/>
              </w:rPr>
            </w:pPr>
            <w:r w:rsidRPr="00574B2F">
              <w:rPr>
                <w:rFonts w:ascii="Arial" w:hAnsi="Arial" w:cs="Arial"/>
                <w:b/>
                <w:color w:val="FFFFFF"/>
                <w:sz w:val="16"/>
                <w:szCs w:val="16"/>
              </w:rPr>
              <w:t>Data</w:t>
            </w:r>
            <w:r w:rsidR="00A10BE3">
              <w:rPr>
                <w:rFonts w:ascii="Arial" w:hAnsi="Arial" w:cs="Arial"/>
                <w:b/>
                <w:color w:val="FFFFFF"/>
                <w:sz w:val="16"/>
                <w:szCs w:val="16"/>
                <w:lang w:val="en-US"/>
              </w:rPr>
              <w:t xml:space="preserve"> </w:t>
            </w:r>
            <w:r w:rsidRPr="00574B2F">
              <w:rPr>
                <w:rFonts w:ascii="Arial" w:hAnsi="Arial" w:cs="Arial"/>
                <w:b/>
                <w:color w:val="FFFFFF"/>
                <w:sz w:val="16"/>
                <w:szCs w:val="16"/>
              </w:rPr>
              <w:t>Mapping mappings</w:t>
            </w:r>
          </w:p>
        </w:tc>
      </w:tr>
      <w:tr w:rsidR="00735A7D" w:rsidRPr="00574B2F" w:rsidTr="00A475C5">
        <w:trPr>
          <w:trHeight w:val="300"/>
          <w:jc w:val="center"/>
        </w:trPr>
        <w:tc>
          <w:tcPr>
            <w:tcW w:w="892" w:type="dxa"/>
            <w:shd w:val="clear" w:color="auto" w:fill="FFFF00"/>
            <w:noWrap/>
            <w:hideMark/>
          </w:tcPr>
          <w:p w:rsidR="005E0803" w:rsidRPr="00574B2F" w:rsidRDefault="005E0803" w:rsidP="00676F9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</w:rPr>
              <w:t>classA</w:t>
            </w:r>
          </w:p>
        </w:tc>
        <w:tc>
          <w:tcPr>
            <w:tcW w:w="1106" w:type="dxa"/>
            <w:shd w:val="clear" w:color="auto" w:fill="FFFF00"/>
            <w:noWrap/>
            <w:hideMark/>
          </w:tcPr>
          <w:p w:rsidR="005E0803" w:rsidRPr="00574B2F" w:rsidRDefault="005E0803" w:rsidP="00676F9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</w:rPr>
              <w:t>classB</w:t>
            </w:r>
          </w:p>
        </w:tc>
        <w:tc>
          <w:tcPr>
            <w:tcW w:w="866" w:type="dxa"/>
            <w:shd w:val="clear" w:color="auto" w:fill="FFFF00"/>
            <w:noWrap/>
            <w:hideMark/>
          </w:tcPr>
          <w:p w:rsidR="005E0803" w:rsidRPr="00574B2F" w:rsidRDefault="005E0803" w:rsidP="00676F9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</w:rPr>
              <w:t>fieldA</w:t>
            </w:r>
          </w:p>
        </w:tc>
        <w:tc>
          <w:tcPr>
            <w:tcW w:w="955" w:type="dxa"/>
            <w:shd w:val="clear" w:color="auto" w:fill="FFFF00"/>
            <w:noWrap/>
            <w:hideMark/>
          </w:tcPr>
          <w:p w:rsidR="005E0803" w:rsidRPr="00574B2F" w:rsidRDefault="005E0803" w:rsidP="00676F9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</w:rPr>
              <w:t>fieldB</w:t>
            </w:r>
          </w:p>
        </w:tc>
        <w:tc>
          <w:tcPr>
            <w:tcW w:w="2528" w:type="dxa"/>
            <w:shd w:val="clear" w:color="auto" w:fill="FFC000"/>
          </w:tcPr>
          <w:p w:rsidR="005E0803" w:rsidRPr="00574B2F" w:rsidRDefault="000277FD" w:rsidP="00676F9E">
            <w:pPr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n-US"/>
              </w:rPr>
              <w:t>condition</w:t>
            </w:r>
            <w:r w:rsidR="005E0803" w:rsidRPr="00646944">
              <w:rPr>
                <w:rFonts w:ascii="Arial" w:hAnsi="Arial" w:cs="Arial"/>
                <w:b/>
                <w:sz w:val="16"/>
                <w:szCs w:val="16"/>
                <w:lang w:val="en-US"/>
              </w:rPr>
              <w:t>AB</w:t>
            </w:r>
          </w:p>
        </w:tc>
      </w:tr>
      <w:tr w:rsidR="005E0803" w:rsidRPr="00E1467F" w:rsidTr="00A475C5">
        <w:trPr>
          <w:trHeight w:val="300"/>
          <w:jc w:val="center"/>
        </w:trPr>
        <w:tc>
          <w:tcPr>
            <w:tcW w:w="892" w:type="dxa"/>
            <w:shd w:val="clear" w:color="auto" w:fill="FFFF00"/>
            <w:noWrap/>
            <w:hideMark/>
          </w:tcPr>
          <w:p w:rsidR="005E0803" w:rsidRPr="00574B2F" w:rsidRDefault="005E0803" w:rsidP="00676F9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  <w:lang w:val="en-US"/>
              </w:rPr>
              <w:t>C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lass</w:t>
            </w:r>
            <w:r w:rsidR="00A10BE3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A</w:t>
            </w:r>
          </w:p>
        </w:tc>
        <w:tc>
          <w:tcPr>
            <w:tcW w:w="1106" w:type="dxa"/>
            <w:shd w:val="clear" w:color="auto" w:fill="FFFF00"/>
            <w:noWrap/>
            <w:hideMark/>
          </w:tcPr>
          <w:p w:rsidR="005E0803" w:rsidRPr="00574B2F" w:rsidRDefault="005E0803" w:rsidP="00676F9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  <w:lang w:val="en-US"/>
              </w:rPr>
              <w:t>C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lass</w:t>
            </w:r>
            <w:r w:rsidR="00A10BE3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B</w:t>
            </w:r>
          </w:p>
        </w:tc>
        <w:tc>
          <w:tcPr>
            <w:tcW w:w="866" w:type="dxa"/>
            <w:shd w:val="clear" w:color="auto" w:fill="FFFF00"/>
            <w:noWrap/>
            <w:hideMark/>
          </w:tcPr>
          <w:p w:rsidR="005E0803" w:rsidRPr="00574B2F" w:rsidRDefault="005E0803" w:rsidP="00676F9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  <w:lang w:val="en-US"/>
              </w:rPr>
              <w:t>F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ield</w:t>
            </w:r>
            <w:r w:rsidR="00A10BE3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A</w:t>
            </w:r>
          </w:p>
        </w:tc>
        <w:tc>
          <w:tcPr>
            <w:tcW w:w="955" w:type="dxa"/>
            <w:shd w:val="clear" w:color="auto" w:fill="FFFF00"/>
            <w:noWrap/>
            <w:hideMark/>
          </w:tcPr>
          <w:p w:rsidR="005E0803" w:rsidRPr="00574B2F" w:rsidRDefault="005E0803" w:rsidP="00676F9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  <w:lang w:val="en-US"/>
              </w:rPr>
              <w:t>F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ield</w:t>
            </w:r>
            <w:r w:rsidR="00A10BE3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B</w:t>
            </w:r>
          </w:p>
        </w:tc>
        <w:tc>
          <w:tcPr>
            <w:tcW w:w="2528" w:type="dxa"/>
            <w:shd w:val="clear" w:color="auto" w:fill="FFC000"/>
          </w:tcPr>
          <w:p w:rsidR="005E0803" w:rsidRPr="00646944" w:rsidRDefault="000277FD" w:rsidP="00676F9E">
            <w:pPr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n-US"/>
              </w:rPr>
              <w:t>Condition</w:t>
            </w:r>
            <w:r w:rsidR="005E0803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method (a into b)</w:t>
            </w:r>
          </w:p>
        </w:tc>
      </w:tr>
      <w:tr w:rsidR="00735A7D" w:rsidRPr="00574B2F" w:rsidTr="00A475C5">
        <w:trPr>
          <w:trHeight w:val="300"/>
          <w:jc w:val="center"/>
        </w:trPr>
        <w:tc>
          <w:tcPr>
            <w:tcW w:w="892" w:type="dxa"/>
            <w:noWrap/>
            <w:hideMark/>
          </w:tcPr>
          <w:p w:rsidR="005E0803" w:rsidRPr="00574B2F" w:rsidRDefault="005E0803" w:rsidP="00676F9E">
            <w:pPr>
              <w:rPr>
                <w:rFonts w:ascii="Arial" w:hAnsi="Arial" w:cs="Arial"/>
                <w:sz w:val="16"/>
                <w:szCs w:val="16"/>
              </w:rPr>
            </w:pPr>
            <w:r w:rsidRPr="00574B2F">
              <w:rPr>
                <w:rFonts w:ascii="Arial" w:hAnsi="Arial" w:cs="Arial"/>
                <w:sz w:val="16"/>
                <w:szCs w:val="16"/>
              </w:rPr>
              <w:t>Source</w:t>
            </w:r>
          </w:p>
        </w:tc>
        <w:tc>
          <w:tcPr>
            <w:tcW w:w="1106" w:type="dxa"/>
            <w:noWrap/>
            <w:hideMark/>
          </w:tcPr>
          <w:p w:rsidR="005E0803" w:rsidRPr="00574B2F" w:rsidRDefault="005E0803" w:rsidP="00676F9E">
            <w:pPr>
              <w:rPr>
                <w:rFonts w:ascii="Arial" w:hAnsi="Arial" w:cs="Arial"/>
                <w:sz w:val="16"/>
                <w:szCs w:val="16"/>
              </w:rPr>
            </w:pPr>
            <w:r w:rsidRPr="00574B2F">
              <w:rPr>
                <w:rFonts w:ascii="Arial" w:hAnsi="Arial" w:cs="Arial"/>
                <w:sz w:val="16"/>
                <w:szCs w:val="16"/>
              </w:rPr>
              <w:t>Destination</w:t>
            </w:r>
          </w:p>
        </w:tc>
        <w:tc>
          <w:tcPr>
            <w:tcW w:w="866" w:type="dxa"/>
            <w:noWrap/>
            <w:hideMark/>
          </w:tcPr>
          <w:p w:rsidR="005E0803" w:rsidRPr="00574B2F" w:rsidRDefault="005E0803" w:rsidP="00676F9E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574B2F">
              <w:rPr>
                <w:rFonts w:ascii="Arial" w:hAnsi="Arial" w:cs="Arial"/>
                <w:sz w:val="16"/>
                <w:szCs w:val="16"/>
                <w:lang w:val="en-US"/>
              </w:rPr>
              <w:t>srcField</w:t>
            </w:r>
          </w:p>
        </w:tc>
        <w:tc>
          <w:tcPr>
            <w:tcW w:w="955" w:type="dxa"/>
            <w:noWrap/>
            <w:hideMark/>
          </w:tcPr>
          <w:p w:rsidR="005E0803" w:rsidRPr="00574B2F" w:rsidRDefault="005E0803" w:rsidP="00676F9E">
            <w:pPr>
              <w:rPr>
                <w:rFonts w:ascii="Arial" w:hAnsi="Arial" w:cs="Arial"/>
                <w:sz w:val="16"/>
                <w:szCs w:val="16"/>
              </w:rPr>
            </w:pPr>
            <w:r w:rsidRPr="00574B2F">
              <w:rPr>
                <w:rFonts w:ascii="Arial" w:hAnsi="Arial" w:cs="Arial"/>
                <w:sz w:val="16"/>
                <w:szCs w:val="16"/>
                <w:lang w:val="en-US"/>
              </w:rPr>
              <w:t>dest</w:t>
            </w:r>
            <w:r w:rsidRPr="00574B2F">
              <w:rPr>
                <w:rFonts w:ascii="Arial" w:hAnsi="Arial" w:cs="Arial"/>
                <w:sz w:val="16"/>
                <w:szCs w:val="16"/>
              </w:rPr>
              <w:t>Field</w:t>
            </w:r>
          </w:p>
        </w:tc>
        <w:tc>
          <w:tcPr>
            <w:tcW w:w="2528" w:type="dxa"/>
          </w:tcPr>
          <w:p w:rsidR="00B26304" w:rsidRDefault="00FB572A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Condition</w:t>
            </w:r>
            <w:r w:rsidR="005E0803">
              <w:rPr>
                <w:rFonts w:ascii="Arial" w:hAnsi="Arial" w:cs="Arial"/>
                <w:sz w:val="16"/>
                <w:szCs w:val="16"/>
                <w:lang w:val="en-US"/>
              </w:rPr>
              <w:t>Utils.</w:t>
            </w:r>
            <w:r w:rsidR="00735A7D">
              <w:rPr>
                <w:rFonts w:ascii="Arial" w:hAnsi="Arial" w:cs="Arial"/>
                <w:sz w:val="16"/>
                <w:szCs w:val="16"/>
                <w:lang w:val="en-US"/>
              </w:rPr>
              <w:t>mapUtils</w:t>
            </w:r>
          </w:p>
        </w:tc>
      </w:tr>
    </w:tbl>
    <w:p w:rsidR="005E0803" w:rsidRPr="00A21F9A" w:rsidRDefault="005E0803" w:rsidP="005E0803">
      <w:pPr>
        <w:spacing w:before="240"/>
        <w:jc w:val="center"/>
        <w:rPr>
          <w:rStyle w:val="SubtleEmphasis"/>
          <w:lang w:val="en-US"/>
        </w:rPr>
      </w:pPr>
      <w:r w:rsidRPr="006B2D85">
        <w:rPr>
          <w:rStyle w:val="SubtleEmphasis"/>
          <w:lang w:val="en-US"/>
        </w:rPr>
        <w:t xml:space="preserve">Table </w:t>
      </w:r>
      <w:fldSimple w:instr=" SEQ Table  \* MERGEFORMAT ">
        <w:r w:rsidR="005A4B11" w:rsidRPr="005A4B11">
          <w:rPr>
            <w:rStyle w:val="SubtleEmphasis"/>
            <w:noProof/>
            <w:lang w:val="en-US"/>
          </w:rPr>
          <w:t>13</w:t>
        </w:r>
      </w:fldSimple>
      <w:r w:rsidRPr="006B2D85">
        <w:rPr>
          <w:rStyle w:val="SubtleEmphasis"/>
          <w:lang w:val="en-US"/>
        </w:rPr>
        <w:t>.</w:t>
      </w:r>
      <w:r w:rsidR="00C00BC2">
        <w:rPr>
          <w:rStyle w:val="SubtleEmphasis"/>
          <w:lang w:val="en-US"/>
        </w:rPr>
        <w:t>Condition</w:t>
      </w:r>
      <w:r>
        <w:rPr>
          <w:rStyle w:val="SubtleEmphasis"/>
          <w:lang w:val="en-US"/>
        </w:rPr>
        <w:t xml:space="preserve"> method definition using java static method</w:t>
      </w:r>
    </w:p>
    <w:p w:rsidR="00B26304" w:rsidRDefault="00180B5A">
      <w:pPr>
        <w:pStyle w:val="Heading3"/>
        <w:rPr>
          <w:lang w:val="en-US"/>
        </w:rPr>
      </w:pPr>
      <w:bookmarkStart w:id="24" w:name="_Toc290471808"/>
      <w:r>
        <w:rPr>
          <w:lang w:val="en-US"/>
        </w:rPr>
        <w:t>Condition Class</w:t>
      </w:r>
      <w:bookmarkEnd w:id="24"/>
    </w:p>
    <w:p w:rsidR="005E0803" w:rsidRPr="000D1359" w:rsidRDefault="005E0803" w:rsidP="005E0803">
      <w:pPr>
        <w:spacing w:after="0"/>
        <w:rPr>
          <w:lang w:val="en-US"/>
        </w:rPr>
      </w:pPr>
      <w:r>
        <w:rPr>
          <w:lang w:val="en-US"/>
        </w:rPr>
        <w:t xml:space="preserve">You can define your own </w:t>
      </w:r>
      <w:r w:rsidR="00810A9D">
        <w:rPr>
          <w:lang w:val="en-US"/>
        </w:rPr>
        <w:t>field mapping condition</w:t>
      </w:r>
      <w:r>
        <w:rPr>
          <w:lang w:val="en-US"/>
        </w:rPr>
        <w:t xml:space="preserve"> implementation</w:t>
      </w:r>
      <w:r w:rsidR="00180B5A">
        <w:rPr>
          <w:lang w:val="en-US"/>
        </w:rPr>
        <w:t xml:space="preserve"> class</w:t>
      </w:r>
      <w:r>
        <w:rPr>
          <w:lang w:val="en-US"/>
        </w:rPr>
        <w:t xml:space="preserve">. In this case you have to </w:t>
      </w:r>
      <w:r w:rsidRPr="000D1359">
        <w:rPr>
          <w:lang w:val="en-US"/>
        </w:rPr>
        <w:t xml:space="preserve">implement the </w:t>
      </w:r>
      <w:r w:rsidRPr="007F163D">
        <w:rPr>
          <w:rStyle w:val="Style1Char"/>
        </w:rPr>
        <w:t>org.dozer.</w:t>
      </w:r>
      <w:r w:rsidR="00852C4B">
        <w:rPr>
          <w:rStyle w:val="Style1Char"/>
        </w:rPr>
        <w:t>FieldMappingCondition</w:t>
      </w:r>
      <w:r w:rsidRPr="000D1359">
        <w:rPr>
          <w:lang w:val="en-US"/>
        </w:rPr>
        <w:t xml:space="preserve"> interface in order for </w:t>
      </w:r>
      <w:r>
        <w:rPr>
          <w:lang w:val="en-US"/>
        </w:rPr>
        <w:t>mapper</w:t>
      </w:r>
      <w:r w:rsidRPr="000D1359">
        <w:rPr>
          <w:lang w:val="en-US"/>
        </w:rPr>
        <w:t xml:space="preserve"> to accept it. Otherwise an exception will be thrown. </w:t>
      </w:r>
    </w:p>
    <w:p w:rsidR="005E0803" w:rsidRDefault="005E0803" w:rsidP="005E0803">
      <w:pPr>
        <w:spacing w:after="0"/>
        <w:rPr>
          <w:lang w:val="en-US"/>
        </w:rPr>
      </w:pPr>
    </w:p>
    <w:p w:rsidR="00B26304" w:rsidRDefault="009053BF">
      <w:pPr>
        <w:autoSpaceDE w:val="0"/>
        <w:autoSpaceDN w:val="0"/>
        <w:adjustRightInd w:val="0"/>
        <w:spacing w:after="0" w:line="240" w:lineRule="auto"/>
        <w:ind w:firstLine="708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9053BF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public</w:t>
      </w:r>
      <w:r w:rsidR="006D0DE7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 xml:space="preserve"> </w:t>
      </w:r>
      <w:r w:rsidRPr="009053BF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interface</w:t>
      </w:r>
      <w:r w:rsidRPr="009053B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FieldMappingCondition {</w:t>
      </w:r>
    </w:p>
    <w:p w:rsidR="003D61EF" w:rsidRPr="003D61EF" w:rsidRDefault="003D61EF" w:rsidP="003D61EF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</w:p>
    <w:p w:rsidR="00B26304" w:rsidRDefault="009053BF">
      <w:pPr>
        <w:spacing w:after="0"/>
        <w:ind w:left="708" w:firstLine="708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053BF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boolean</w:t>
      </w:r>
      <w:r w:rsidRPr="009053B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mapField(Object sourceFieldValue,</w:t>
      </w:r>
    </w:p>
    <w:p w:rsidR="00B26304" w:rsidRDefault="009053BF">
      <w:pPr>
        <w:spacing w:after="0"/>
        <w:ind w:left="1416" w:firstLine="708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053BF">
        <w:rPr>
          <w:rFonts w:ascii="Courier New" w:hAnsi="Courier New" w:cs="Courier New"/>
          <w:color w:val="000000"/>
          <w:sz w:val="18"/>
          <w:szCs w:val="18"/>
          <w:lang w:val="en-US"/>
        </w:rPr>
        <w:t>Object destFieldValue,</w:t>
      </w:r>
    </w:p>
    <w:p w:rsidR="00B26304" w:rsidRDefault="009053BF">
      <w:pPr>
        <w:spacing w:after="0"/>
        <w:ind w:left="1416" w:firstLine="708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053BF">
        <w:rPr>
          <w:rFonts w:ascii="Courier New" w:hAnsi="Courier New" w:cs="Courier New"/>
          <w:color w:val="000000"/>
          <w:sz w:val="18"/>
          <w:szCs w:val="18"/>
          <w:lang w:val="en-US"/>
        </w:rPr>
        <w:t>Class&lt;?&gt; sourceType,</w:t>
      </w:r>
    </w:p>
    <w:p w:rsidR="00B26304" w:rsidRDefault="009053BF">
      <w:pPr>
        <w:spacing w:after="0"/>
        <w:ind w:left="1416" w:firstLine="708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053BF">
        <w:rPr>
          <w:rFonts w:ascii="Courier New" w:hAnsi="Courier New" w:cs="Courier New"/>
          <w:color w:val="000000"/>
          <w:sz w:val="18"/>
          <w:szCs w:val="18"/>
          <w:lang w:val="en-US"/>
        </w:rPr>
        <w:t>Class&lt;?&gt; destType);</w:t>
      </w:r>
    </w:p>
    <w:p w:rsidR="00B26304" w:rsidRDefault="00AC1DDE">
      <w:pPr>
        <w:spacing w:after="0"/>
        <w:ind w:firstLine="708"/>
        <w:rPr>
          <w:rFonts w:ascii="Courier New" w:hAnsi="Courier New" w:cs="Courier New"/>
          <w:color w:val="000000"/>
          <w:sz w:val="18"/>
          <w:szCs w:val="18"/>
          <w:lang w:val="en-US"/>
        </w:rPr>
      </w:pPr>
      <w:r>
        <w:rPr>
          <w:rFonts w:ascii="Courier New" w:hAnsi="Courier New" w:cs="Courier New"/>
          <w:color w:val="000000"/>
          <w:sz w:val="18"/>
          <w:szCs w:val="18"/>
          <w:lang w:val="en-US"/>
        </w:rPr>
        <w:t>}</w:t>
      </w:r>
    </w:p>
    <w:p w:rsidR="00F816FE" w:rsidRDefault="00F816FE" w:rsidP="005E0803">
      <w:pPr>
        <w:spacing w:after="0"/>
        <w:rPr>
          <w:lang w:val="en-US"/>
        </w:rPr>
      </w:pPr>
    </w:p>
    <w:p w:rsidR="005E0803" w:rsidRPr="000979E6" w:rsidRDefault="009053BF" w:rsidP="005E0803">
      <w:pPr>
        <w:spacing w:after="0"/>
        <w:rPr>
          <w:lang w:val="en-US"/>
        </w:rPr>
      </w:pPr>
      <w:r w:rsidRPr="009053BF">
        <w:rPr>
          <w:i/>
          <w:lang w:val="en-US"/>
        </w:rPr>
        <w:t>Note</w:t>
      </w:r>
      <w:r w:rsidR="00180B5A">
        <w:rPr>
          <w:lang w:val="en-US"/>
        </w:rPr>
        <w:t xml:space="preserve">: </w:t>
      </w:r>
      <w:r w:rsidR="00685560">
        <w:rPr>
          <w:lang w:val="en-US"/>
        </w:rPr>
        <w:t>A field mapping condition</w:t>
      </w:r>
      <w:r w:rsidR="00685560" w:rsidRPr="000979E6">
        <w:rPr>
          <w:lang w:val="en-US"/>
        </w:rPr>
        <w:t xml:space="preserve"> gets</w:t>
      </w:r>
      <w:r w:rsidR="005E0803" w:rsidRPr="000979E6">
        <w:rPr>
          <w:lang w:val="en-US"/>
        </w:rPr>
        <w:t xml:space="preserve"> invoked </w:t>
      </w:r>
      <w:r w:rsidR="00180B5A">
        <w:rPr>
          <w:lang w:val="en-US"/>
        </w:rPr>
        <w:t xml:space="preserve">even </w:t>
      </w:r>
      <w:r w:rsidR="005E0803" w:rsidRPr="000979E6">
        <w:rPr>
          <w:lang w:val="en-US"/>
        </w:rPr>
        <w:t xml:space="preserve">when the source value is null, so you need to explicitly handle null values in your </w:t>
      </w:r>
      <w:r w:rsidR="00CE2BBC">
        <w:rPr>
          <w:lang w:val="en-US"/>
        </w:rPr>
        <w:t>i</w:t>
      </w:r>
      <w:r w:rsidR="005E0803" w:rsidRPr="000979E6">
        <w:rPr>
          <w:lang w:val="en-US"/>
        </w:rPr>
        <w:t>mplementation.</w:t>
      </w:r>
    </w:p>
    <w:p w:rsidR="005E0803" w:rsidRDefault="005E0803" w:rsidP="005E0803">
      <w:pPr>
        <w:spacing w:after="0"/>
        <w:rPr>
          <w:lang w:val="en-US"/>
        </w:rPr>
      </w:pPr>
      <w:r>
        <w:rPr>
          <w:lang w:val="en-US"/>
        </w:rPr>
        <w:t xml:space="preserve">After you create your own implementation you should </w:t>
      </w:r>
      <w:r w:rsidR="00180B5A">
        <w:rPr>
          <w:lang w:val="en-US"/>
        </w:rPr>
        <w:t>register</w:t>
      </w:r>
      <w:r>
        <w:rPr>
          <w:lang w:val="en-US"/>
        </w:rPr>
        <w:t xml:space="preserve"> it for</w:t>
      </w:r>
      <w:r w:rsidR="00180B5A">
        <w:rPr>
          <w:lang w:val="en-US"/>
        </w:rPr>
        <w:t xml:space="preserve"> usage in</w:t>
      </w:r>
      <w:r>
        <w:rPr>
          <w:lang w:val="en-US"/>
        </w:rPr>
        <w:t xml:space="preserve"> mapper. For example:</w:t>
      </w:r>
    </w:p>
    <w:p w:rsidR="00B26304" w:rsidRDefault="00B26304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B26304" w:rsidRDefault="009053BF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053B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Map&lt;String, FieldMappingCondition&gt; conditions = </w:t>
      </w:r>
    </w:p>
    <w:p w:rsidR="00B26304" w:rsidRDefault="009053BF">
      <w:pPr>
        <w:autoSpaceDE w:val="0"/>
        <w:autoSpaceDN w:val="0"/>
        <w:adjustRightInd w:val="0"/>
        <w:spacing w:after="0" w:line="240" w:lineRule="auto"/>
        <w:ind w:left="3540" w:firstLine="708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9053BF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new</w:t>
      </w:r>
      <w:r w:rsidRPr="009053B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HashMap&lt;String, FieldMappingCondition&gt;();</w:t>
      </w:r>
    </w:p>
    <w:p w:rsidR="00B26304" w:rsidRDefault="009053BF">
      <w:pPr>
        <w:autoSpaceDE w:val="0"/>
        <w:autoSpaceDN w:val="0"/>
        <w:adjustRightInd w:val="0"/>
        <w:spacing w:after="0" w:line="240" w:lineRule="auto"/>
        <w:ind w:firstLine="708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9053BF">
        <w:rPr>
          <w:rFonts w:ascii="Courier New" w:hAnsi="Courier New" w:cs="Courier New"/>
          <w:color w:val="000000"/>
          <w:sz w:val="18"/>
          <w:szCs w:val="18"/>
          <w:lang w:val="en-US"/>
        </w:rPr>
        <w:t>conditions.put(</w:t>
      </w:r>
      <w:r w:rsidRPr="009053BF">
        <w:rPr>
          <w:rFonts w:ascii="Courier New" w:hAnsi="Courier New" w:cs="Courier New"/>
          <w:color w:val="2A00FF"/>
          <w:sz w:val="18"/>
          <w:szCs w:val="18"/>
          <w:lang w:val="en-US"/>
        </w:rPr>
        <w:t>"map</w:t>
      </w:r>
      <w:r w:rsidR="00C00118">
        <w:rPr>
          <w:rFonts w:ascii="Courier New" w:hAnsi="Courier New" w:cs="Courier New"/>
          <w:color w:val="2A00FF"/>
          <w:sz w:val="18"/>
          <w:szCs w:val="18"/>
          <w:lang w:val="en-US"/>
        </w:rPr>
        <w:t>Field</w:t>
      </w:r>
      <w:r w:rsidRPr="009053BF">
        <w:rPr>
          <w:rFonts w:ascii="Courier New" w:hAnsi="Courier New" w:cs="Courier New"/>
          <w:color w:val="2A00FF"/>
          <w:sz w:val="18"/>
          <w:szCs w:val="18"/>
          <w:lang w:val="en-US"/>
        </w:rPr>
        <w:t>"</w:t>
      </w:r>
      <w:r w:rsidRPr="009053B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</w:t>
      </w:r>
      <w:r w:rsidRPr="009053BF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new</w:t>
      </w:r>
      <w:r w:rsidRPr="009053B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FieldMappingCondition() {</w:t>
      </w:r>
    </w:p>
    <w:p w:rsidR="00C00118" w:rsidRPr="00C00118" w:rsidRDefault="00C00118" w:rsidP="00C0011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</w:p>
    <w:p w:rsidR="00B26304" w:rsidRDefault="009053BF">
      <w:pPr>
        <w:autoSpaceDE w:val="0"/>
        <w:autoSpaceDN w:val="0"/>
        <w:adjustRightInd w:val="0"/>
        <w:spacing w:after="0" w:line="240" w:lineRule="auto"/>
        <w:ind w:left="708" w:firstLine="708"/>
        <w:jc w:val="lef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053BF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public</w:t>
      </w:r>
      <w:r w:rsidR="000250F5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 xml:space="preserve"> </w:t>
      </w:r>
      <w:r w:rsidRPr="009053BF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boolean</w:t>
      </w:r>
      <w:r w:rsidRPr="009053B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mapField(Object sourceFieldValue, </w:t>
      </w:r>
    </w:p>
    <w:p w:rsidR="00B26304" w:rsidRDefault="009053BF">
      <w:pPr>
        <w:autoSpaceDE w:val="0"/>
        <w:autoSpaceDN w:val="0"/>
        <w:adjustRightInd w:val="0"/>
        <w:spacing w:after="0" w:line="240" w:lineRule="auto"/>
        <w:ind w:left="2832" w:firstLine="708"/>
        <w:jc w:val="lef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053B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Object destFieldValue, </w:t>
      </w:r>
    </w:p>
    <w:p w:rsidR="00B26304" w:rsidRDefault="009053BF">
      <w:pPr>
        <w:autoSpaceDE w:val="0"/>
        <w:autoSpaceDN w:val="0"/>
        <w:adjustRightInd w:val="0"/>
        <w:spacing w:after="0" w:line="240" w:lineRule="auto"/>
        <w:ind w:left="2832" w:firstLine="708"/>
        <w:jc w:val="lef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053BF">
        <w:rPr>
          <w:rFonts w:ascii="Courier New" w:hAnsi="Courier New" w:cs="Courier New"/>
          <w:color w:val="000000"/>
          <w:sz w:val="18"/>
          <w:szCs w:val="18"/>
          <w:lang w:val="en-US"/>
        </w:rPr>
        <w:t>Class&lt;?&gt; sourceType,</w:t>
      </w:r>
    </w:p>
    <w:p w:rsidR="00B26304" w:rsidRDefault="009053BF">
      <w:pPr>
        <w:autoSpaceDE w:val="0"/>
        <w:autoSpaceDN w:val="0"/>
        <w:adjustRightInd w:val="0"/>
        <w:spacing w:after="0" w:line="240" w:lineRule="auto"/>
        <w:ind w:left="2832" w:firstLine="708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9053BF">
        <w:rPr>
          <w:rFonts w:ascii="Courier New" w:hAnsi="Courier New" w:cs="Courier New"/>
          <w:color w:val="000000"/>
          <w:sz w:val="18"/>
          <w:szCs w:val="18"/>
          <w:lang w:val="en-US"/>
        </w:rPr>
        <w:t>Class&lt;?&gt; destType) {</w:t>
      </w:r>
    </w:p>
    <w:p w:rsidR="00B26304" w:rsidRDefault="000250F5">
      <w:pPr>
        <w:autoSpaceDE w:val="0"/>
        <w:autoSpaceDN w:val="0"/>
        <w:adjustRightInd w:val="0"/>
        <w:spacing w:after="0" w:line="240" w:lineRule="auto"/>
        <w:ind w:left="1416" w:firstLine="708"/>
        <w:jc w:val="left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lastRenderedPageBreak/>
        <w:t>r</w:t>
      </w:r>
      <w:r w:rsidRPr="009053BF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eturn</w:t>
      </w:r>
      <w:r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 xml:space="preserve"> </w:t>
      </w:r>
      <w:r w:rsidR="009053BF" w:rsidRPr="009053BF">
        <w:rPr>
          <w:rFonts w:ascii="Courier New" w:hAnsi="Courier New" w:cs="Courier New"/>
          <w:color w:val="000000"/>
          <w:sz w:val="18"/>
          <w:szCs w:val="18"/>
          <w:lang w:val="en-US"/>
        </w:rPr>
        <w:t>sourceFieldValue !=</w:t>
      </w:r>
      <w:r w:rsidR="009053BF" w:rsidRPr="009053BF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null</w:t>
      </w:r>
      <w:r w:rsidR="009053BF" w:rsidRPr="009053BF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B26304" w:rsidRDefault="009053BF">
      <w:pPr>
        <w:autoSpaceDE w:val="0"/>
        <w:autoSpaceDN w:val="0"/>
        <w:adjustRightInd w:val="0"/>
        <w:spacing w:after="0" w:line="240" w:lineRule="auto"/>
        <w:ind w:left="708" w:firstLine="708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9053BF">
        <w:rPr>
          <w:rFonts w:ascii="Courier New" w:hAnsi="Courier New" w:cs="Courier New"/>
          <w:color w:val="000000"/>
          <w:sz w:val="18"/>
          <w:szCs w:val="18"/>
          <w:lang w:val="en-US"/>
        </w:rPr>
        <w:t>}</w:t>
      </w:r>
    </w:p>
    <w:p w:rsidR="00B26304" w:rsidRDefault="009053BF">
      <w:pPr>
        <w:autoSpaceDE w:val="0"/>
        <w:autoSpaceDN w:val="0"/>
        <w:adjustRightInd w:val="0"/>
        <w:spacing w:after="0" w:line="240" w:lineRule="auto"/>
        <w:ind w:firstLine="708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9053BF">
        <w:rPr>
          <w:rFonts w:ascii="Courier New" w:hAnsi="Courier New" w:cs="Courier New"/>
          <w:color w:val="000000"/>
          <w:sz w:val="18"/>
          <w:szCs w:val="18"/>
          <w:lang w:val="en-US"/>
        </w:rPr>
        <w:t>});</w:t>
      </w:r>
    </w:p>
    <w:p w:rsidR="00C00118" w:rsidRPr="00C00118" w:rsidRDefault="00C00118" w:rsidP="00C00118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</w:p>
    <w:p w:rsidR="00B26304" w:rsidRDefault="009053BF">
      <w:pPr>
        <w:autoSpaceDE w:val="0"/>
        <w:autoSpaceDN w:val="0"/>
        <w:adjustRightInd w:val="0"/>
        <w:spacing w:after="0" w:line="240" w:lineRule="auto"/>
        <w:ind w:firstLine="708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9053B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File source = </w:t>
      </w:r>
      <w:r w:rsidRPr="009053BF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new</w:t>
      </w:r>
      <w:r w:rsidRPr="009053B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File(</w:t>
      </w:r>
      <w:r w:rsidRPr="009053BF">
        <w:rPr>
          <w:rFonts w:ascii="Courier New" w:hAnsi="Courier New" w:cs="Courier New"/>
          <w:color w:val="2A00FF"/>
          <w:sz w:val="18"/>
          <w:szCs w:val="18"/>
          <w:lang w:val="en-US"/>
        </w:rPr>
        <w:t>"FieldMappingConditions</w:t>
      </w:r>
      <w:r w:rsidR="00353401">
        <w:rPr>
          <w:rFonts w:ascii="Courier New" w:hAnsi="Courier New" w:cs="Courier New"/>
          <w:color w:val="2A00FF"/>
          <w:sz w:val="18"/>
          <w:szCs w:val="18"/>
          <w:lang w:val="en-US"/>
        </w:rPr>
        <w:t>WithId</w:t>
      </w:r>
      <w:r w:rsidRPr="009053BF">
        <w:rPr>
          <w:rFonts w:ascii="Courier New" w:hAnsi="Courier New" w:cs="Courier New"/>
          <w:color w:val="2A00FF"/>
          <w:sz w:val="18"/>
          <w:szCs w:val="18"/>
          <w:lang w:val="en-US"/>
        </w:rPr>
        <w:t>Test.xlsx"</w:t>
      </w:r>
      <w:r w:rsidRPr="009053BF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B26304" w:rsidRDefault="009053BF">
      <w:pPr>
        <w:autoSpaceDE w:val="0"/>
        <w:autoSpaceDN w:val="0"/>
        <w:adjustRightInd w:val="0"/>
        <w:spacing w:after="0" w:line="240" w:lineRule="auto"/>
        <w:ind w:firstLine="708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9053BF">
        <w:rPr>
          <w:rFonts w:ascii="Courier New" w:hAnsi="Courier New" w:cs="Courier New"/>
          <w:color w:val="000000"/>
          <w:sz w:val="18"/>
          <w:szCs w:val="18"/>
          <w:lang w:val="en-US"/>
        </w:rPr>
        <w:t>Mapper mapper = RulesBeanMapperFactory.</w:t>
      </w:r>
      <w:r w:rsidRPr="009053BF">
        <w:rPr>
          <w:rFonts w:ascii="Courier New" w:hAnsi="Courier New" w:cs="Courier New"/>
          <w:i/>
          <w:iCs/>
          <w:color w:val="000000"/>
          <w:sz w:val="18"/>
          <w:szCs w:val="18"/>
          <w:lang w:val="en-US"/>
        </w:rPr>
        <w:t>createMapperInstance</w:t>
      </w:r>
      <w:r w:rsidRPr="009053B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(source, </w:t>
      </w:r>
      <w:r w:rsidRPr="009053BF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null</w:t>
      </w:r>
      <w:r w:rsidRPr="009053BF">
        <w:rPr>
          <w:rFonts w:ascii="Courier New" w:hAnsi="Courier New" w:cs="Courier New"/>
          <w:color w:val="000000"/>
          <w:sz w:val="18"/>
          <w:szCs w:val="18"/>
          <w:lang w:val="en-US"/>
        </w:rPr>
        <w:t>, conditions);</w:t>
      </w:r>
    </w:p>
    <w:p w:rsidR="005E0803" w:rsidRDefault="005E0803" w:rsidP="005E0803">
      <w:pPr>
        <w:ind w:firstLine="708"/>
        <w:jc w:val="left"/>
        <w:rPr>
          <w:rFonts w:ascii="Courier New" w:hAnsi="Courier New" w:cs="Courier New"/>
          <w:color w:val="000000"/>
          <w:sz w:val="18"/>
          <w:szCs w:val="18"/>
          <w:lang w:val="en-US"/>
        </w:rPr>
      </w:pPr>
      <w:r>
        <w:rPr>
          <w:rFonts w:ascii="Courier New" w:hAnsi="Courier New" w:cs="Courier New"/>
          <w:color w:val="000000"/>
          <w:sz w:val="18"/>
          <w:szCs w:val="18"/>
          <w:lang w:val="en-US"/>
        </w:rPr>
        <w:t>…</w:t>
      </w:r>
    </w:p>
    <w:p w:rsidR="005E0803" w:rsidRDefault="005E0803" w:rsidP="005E0803">
      <w:pPr>
        <w:rPr>
          <w:lang w:val="en-US"/>
        </w:rPr>
      </w:pPr>
      <w:r>
        <w:rPr>
          <w:lang w:val="en-US"/>
        </w:rPr>
        <w:t xml:space="preserve">The following mapping demonstrates how </w:t>
      </w:r>
      <w:r w:rsidR="00064D1C">
        <w:rPr>
          <w:lang w:val="en-US"/>
        </w:rPr>
        <w:t>condition</w:t>
      </w:r>
      <w:r>
        <w:rPr>
          <w:lang w:val="en-US"/>
        </w:rPr>
        <w:t xml:space="preserve"> can be referenced </w:t>
      </w:r>
      <w:r w:rsidR="00064D1C">
        <w:rPr>
          <w:lang w:val="en-US"/>
        </w:rPr>
        <w:t>by</w:t>
      </w:r>
      <w:r>
        <w:rPr>
          <w:lang w:val="en-US"/>
        </w:rPr>
        <w:t xml:space="preserve"> ID</w:t>
      </w:r>
      <w:r w:rsidR="00180B5A">
        <w:rPr>
          <w:lang w:val="en-US"/>
        </w:rPr>
        <w:t xml:space="preserve"> from conditions registry</w:t>
      </w:r>
      <w:r>
        <w:rPr>
          <w:lang w:val="en-US"/>
        </w:rPr>
        <w:t>:</w:t>
      </w:r>
    </w:p>
    <w:tbl>
      <w:tblPr>
        <w:tblStyle w:val="TableGrid"/>
        <w:tblW w:w="0" w:type="auto"/>
        <w:jc w:val="center"/>
        <w:tblLook w:val="04A0"/>
      </w:tblPr>
      <w:tblGrid>
        <w:gridCol w:w="892"/>
        <w:gridCol w:w="1106"/>
        <w:gridCol w:w="866"/>
        <w:gridCol w:w="955"/>
        <w:gridCol w:w="2394"/>
      </w:tblGrid>
      <w:tr w:rsidR="005E0803" w:rsidRPr="00574B2F" w:rsidTr="00814DA1">
        <w:trPr>
          <w:trHeight w:val="300"/>
          <w:jc w:val="center"/>
        </w:trPr>
        <w:tc>
          <w:tcPr>
            <w:tcW w:w="6213" w:type="dxa"/>
            <w:gridSpan w:val="5"/>
            <w:tcBorders>
              <w:bottom w:val="single" w:sz="4" w:space="0" w:color="000000" w:themeColor="text1"/>
            </w:tcBorders>
            <w:shd w:val="clear" w:color="auto" w:fill="0070C0"/>
            <w:noWrap/>
            <w:hideMark/>
          </w:tcPr>
          <w:p w:rsidR="005E0803" w:rsidRPr="00AF074A" w:rsidRDefault="005E0803" w:rsidP="00676F9E">
            <w:pPr>
              <w:jc w:val="center"/>
              <w:rPr>
                <w:rFonts w:ascii="Arial" w:hAnsi="Arial" w:cs="Arial"/>
                <w:b/>
                <w:color w:val="FFFFFF"/>
                <w:sz w:val="16"/>
                <w:szCs w:val="16"/>
                <w:lang w:val="en-US"/>
              </w:rPr>
            </w:pPr>
            <w:r w:rsidRPr="00574B2F">
              <w:rPr>
                <w:rFonts w:ascii="Arial" w:hAnsi="Arial" w:cs="Arial"/>
                <w:b/>
                <w:color w:val="FFFFFF"/>
                <w:sz w:val="16"/>
                <w:szCs w:val="16"/>
              </w:rPr>
              <w:t>Data</w:t>
            </w:r>
            <w:r w:rsidR="00A10BE3">
              <w:rPr>
                <w:rFonts w:ascii="Arial" w:hAnsi="Arial" w:cs="Arial"/>
                <w:b/>
                <w:color w:val="FFFFFF"/>
                <w:sz w:val="16"/>
                <w:szCs w:val="16"/>
                <w:lang w:val="en-US"/>
              </w:rPr>
              <w:t xml:space="preserve"> </w:t>
            </w:r>
            <w:r w:rsidRPr="00574B2F">
              <w:rPr>
                <w:rFonts w:ascii="Arial" w:hAnsi="Arial" w:cs="Arial"/>
                <w:b/>
                <w:color w:val="FFFFFF"/>
                <w:sz w:val="16"/>
                <w:szCs w:val="16"/>
              </w:rPr>
              <w:t>Mapping mappings</w:t>
            </w:r>
          </w:p>
        </w:tc>
      </w:tr>
      <w:tr w:rsidR="005E0803" w:rsidRPr="00574B2F" w:rsidTr="00814DA1">
        <w:trPr>
          <w:trHeight w:val="300"/>
          <w:jc w:val="center"/>
        </w:trPr>
        <w:tc>
          <w:tcPr>
            <w:tcW w:w="892" w:type="dxa"/>
            <w:shd w:val="clear" w:color="auto" w:fill="FFFF00"/>
            <w:noWrap/>
            <w:hideMark/>
          </w:tcPr>
          <w:p w:rsidR="005E0803" w:rsidRPr="00574B2F" w:rsidRDefault="005E0803" w:rsidP="00676F9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</w:rPr>
              <w:t>classA</w:t>
            </w:r>
          </w:p>
        </w:tc>
        <w:tc>
          <w:tcPr>
            <w:tcW w:w="1106" w:type="dxa"/>
            <w:shd w:val="clear" w:color="auto" w:fill="FFFF00"/>
            <w:noWrap/>
            <w:hideMark/>
          </w:tcPr>
          <w:p w:rsidR="005E0803" w:rsidRPr="00574B2F" w:rsidRDefault="005E0803" w:rsidP="00676F9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</w:rPr>
              <w:t>classB</w:t>
            </w:r>
          </w:p>
        </w:tc>
        <w:tc>
          <w:tcPr>
            <w:tcW w:w="866" w:type="dxa"/>
            <w:shd w:val="clear" w:color="auto" w:fill="FFFF00"/>
            <w:noWrap/>
            <w:hideMark/>
          </w:tcPr>
          <w:p w:rsidR="005E0803" w:rsidRPr="00574B2F" w:rsidRDefault="005E0803" w:rsidP="00676F9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</w:rPr>
              <w:t>fieldA</w:t>
            </w:r>
          </w:p>
        </w:tc>
        <w:tc>
          <w:tcPr>
            <w:tcW w:w="955" w:type="dxa"/>
            <w:shd w:val="clear" w:color="auto" w:fill="FFFF00"/>
            <w:noWrap/>
            <w:hideMark/>
          </w:tcPr>
          <w:p w:rsidR="005E0803" w:rsidRPr="00574B2F" w:rsidRDefault="005E0803" w:rsidP="00676F9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</w:rPr>
              <w:t>fieldB</w:t>
            </w:r>
          </w:p>
        </w:tc>
        <w:tc>
          <w:tcPr>
            <w:tcW w:w="2394" w:type="dxa"/>
            <w:shd w:val="clear" w:color="auto" w:fill="FFC000"/>
          </w:tcPr>
          <w:p w:rsidR="005E0803" w:rsidRPr="00574B2F" w:rsidRDefault="00814DA1" w:rsidP="00676F9E">
            <w:pPr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n-US"/>
              </w:rPr>
              <w:t>condition</w:t>
            </w:r>
            <w:r w:rsidR="005E0803" w:rsidRPr="00646944">
              <w:rPr>
                <w:rFonts w:ascii="Arial" w:hAnsi="Arial" w:cs="Arial"/>
                <w:b/>
                <w:sz w:val="16"/>
                <w:szCs w:val="16"/>
                <w:lang w:val="en-US"/>
              </w:rPr>
              <w:t>AB</w:t>
            </w:r>
            <w:r w:rsidR="005E0803">
              <w:rPr>
                <w:rFonts w:ascii="Arial" w:hAnsi="Arial" w:cs="Arial"/>
                <w:b/>
                <w:sz w:val="16"/>
                <w:szCs w:val="16"/>
                <w:lang w:val="en-US"/>
              </w:rPr>
              <w:t>Id</w:t>
            </w:r>
          </w:p>
        </w:tc>
      </w:tr>
      <w:tr w:rsidR="005E0803" w:rsidRPr="00E1467F" w:rsidTr="00814DA1">
        <w:trPr>
          <w:trHeight w:val="300"/>
          <w:jc w:val="center"/>
        </w:trPr>
        <w:tc>
          <w:tcPr>
            <w:tcW w:w="892" w:type="dxa"/>
            <w:shd w:val="clear" w:color="auto" w:fill="FFFF00"/>
            <w:noWrap/>
            <w:hideMark/>
          </w:tcPr>
          <w:p w:rsidR="005E0803" w:rsidRPr="00574B2F" w:rsidRDefault="005E0803" w:rsidP="00676F9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  <w:lang w:val="en-US"/>
              </w:rPr>
              <w:t>C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lass</w:t>
            </w:r>
            <w:r w:rsidR="00A10BE3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A</w:t>
            </w:r>
          </w:p>
        </w:tc>
        <w:tc>
          <w:tcPr>
            <w:tcW w:w="1106" w:type="dxa"/>
            <w:shd w:val="clear" w:color="auto" w:fill="FFFF00"/>
            <w:noWrap/>
            <w:hideMark/>
          </w:tcPr>
          <w:p w:rsidR="005E0803" w:rsidRPr="00574B2F" w:rsidRDefault="005E0803" w:rsidP="00676F9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  <w:lang w:val="en-US"/>
              </w:rPr>
              <w:t>C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lass</w:t>
            </w:r>
            <w:r w:rsidR="00A10BE3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B</w:t>
            </w:r>
          </w:p>
        </w:tc>
        <w:tc>
          <w:tcPr>
            <w:tcW w:w="866" w:type="dxa"/>
            <w:shd w:val="clear" w:color="auto" w:fill="FFFF00"/>
            <w:noWrap/>
            <w:hideMark/>
          </w:tcPr>
          <w:p w:rsidR="005E0803" w:rsidRPr="00574B2F" w:rsidRDefault="005E0803" w:rsidP="00676F9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  <w:lang w:val="en-US"/>
              </w:rPr>
              <w:t>F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ield</w:t>
            </w:r>
            <w:r w:rsidR="00A10BE3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A</w:t>
            </w:r>
          </w:p>
        </w:tc>
        <w:tc>
          <w:tcPr>
            <w:tcW w:w="955" w:type="dxa"/>
            <w:shd w:val="clear" w:color="auto" w:fill="FFFF00"/>
            <w:noWrap/>
            <w:hideMark/>
          </w:tcPr>
          <w:p w:rsidR="005E0803" w:rsidRPr="00574B2F" w:rsidRDefault="005E0803" w:rsidP="00676F9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  <w:lang w:val="en-US"/>
              </w:rPr>
              <w:t>F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ield</w:t>
            </w:r>
            <w:r w:rsidR="00A10BE3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B</w:t>
            </w:r>
          </w:p>
        </w:tc>
        <w:tc>
          <w:tcPr>
            <w:tcW w:w="2394" w:type="dxa"/>
            <w:shd w:val="clear" w:color="auto" w:fill="FFC000"/>
          </w:tcPr>
          <w:p w:rsidR="005E0803" w:rsidRPr="00646944" w:rsidRDefault="00814DA1" w:rsidP="00676F9E">
            <w:pPr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n-US"/>
              </w:rPr>
              <w:t>Condition</w:t>
            </w:r>
            <w:r w:rsidR="005E0803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method (a into b)</w:t>
            </w:r>
          </w:p>
        </w:tc>
      </w:tr>
      <w:tr w:rsidR="005E0803" w:rsidRPr="00574B2F" w:rsidTr="00814DA1">
        <w:trPr>
          <w:trHeight w:val="300"/>
          <w:jc w:val="center"/>
        </w:trPr>
        <w:tc>
          <w:tcPr>
            <w:tcW w:w="892" w:type="dxa"/>
            <w:noWrap/>
            <w:hideMark/>
          </w:tcPr>
          <w:p w:rsidR="005E0803" w:rsidRPr="00574B2F" w:rsidRDefault="005E0803" w:rsidP="00676F9E">
            <w:pPr>
              <w:rPr>
                <w:rFonts w:ascii="Arial" w:hAnsi="Arial" w:cs="Arial"/>
                <w:sz w:val="16"/>
                <w:szCs w:val="16"/>
              </w:rPr>
            </w:pPr>
            <w:r w:rsidRPr="00574B2F">
              <w:rPr>
                <w:rFonts w:ascii="Arial" w:hAnsi="Arial" w:cs="Arial"/>
                <w:sz w:val="16"/>
                <w:szCs w:val="16"/>
              </w:rPr>
              <w:t>Source</w:t>
            </w:r>
          </w:p>
        </w:tc>
        <w:tc>
          <w:tcPr>
            <w:tcW w:w="1106" w:type="dxa"/>
            <w:noWrap/>
            <w:hideMark/>
          </w:tcPr>
          <w:p w:rsidR="005E0803" w:rsidRPr="00574B2F" w:rsidRDefault="005E0803" w:rsidP="00676F9E">
            <w:pPr>
              <w:rPr>
                <w:rFonts w:ascii="Arial" w:hAnsi="Arial" w:cs="Arial"/>
                <w:sz w:val="16"/>
                <w:szCs w:val="16"/>
              </w:rPr>
            </w:pPr>
            <w:r w:rsidRPr="00574B2F">
              <w:rPr>
                <w:rFonts w:ascii="Arial" w:hAnsi="Arial" w:cs="Arial"/>
                <w:sz w:val="16"/>
                <w:szCs w:val="16"/>
              </w:rPr>
              <w:t>Destination</w:t>
            </w:r>
          </w:p>
        </w:tc>
        <w:tc>
          <w:tcPr>
            <w:tcW w:w="866" w:type="dxa"/>
            <w:noWrap/>
            <w:hideMark/>
          </w:tcPr>
          <w:p w:rsidR="005E0803" w:rsidRPr="00574B2F" w:rsidRDefault="005E0803" w:rsidP="00676F9E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574B2F">
              <w:rPr>
                <w:rFonts w:ascii="Arial" w:hAnsi="Arial" w:cs="Arial"/>
                <w:sz w:val="16"/>
                <w:szCs w:val="16"/>
                <w:lang w:val="en-US"/>
              </w:rPr>
              <w:t>srcField</w:t>
            </w:r>
          </w:p>
        </w:tc>
        <w:tc>
          <w:tcPr>
            <w:tcW w:w="955" w:type="dxa"/>
            <w:noWrap/>
            <w:hideMark/>
          </w:tcPr>
          <w:p w:rsidR="005E0803" w:rsidRPr="00574B2F" w:rsidRDefault="005E0803" w:rsidP="00676F9E">
            <w:pPr>
              <w:rPr>
                <w:rFonts w:ascii="Arial" w:hAnsi="Arial" w:cs="Arial"/>
                <w:sz w:val="16"/>
                <w:szCs w:val="16"/>
              </w:rPr>
            </w:pPr>
            <w:r w:rsidRPr="00574B2F">
              <w:rPr>
                <w:rFonts w:ascii="Arial" w:hAnsi="Arial" w:cs="Arial"/>
                <w:sz w:val="16"/>
                <w:szCs w:val="16"/>
                <w:lang w:val="en-US"/>
              </w:rPr>
              <w:t>dest</w:t>
            </w:r>
            <w:r w:rsidRPr="00574B2F">
              <w:rPr>
                <w:rFonts w:ascii="Arial" w:hAnsi="Arial" w:cs="Arial"/>
                <w:sz w:val="16"/>
                <w:szCs w:val="16"/>
              </w:rPr>
              <w:t>Field</w:t>
            </w:r>
          </w:p>
        </w:tc>
        <w:tc>
          <w:tcPr>
            <w:tcW w:w="2394" w:type="dxa"/>
          </w:tcPr>
          <w:p w:rsidR="005E0803" w:rsidRPr="00574B2F" w:rsidRDefault="00814DA1" w:rsidP="00676F9E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mapField</w:t>
            </w:r>
          </w:p>
        </w:tc>
      </w:tr>
    </w:tbl>
    <w:p w:rsidR="005E0803" w:rsidRPr="00A21F9A" w:rsidRDefault="005E0803" w:rsidP="005E0803">
      <w:pPr>
        <w:spacing w:before="240"/>
        <w:jc w:val="center"/>
        <w:rPr>
          <w:rStyle w:val="SubtleEmphasis"/>
          <w:lang w:val="en-US"/>
        </w:rPr>
      </w:pPr>
      <w:r w:rsidRPr="006B2D85">
        <w:rPr>
          <w:rStyle w:val="SubtleEmphasis"/>
          <w:lang w:val="en-US"/>
        </w:rPr>
        <w:t xml:space="preserve">Table </w:t>
      </w:r>
      <w:fldSimple w:instr=" SEQ Table  \* MERGEFORMAT ">
        <w:r w:rsidR="005A4B11" w:rsidRPr="005A4B11">
          <w:rPr>
            <w:rStyle w:val="SubtleEmphasis"/>
            <w:noProof/>
            <w:lang w:val="en-US"/>
          </w:rPr>
          <w:t>14</w:t>
        </w:r>
      </w:fldSimple>
      <w:r w:rsidRPr="006B2D85">
        <w:rPr>
          <w:rStyle w:val="SubtleEmphasis"/>
          <w:lang w:val="en-US"/>
        </w:rPr>
        <w:t>.</w:t>
      </w:r>
      <w:r w:rsidR="00414EC6">
        <w:rPr>
          <w:rStyle w:val="SubtleEmphasis"/>
          <w:lang w:val="en-US"/>
        </w:rPr>
        <w:t>Condition</w:t>
      </w:r>
      <w:r>
        <w:rPr>
          <w:rStyle w:val="SubtleEmphasis"/>
          <w:lang w:val="en-US"/>
        </w:rPr>
        <w:t xml:space="preserve"> method definition </w:t>
      </w:r>
      <w:r w:rsidR="00414EC6">
        <w:rPr>
          <w:rStyle w:val="SubtleEmphasis"/>
          <w:lang w:val="en-US"/>
        </w:rPr>
        <w:t>by</w:t>
      </w:r>
      <w:r>
        <w:rPr>
          <w:rStyle w:val="SubtleEmphasis"/>
          <w:lang w:val="en-US"/>
        </w:rPr>
        <w:t xml:space="preserve"> ID</w:t>
      </w:r>
    </w:p>
    <w:p w:rsidR="00B26304" w:rsidRDefault="00180B5A">
      <w:pPr>
        <w:pStyle w:val="Heading3"/>
        <w:rPr>
          <w:lang w:val="en-US"/>
        </w:rPr>
      </w:pPr>
      <w:bookmarkStart w:id="25" w:name="_Toc290471809"/>
      <w:r>
        <w:rPr>
          <w:lang w:val="en-US"/>
        </w:rPr>
        <w:t>Conditions Search Algorithm</w:t>
      </w:r>
      <w:bookmarkEnd w:id="25"/>
    </w:p>
    <w:p w:rsidR="005E0803" w:rsidRDefault="005E0803" w:rsidP="005E0803">
      <w:pPr>
        <w:spacing w:after="0"/>
        <w:rPr>
          <w:lang w:val="en-US"/>
        </w:rPr>
      </w:pPr>
      <w:r>
        <w:rPr>
          <w:lang w:val="en-US"/>
        </w:rPr>
        <w:t xml:space="preserve">Mapper uses the following order to find appropriate </w:t>
      </w:r>
      <w:r w:rsidR="00A65BCD">
        <w:rPr>
          <w:lang w:val="en-US"/>
        </w:rPr>
        <w:t>field condition</w:t>
      </w:r>
      <w:r>
        <w:rPr>
          <w:lang w:val="en-US"/>
        </w:rPr>
        <w:t xml:space="preserve">: </w:t>
      </w:r>
    </w:p>
    <w:p w:rsidR="005E0803" w:rsidRDefault="005E0803" w:rsidP="005E0803">
      <w:pPr>
        <w:pStyle w:val="ListParagraph"/>
        <w:numPr>
          <w:ilvl w:val="0"/>
          <w:numId w:val="28"/>
        </w:numPr>
        <w:spacing w:after="0"/>
        <w:rPr>
          <w:lang w:val="en-US"/>
        </w:rPr>
      </w:pPr>
      <w:r w:rsidRPr="0023691A">
        <w:rPr>
          <w:lang w:val="en-US"/>
        </w:rPr>
        <w:t xml:space="preserve">get </w:t>
      </w:r>
      <w:r w:rsidR="00A65BCD">
        <w:rPr>
          <w:lang w:val="en-US"/>
        </w:rPr>
        <w:t>condition</w:t>
      </w:r>
      <w:r w:rsidR="00BC61BA">
        <w:rPr>
          <w:lang w:val="en-US"/>
        </w:rPr>
        <w:t xml:space="preserve"> </w:t>
      </w:r>
      <w:r>
        <w:rPr>
          <w:lang w:val="en-US"/>
        </w:rPr>
        <w:t>by its ID;</w:t>
      </w:r>
    </w:p>
    <w:p w:rsidR="009D0F5E" w:rsidRDefault="005E0803">
      <w:pPr>
        <w:pStyle w:val="ListParagraph"/>
        <w:numPr>
          <w:ilvl w:val="0"/>
          <w:numId w:val="28"/>
        </w:numPr>
        <w:spacing w:after="0"/>
        <w:rPr>
          <w:lang w:val="en-US"/>
        </w:rPr>
      </w:pPr>
      <w:r>
        <w:rPr>
          <w:lang w:val="en-US"/>
        </w:rPr>
        <w:t xml:space="preserve">get </w:t>
      </w:r>
      <w:r w:rsidR="00A65BCD">
        <w:rPr>
          <w:lang w:val="en-US"/>
        </w:rPr>
        <w:t>condition</w:t>
      </w:r>
      <w:r>
        <w:rPr>
          <w:lang w:val="en-US"/>
        </w:rPr>
        <w:t xml:space="preserve"> by name</w:t>
      </w:r>
      <w:r w:rsidR="00180B5A">
        <w:rPr>
          <w:lang w:val="en-US"/>
        </w:rPr>
        <w:t xml:space="preserve"> (either rule or java method)</w:t>
      </w:r>
      <w:r w:rsidR="00A65BCD">
        <w:rPr>
          <w:lang w:val="en-US"/>
        </w:rPr>
        <w:t>.</w:t>
      </w:r>
    </w:p>
    <w:p w:rsidR="006D3FD9" w:rsidRDefault="006D3FD9" w:rsidP="00C206E1">
      <w:pPr>
        <w:pStyle w:val="Heading2"/>
        <w:rPr>
          <w:lang w:val="en-US"/>
        </w:rPr>
      </w:pPr>
      <w:bookmarkStart w:id="26" w:name="_Toc290471810"/>
      <w:r>
        <w:rPr>
          <w:lang w:val="en-US"/>
        </w:rPr>
        <w:t>Default values</w:t>
      </w:r>
      <w:bookmarkEnd w:id="26"/>
    </w:p>
    <w:p w:rsidR="002A0FF0" w:rsidRDefault="002A0FF0" w:rsidP="002A0FF0">
      <w:pPr>
        <w:rPr>
          <w:bCs/>
          <w:lang w:val="en-US"/>
        </w:rPr>
      </w:pPr>
      <w:r>
        <w:rPr>
          <w:lang w:val="en-US"/>
        </w:rPr>
        <w:t xml:space="preserve">At the field mapping level you can define default value for destination field. It will be set into destination property if source value is </w:t>
      </w:r>
      <w:r w:rsidR="009053BF" w:rsidRPr="009053BF">
        <w:rPr>
          <w:i/>
          <w:lang w:val="en-US"/>
        </w:rPr>
        <w:t>null</w:t>
      </w:r>
      <w:r>
        <w:rPr>
          <w:lang w:val="en-US"/>
        </w:rPr>
        <w:t xml:space="preserve"> (see </w:t>
      </w:r>
      <w:hyperlink w:anchor="_High_level_field" w:history="1">
        <w:r w:rsidRPr="002A0FF0">
          <w:rPr>
            <w:rStyle w:val="Hyperlink"/>
            <w:bCs/>
            <w:lang w:val="en-US"/>
          </w:rPr>
          <w:t>High level field mapping algorithm</w:t>
        </w:r>
      </w:hyperlink>
      <w:r>
        <w:rPr>
          <w:bCs/>
          <w:lang w:val="en-US"/>
        </w:rPr>
        <w:t xml:space="preserve"> section for more information).</w:t>
      </w:r>
    </w:p>
    <w:tbl>
      <w:tblPr>
        <w:tblStyle w:val="TableGrid"/>
        <w:tblW w:w="0" w:type="auto"/>
        <w:jc w:val="center"/>
        <w:tblLook w:val="04A0"/>
      </w:tblPr>
      <w:tblGrid>
        <w:gridCol w:w="892"/>
        <w:gridCol w:w="1106"/>
        <w:gridCol w:w="866"/>
        <w:gridCol w:w="955"/>
        <w:gridCol w:w="1897"/>
        <w:gridCol w:w="1897"/>
      </w:tblGrid>
      <w:tr w:rsidR="007F0465" w:rsidRPr="007F0465" w:rsidTr="00D560AF">
        <w:trPr>
          <w:trHeight w:val="300"/>
          <w:jc w:val="center"/>
        </w:trPr>
        <w:tc>
          <w:tcPr>
            <w:tcW w:w="7613" w:type="dxa"/>
            <w:gridSpan w:val="6"/>
            <w:tcBorders>
              <w:bottom w:val="single" w:sz="4" w:space="0" w:color="000000" w:themeColor="text1"/>
            </w:tcBorders>
            <w:shd w:val="clear" w:color="auto" w:fill="0070C0"/>
            <w:noWrap/>
            <w:hideMark/>
          </w:tcPr>
          <w:p w:rsidR="007F0465" w:rsidRPr="00AF074A" w:rsidRDefault="007F0465" w:rsidP="00D560AF">
            <w:pPr>
              <w:jc w:val="center"/>
              <w:rPr>
                <w:rFonts w:ascii="Arial" w:hAnsi="Arial" w:cs="Arial"/>
                <w:b/>
                <w:color w:val="FFFFFF"/>
                <w:sz w:val="16"/>
                <w:szCs w:val="16"/>
                <w:lang w:val="en-US"/>
              </w:rPr>
            </w:pPr>
            <w:r w:rsidRPr="007F0465">
              <w:rPr>
                <w:rFonts w:ascii="Arial" w:hAnsi="Arial" w:cs="Arial"/>
                <w:b/>
                <w:color w:val="FFFFFF"/>
                <w:sz w:val="16"/>
                <w:szCs w:val="16"/>
              </w:rPr>
              <w:t>Data</w:t>
            </w:r>
            <w:r w:rsidR="00A10BE3">
              <w:rPr>
                <w:rFonts w:ascii="Arial" w:hAnsi="Arial" w:cs="Arial"/>
                <w:b/>
                <w:color w:val="FFFFFF"/>
                <w:sz w:val="16"/>
                <w:szCs w:val="16"/>
                <w:lang w:val="en-US"/>
              </w:rPr>
              <w:t xml:space="preserve"> </w:t>
            </w:r>
            <w:r w:rsidRPr="007F0465">
              <w:rPr>
                <w:rFonts w:ascii="Arial" w:hAnsi="Arial" w:cs="Arial"/>
                <w:b/>
                <w:color w:val="FFFFFF"/>
                <w:sz w:val="16"/>
                <w:szCs w:val="16"/>
              </w:rPr>
              <w:t>Mapping mappings</w:t>
            </w:r>
          </w:p>
        </w:tc>
      </w:tr>
      <w:tr w:rsidR="00574B2F" w:rsidRPr="007F0465" w:rsidTr="00AF074A">
        <w:trPr>
          <w:trHeight w:val="300"/>
          <w:jc w:val="center"/>
        </w:trPr>
        <w:tc>
          <w:tcPr>
            <w:tcW w:w="892" w:type="dxa"/>
            <w:shd w:val="clear" w:color="auto" w:fill="FFFF00"/>
            <w:noWrap/>
            <w:hideMark/>
          </w:tcPr>
          <w:p w:rsidR="00574B2F" w:rsidRPr="007F0465" w:rsidRDefault="00574B2F" w:rsidP="00D560AF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7F0465">
              <w:rPr>
                <w:rFonts w:ascii="Arial" w:hAnsi="Arial" w:cs="Arial"/>
                <w:b/>
                <w:sz w:val="16"/>
                <w:szCs w:val="16"/>
              </w:rPr>
              <w:t>classA</w:t>
            </w:r>
          </w:p>
        </w:tc>
        <w:tc>
          <w:tcPr>
            <w:tcW w:w="1106" w:type="dxa"/>
            <w:shd w:val="clear" w:color="auto" w:fill="FFFF00"/>
            <w:noWrap/>
            <w:hideMark/>
          </w:tcPr>
          <w:p w:rsidR="00574B2F" w:rsidRPr="007F0465" w:rsidRDefault="00574B2F" w:rsidP="00D560AF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7F0465">
              <w:rPr>
                <w:rFonts w:ascii="Arial" w:hAnsi="Arial" w:cs="Arial"/>
                <w:b/>
                <w:sz w:val="16"/>
                <w:szCs w:val="16"/>
              </w:rPr>
              <w:t>classB</w:t>
            </w:r>
          </w:p>
        </w:tc>
        <w:tc>
          <w:tcPr>
            <w:tcW w:w="866" w:type="dxa"/>
            <w:shd w:val="clear" w:color="auto" w:fill="FFFF00"/>
            <w:noWrap/>
            <w:hideMark/>
          </w:tcPr>
          <w:p w:rsidR="00574B2F" w:rsidRPr="007F0465" w:rsidRDefault="00574B2F" w:rsidP="00D560AF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7F0465">
              <w:rPr>
                <w:rFonts w:ascii="Arial" w:hAnsi="Arial" w:cs="Arial"/>
                <w:b/>
                <w:sz w:val="16"/>
                <w:szCs w:val="16"/>
              </w:rPr>
              <w:t>fieldA</w:t>
            </w:r>
          </w:p>
        </w:tc>
        <w:tc>
          <w:tcPr>
            <w:tcW w:w="955" w:type="dxa"/>
            <w:shd w:val="clear" w:color="auto" w:fill="FFFF00"/>
            <w:noWrap/>
            <w:hideMark/>
          </w:tcPr>
          <w:p w:rsidR="00574B2F" w:rsidRPr="007F0465" w:rsidRDefault="00574B2F" w:rsidP="00D560AF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7F0465">
              <w:rPr>
                <w:rFonts w:ascii="Arial" w:hAnsi="Arial" w:cs="Arial"/>
                <w:b/>
                <w:sz w:val="16"/>
                <w:szCs w:val="16"/>
              </w:rPr>
              <w:t>fieldB</w:t>
            </w:r>
          </w:p>
        </w:tc>
        <w:tc>
          <w:tcPr>
            <w:tcW w:w="1897" w:type="dxa"/>
            <w:shd w:val="clear" w:color="auto" w:fill="FFC000"/>
          </w:tcPr>
          <w:p w:rsidR="00574B2F" w:rsidRPr="007F0465" w:rsidRDefault="00574B2F" w:rsidP="00574B2F">
            <w:pPr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 w:rsidRPr="007F0465">
              <w:rPr>
                <w:rFonts w:ascii="Arial" w:hAnsi="Arial" w:cs="Arial"/>
                <w:b/>
                <w:sz w:val="16"/>
                <w:szCs w:val="16"/>
                <w:lang w:val="en-US"/>
              </w:rPr>
              <w:t>fieldADefaultValue</w:t>
            </w:r>
          </w:p>
        </w:tc>
        <w:tc>
          <w:tcPr>
            <w:tcW w:w="1897" w:type="dxa"/>
            <w:shd w:val="clear" w:color="auto" w:fill="FFC000"/>
          </w:tcPr>
          <w:p w:rsidR="00574B2F" w:rsidRPr="007F0465" w:rsidRDefault="00574B2F" w:rsidP="00574B2F">
            <w:pPr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 w:rsidRPr="007F0465">
              <w:rPr>
                <w:rFonts w:ascii="Arial" w:hAnsi="Arial" w:cs="Arial"/>
                <w:b/>
                <w:sz w:val="16"/>
                <w:szCs w:val="16"/>
                <w:lang w:val="en-US"/>
              </w:rPr>
              <w:t>fieldBDefaultValue</w:t>
            </w:r>
          </w:p>
        </w:tc>
      </w:tr>
      <w:tr w:rsidR="00574B2F" w:rsidRPr="007F0465" w:rsidTr="00AF074A">
        <w:trPr>
          <w:trHeight w:val="300"/>
          <w:jc w:val="center"/>
        </w:trPr>
        <w:tc>
          <w:tcPr>
            <w:tcW w:w="892" w:type="dxa"/>
            <w:shd w:val="clear" w:color="auto" w:fill="FFFF00"/>
            <w:noWrap/>
            <w:hideMark/>
          </w:tcPr>
          <w:p w:rsidR="00574B2F" w:rsidRPr="007F0465" w:rsidRDefault="00574B2F" w:rsidP="00D560AF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7F0465">
              <w:rPr>
                <w:rFonts w:ascii="Arial" w:hAnsi="Arial" w:cs="Arial"/>
                <w:b/>
                <w:sz w:val="16"/>
                <w:szCs w:val="16"/>
                <w:lang w:val="en-US"/>
              </w:rPr>
              <w:t>C</w:t>
            </w:r>
            <w:r w:rsidRPr="007F0465">
              <w:rPr>
                <w:rFonts w:ascii="Arial" w:hAnsi="Arial" w:cs="Arial"/>
                <w:b/>
                <w:sz w:val="16"/>
                <w:szCs w:val="16"/>
              </w:rPr>
              <w:t>lass</w:t>
            </w:r>
            <w:r w:rsidR="00A10BE3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</w:t>
            </w:r>
            <w:r w:rsidRPr="007F0465">
              <w:rPr>
                <w:rFonts w:ascii="Arial" w:hAnsi="Arial" w:cs="Arial"/>
                <w:b/>
                <w:sz w:val="16"/>
                <w:szCs w:val="16"/>
              </w:rPr>
              <w:t>A</w:t>
            </w:r>
          </w:p>
        </w:tc>
        <w:tc>
          <w:tcPr>
            <w:tcW w:w="1106" w:type="dxa"/>
            <w:shd w:val="clear" w:color="auto" w:fill="FFFF00"/>
            <w:noWrap/>
            <w:hideMark/>
          </w:tcPr>
          <w:p w:rsidR="00574B2F" w:rsidRPr="007F0465" w:rsidRDefault="00574B2F" w:rsidP="00D560AF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7F0465">
              <w:rPr>
                <w:rFonts w:ascii="Arial" w:hAnsi="Arial" w:cs="Arial"/>
                <w:b/>
                <w:sz w:val="16"/>
                <w:szCs w:val="16"/>
                <w:lang w:val="en-US"/>
              </w:rPr>
              <w:t>C</w:t>
            </w:r>
            <w:r w:rsidRPr="007F0465">
              <w:rPr>
                <w:rFonts w:ascii="Arial" w:hAnsi="Arial" w:cs="Arial"/>
                <w:b/>
                <w:sz w:val="16"/>
                <w:szCs w:val="16"/>
              </w:rPr>
              <w:t>lass</w:t>
            </w:r>
            <w:r w:rsidR="00A10BE3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</w:t>
            </w:r>
            <w:r w:rsidRPr="007F0465">
              <w:rPr>
                <w:rFonts w:ascii="Arial" w:hAnsi="Arial" w:cs="Arial"/>
                <w:b/>
                <w:sz w:val="16"/>
                <w:szCs w:val="16"/>
              </w:rPr>
              <w:t>B</w:t>
            </w:r>
          </w:p>
        </w:tc>
        <w:tc>
          <w:tcPr>
            <w:tcW w:w="866" w:type="dxa"/>
            <w:shd w:val="clear" w:color="auto" w:fill="FFFF00"/>
            <w:noWrap/>
            <w:hideMark/>
          </w:tcPr>
          <w:p w:rsidR="00574B2F" w:rsidRPr="007F0465" w:rsidRDefault="00574B2F" w:rsidP="00D560AF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7F0465">
              <w:rPr>
                <w:rFonts w:ascii="Arial" w:hAnsi="Arial" w:cs="Arial"/>
                <w:b/>
                <w:sz w:val="16"/>
                <w:szCs w:val="16"/>
                <w:lang w:val="en-US"/>
              </w:rPr>
              <w:t>F</w:t>
            </w:r>
            <w:r w:rsidRPr="007F0465">
              <w:rPr>
                <w:rFonts w:ascii="Arial" w:hAnsi="Arial" w:cs="Arial"/>
                <w:b/>
                <w:sz w:val="16"/>
                <w:szCs w:val="16"/>
              </w:rPr>
              <w:t>ield</w:t>
            </w:r>
            <w:r w:rsidR="00A10BE3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</w:t>
            </w:r>
            <w:r w:rsidRPr="007F0465">
              <w:rPr>
                <w:rFonts w:ascii="Arial" w:hAnsi="Arial" w:cs="Arial"/>
                <w:b/>
                <w:sz w:val="16"/>
                <w:szCs w:val="16"/>
              </w:rPr>
              <w:t>A</w:t>
            </w:r>
          </w:p>
        </w:tc>
        <w:tc>
          <w:tcPr>
            <w:tcW w:w="955" w:type="dxa"/>
            <w:shd w:val="clear" w:color="auto" w:fill="FFFF00"/>
            <w:noWrap/>
            <w:hideMark/>
          </w:tcPr>
          <w:p w:rsidR="00574B2F" w:rsidRPr="007F0465" w:rsidRDefault="00574B2F" w:rsidP="00D560AF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7F0465">
              <w:rPr>
                <w:rFonts w:ascii="Arial" w:hAnsi="Arial" w:cs="Arial"/>
                <w:b/>
                <w:sz w:val="16"/>
                <w:szCs w:val="16"/>
                <w:lang w:val="en-US"/>
              </w:rPr>
              <w:t>F</w:t>
            </w:r>
            <w:r w:rsidRPr="007F0465">
              <w:rPr>
                <w:rFonts w:ascii="Arial" w:hAnsi="Arial" w:cs="Arial"/>
                <w:b/>
                <w:sz w:val="16"/>
                <w:szCs w:val="16"/>
              </w:rPr>
              <w:t>ield</w:t>
            </w:r>
            <w:r w:rsidR="00A10BE3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</w:t>
            </w:r>
            <w:r w:rsidRPr="007F0465">
              <w:rPr>
                <w:rFonts w:ascii="Arial" w:hAnsi="Arial" w:cs="Arial"/>
                <w:b/>
                <w:sz w:val="16"/>
                <w:szCs w:val="16"/>
              </w:rPr>
              <w:t>B</w:t>
            </w:r>
          </w:p>
        </w:tc>
        <w:tc>
          <w:tcPr>
            <w:tcW w:w="1897" w:type="dxa"/>
            <w:shd w:val="clear" w:color="auto" w:fill="FFC000"/>
          </w:tcPr>
          <w:p w:rsidR="00574B2F" w:rsidRPr="007F0465" w:rsidRDefault="00574B2F" w:rsidP="009A6AB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7F0465">
              <w:rPr>
                <w:rFonts w:ascii="Arial" w:hAnsi="Arial" w:cs="Arial"/>
                <w:b/>
                <w:sz w:val="16"/>
                <w:szCs w:val="16"/>
                <w:lang w:val="en-US"/>
              </w:rPr>
              <w:t>Field A Default Value</w:t>
            </w:r>
          </w:p>
        </w:tc>
        <w:tc>
          <w:tcPr>
            <w:tcW w:w="1897" w:type="dxa"/>
            <w:shd w:val="clear" w:color="auto" w:fill="FFC000"/>
          </w:tcPr>
          <w:p w:rsidR="00574B2F" w:rsidRPr="007F0465" w:rsidRDefault="00574B2F" w:rsidP="00574B2F">
            <w:pPr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 w:rsidRPr="007F0465">
              <w:rPr>
                <w:rFonts w:ascii="Arial" w:hAnsi="Arial" w:cs="Arial"/>
                <w:b/>
                <w:sz w:val="16"/>
                <w:szCs w:val="16"/>
                <w:lang w:val="en-US"/>
              </w:rPr>
              <w:t>Field B Default Value</w:t>
            </w:r>
          </w:p>
        </w:tc>
      </w:tr>
      <w:tr w:rsidR="00574B2F" w:rsidRPr="007F0465" w:rsidTr="007F0465">
        <w:trPr>
          <w:trHeight w:val="300"/>
          <w:jc w:val="center"/>
        </w:trPr>
        <w:tc>
          <w:tcPr>
            <w:tcW w:w="892" w:type="dxa"/>
            <w:noWrap/>
            <w:hideMark/>
          </w:tcPr>
          <w:p w:rsidR="00574B2F" w:rsidRPr="007F0465" w:rsidRDefault="00574B2F" w:rsidP="00D560AF">
            <w:pPr>
              <w:rPr>
                <w:rFonts w:ascii="Arial" w:hAnsi="Arial" w:cs="Arial"/>
                <w:sz w:val="16"/>
                <w:szCs w:val="16"/>
              </w:rPr>
            </w:pPr>
            <w:r w:rsidRPr="007F0465">
              <w:rPr>
                <w:rFonts w:ascii="Arial" w:hAnsi="Arial" w:cs="Arial"/>
                <w:sz w:val="16"/>
                <w:szCs w:val="16"/>
              </w:rPr>
              <w:t>Source</w:t>
            </w:r>
          </w:p>
        </w:tc>
        <w:tc>
          <w:tcPr>
            <w:tcW w:w="1106" w:type="dxa"/>
            <w:noWrap/>
            <w:hideMark/>
          </w:tcPr>
          <w:p w:rsidR="00574B2F" w:rsidRPr="007F0465" w:rsidRDefault="00574B2F" w:rsidP="00D560AF">
            <w:pPr>
              <w:rPr>
                <w:rFonts w:ascii="Arial" w:hAnsi="Arial" w:cs="Arial"/>
                <w:sz w:val="16"/>
                <w:szCs w:val="16"/>
              </w:rPr>
            </w:pPr>
            <w:r w:rsidRPr="007F0465">
              <w:rPr>
                <w:rFonts w:ascii="Arial" w:hAnsi="Arial" w:cs="Arial"/>
                <w:sz w:val="16"/>
                <w:szCs w:val="16"/>
              </w:rPr>
              <w:t>Destination</w:t>
            </w:r>
          </w:p>
        </w:tc>
        <w:tc>
          <w:tcPr>
            <w:tcW w:w="866" w:type="dxa"/>
            <w:noWrap/>
            <w:hideMark/>
          </w:tcPr>
          <w:p w:rsidR="00574B2F" w:rsidRPr="007F0465" w:rsidRDefault="00574B2F" w:rsidP="00D560AF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7F0465">
              <w:rPr>
                <w:rFonts w:ascii="Arial" w:hAnsi="Arial" w:cs="Arial"/>
                <w:sz w:val="16"/>
                <w:szCs w:val="16"/>
                <w:lang w:val="en-US"/>
              </w:rPr>
              <w:t>srcField</w:t>
            </w:r>
          </w:p>
        </w:tc>
        <w:tc>
          <w:tcPr>
            <w:tcW w:w="955" w:type="dxa"/>
            <w:noWrap/>
            <w:hideMark/>
          </w:tcPr>
          <w:p w:rsidR="00574B2F" w:rsidRPr="007F0465" w:rsidRDefault="00574B2F" w:rsidP="00D560AF">
            <w:pPr>
              <w:rPr>
                <w:rFonts w:ascii="Arial" w:hAnsi="Arial" w:cs="Arial"/>
                <w:sz w:val="16"/>
                <w:szCs w:val="16"/>
              </w:rPr>
            </w:pPr>
            <w:r w:rsidRPr="007F0465">
              <w:rPr>
                <w:rFonts w:ascii="Arial" w:hAnsi="Arial" w:cs="Arial"/>
                <w:sz w:val="16"/>
                <w:szCs w:val="16"/>
                <w:lang w:val="en-US"/>
              </w:rPr>
              <w:t>dest</w:t>
            </w:r>
            <w:r w:rsidRPr="007F0465">
              <w:rPr>
                <w:rFonts w:ascii="Arial" w:hAnsi="Arial" w:cs="Arial"/>
                <w:sz w:val="16"/>
                <w:szCs w:val="16"/>
              </w:rPr>
              <w:t>Field</w:t>
            </w:r>
          </w:p>
        </w:tc>
        <w:tc>
          <w:tcPr>
            <w:tcW w:w="1897" w:type="dxa"/>
          </w:tcPr>
          <w:p w:rsidR="00574B2F" w:rsidRPr="007F0465" w:rsidRDefault="009A6AB1" w:rsidP="009A6AB1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Some value</w:t>
            </w:r>
          </w:p>
        </w:tc>
        <w:tc>
          <w:tcPr>
            <w:tcW w:w="1897" w:type="dxa"/>
          </w:tcPr>
          <w:p w:rsidR="00574B2F" w:rsidRPr="007F0465" w:rsidRDefault="009A6AB1" w:rsidP="00D560AF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Another value</w:t>
            </w:r>
          </w:p>
        </w:tc>
      </w:tr>
    </w:tbl>
    <w:p w:rsidR="00697746" w:rsidRPr="00A21F9A" w:rsidRDefault="00697746" w:rsidP="00697746">
      <w:pPr>
        <w:spacing w:before="240"/>
        <w:jc w:val="center"/>
        <w:rPr>
          <w:rStyle w:val="SubtleEmphasis"/>
          <w:lang w:val="en-US"/>
        </w:rPr>
      </w:pPr>
      <w:r w:rsidRPr="006B2D85">
        <w:rPr>
          <w:rStyle w:val="SubtleEmphasis"/>
          <w:lang w:val="en-US"/>
        </w:rPr>
        <w:t xml:space="preserve">Table </w:t>
      </w:r>
      <w:fldSimple w:instr=" SEQ Table  \* MERGEFORMAT ">
        <w:r w:rsidR="005A4B11" w:rsidRPr="005A4B11">
          <w:rPr>
            <w:rStyle w:val="SubtleEmphasis"/>
            <w:noProof/>
          </w:rPr>
          <w:t>15</w:t>
        </w:r>
      </w:fldSimple>
      <w:r w:rsidRPr="006B2D85">
        <w:rPr>
          <w:rStyle w:val="SubtleEmphasis"/>
          <w:lang w:val="en-US"/>
        </w:rPr>
        <w:t>.</w:t>
      </w:r>
      <w:r>
        <w:rPr>
          <w:rStyle w:val="SubtleEmphasis"/>
          <w:lang w:val="en-US"/>
        </w:rPr>
        <w:t xml:space="preserve"> Field default value definition</w:t>
      </w:r>
    </w:p>
    <w:p w:rsidR="00D560AF" w:rsidRDefault="00D560AF" w:rsidP="00D560AF">
      <w:pPr>
        <w:autoSpaceDE w:val="0"/>
        <w:autoSpaceDN w:val="0"/>
        <w:adjustRightInd w:val="0"/>
        <w:spacing w:after="0" w:line="240" w:lineRule="auto"/>
        <w:jc w:val="left"/>
        <w:rPr>
          <w:lang w:val="en-US"/>
        </w:rPr>
      </w:pPr>
      <w:r>
        <w:rPr>
          <w:lang w:val="en-US"/>
        </w:rPr>
        <w:t>Default value is a string value which will be converted into field’s type. Currently, default value  string can be converted into the following types: primitive types (int, double, short, char, long, boolean, byte, float),  wrapper types (java.lang.Integer, java.lang.Double, java.lang.Short, java.lang.Character, java.lang.Long, java.lang.Boolean, java.lang.Byte, java.lang.Float), java.math.BigDecimal, java.math.BigInteger, java.lang.String, java.util.Date</w:t>
      </w:r>
      <w:r w:rsidR="006329D1">
        <w:rPr>
          <w:lang w:val="en-US"/>
        </w:rPr>
        <w:t>, java.util.Calendar</w:t>
      </w:r>
      <w:r>
        <w:rPr>
          <w:lang w:val="en-US"/>
        </w:rPr>
        <w:t>, complex type</w:t>
      </w:r>
      <w:r w:rsidR="00106166">
        <w:rPr>
          <w:lang w:val="en-US"/>
        </w:rPr>
        <w:t>s</w:t>
      </w:r>
      <w:r>
        <w:rPr>
          <w:lang w:val="en-US"/>
        </w:rPr>
        <w:t xml:space="preserve"> (constructor with java.lang.String</w:t>
      </w:r>
      <w:r w:rsidR="00586E6E">
        <w:rPr>
          <w:lang w:val="en-US"/>
        </w:rPr>
        <w:t xml:space="preserve"> parameter </w:t>
      </w:r>
      <w:r w:rsidR="003D540A">
        <w:rPr>
          <w:lang w:val="en-US"/>
        </w:rPr>
        <w:t>should beprovided</w:t>
      </w:r>
      <w:r w:rsidR="00586E6E">
        <w:rPr>
          <w:lang w:val="en-US"/>
        </w:rPr>
        <w:t>).</w:t>
      </w:r>
    </w:p>
    <w:p w:rsidR="006D3FD9" w:rsidRDefault="006D3FD9" w:rsidP="00C206E1">
      <w:pPr>
        <w:pStyle w:val="Heading2"/>
        <w:rPr>
          <w:lang w:val="en-US"/>
        </w:rPr>
      </w:pPr>
      <w:bookmarkStart w:id="27" w:name="_Toc290471811"/>
      <w:r>
        <w:rPr>
          <w:lang w:val="en-US"/>
        </w:rPr>
        <w:t>Empty source mapping</w:t>
      </w:r>
      <w:bookmarkEnd w:id="27"/>
    </w:p>
    <w:p w:rsidR="00CC2EEE" w:rsidRDefault="00CC2EEE" w:rsidP="00CC2EEE">
      <w:pPr>
        <w:rPr>
          <w:lang w:val="en-US"/>
        </w:rPr>
      </w:pPr>
      <w:r>
        <w:rPr>
          <w:lang w:val="en-US"/>
        </w:rPr>
        <w:t xml:space="preserve">Empty source mapping is a special case of </w:t>
      </w:r>
      <w:r w:rsidR="008515AD">
        <w:rPr>
          <w:lang w:val="en-US"/>
        </w:rPr>
        <w:t>field initialization</w:t>
      </w:r>
      <w:r>
        <w:rPr>
          <w:lang w:val="en-US"/>
        </w:rPr>
        <w:t>.</w:t>
      </w:r>
      <w:r w:rsidR="00D13795">
        <w:rPr>
          <w:lang w:val="en-US"/>
        </w:rPr>
        <w:t xml:space="preserve"> The common case for which can be used current type of mapping is constant defini</w:t>
      </w:r>
      <w:r w:rsidR="00437A65">
        <w:rPr>
          <w:lang w:val="en-US"/>
        </w:rPr>
        <w:t>t</w:t>
      </w:r>
      <w:r w:rsidR="000F2EEB">
        <w:rPr>
          <w:lang w:val="en-US"/>
        </w:rPr>
        <w:t>ion</w:t>
      </w:r>
      <w:r w:rsidR="00437A65">
        <w:rPr>
          <w:lang w:val="en-US"/>
        </w:rPr>
        <w:t>.</w:t>
      </w:r>
    </w:p>
    <w:tbl>
      <w:tblPr>
        <w:tblStyle w:val="TableGrid"/>
        <w:tblW w:w="0" w:type="auto"/>
        <w:jc w:val="center"/>
        <w:tblLook w:val="04A0"/>
      </w:tblPr>
      <w:tblGrid>
        <w:gridCol w:w="892"/>
        <w:gridCol w:w="1106"/>
        <w:gridCol w:w="866"/>
        <w:gridCol w:w="955"/>
        <w:gridCol w:w="1212"/>
        <w:gridCol w:w="1897"/>
      </w:tblGrid>
      <w:tr w:rsidR="00C062FD" w:rsidRPr="00574B2F" w:rsidTr="00350BF1">
        <w:trPr>
          <w:trHeight w:val="300"/>
          <w:jc w:val="center"/>
        </w:trPr>
        <w:tc>
          <w:tcPr>
            <w:tcW w:w="6928" w:type="dxa"/>
            <w:gridSpan w:val="6"/>
            <w:tcBorders>
              <w:bottom w:val="single" w:sz="4" w:space="0" w:color="000000" w:themeColor="text1"/>
            </w:tcBorders>
            <w:shd w:val="clear" w:color="auto" w:fill="0070C0"/>
            <w:noWrap/>
            <w:hideMark/>
          </w:tcPr>
          <w:p w:rsidR="00C062FD" w:rsidRPr="00264A23" w:rsidRDefault="00C062FD" w:rsidP="002C107C">
            <w:pPr>
              <w:jc w:val="center"/>
              <w:rPr>
                <w:rFonts w:ascii="Arial" w:hAnsi="Arial" w:cs="Arial"/>
                <w:b/>
                <w:color w:val="FFFFFF"/>
                <w:sz w:val="16"/>
                <w:szCs w:val="16"/>
                <w:lang w:val="en-US"/>
              </w:rPr>
            </w:pPr>
            <w:r w:rsidRPr="00574B2F">
              <w:rPr>
                <w:rFonts w:ascii="Arial" w:hAnsi="Arial" w:cs="Arial"/>
                <w:b/>
                <w:color w:val="FFFFFF"/>
                <w:sz w:val="16"/>
                <w:szCs w:val="16"/>
              </w:rPr>
              <w:t>Data</w:t>
            </w:r>
            <w:r w:rsidR="00A10BE3">
              <w:rPr>
                <w:rFonts w:ascii="Arial" w:hAnsi="Arial" w:cs="Arial"/>
                <w:b/>
                <w:color w:val="FFFFFF"/>
                <w:sz w:val="16"/>
                <w:szCs w:val="16"/>
                <w:lang w:val="en-US"/>
              </w:rPr>
              <w:t xml:space="preserve"> </w:t>
            </w:r>
            <w:r w:rsidRPr="00574B2F">
              <w:rPr>
                <w:rFonts w:ascii="Arial" w:hAnsi="Arial" w:cs="Arial"/>
                <w:b/>
                <w:color w:val="FFFFFF"/>
                <w:sz w:val="16"/>
                <w:szCs w:val="16"/>
              </w:rPr>
              <w:t>Mapping mappings</w:t>
            </w:r>
          </w:p>
        </w:tc>
      </w:tr>
      <w:tr w:rsidR="00C062FD" w:rsidRPr="00574B2F" w:rsidTr="00350BF1">
        <w:trPr>
          <w:trHeight w:val="300"/>
          <w:jc w:val="center"/>
        </w:trPr>
        <w:tc>
          <w:tcPr>
            <w:tcW w:w="892" w:type="dxa"/>
            <w:shd w:val="clear" w:color="auto" w:fill="FFFF00"/>
            <w:noWrap/>
            <w:hideMark/>
          </w:tcPr>
          <w:p w:rsidR="00C062FD" w:rsidRPr="00574B2F" w:rsidRDefault="00C062FD" w:rsidP="002C107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</w:rPr>
              <w:t>classA</w:t>
            </w:r>
          </w:p>
        </w:tc>
        <w:tc>
          <w:tcPr>
            <w:tcW w:w="1106" w:type="dxa"/>
            <w:shd w:val="clear" w:color="auto" w:fill="FFFF00"/>
            <w:noWrap/>
            <w:hideMark/>
          </w:tcPr>
          <w:p w:rsidR="00C062FD" w:rsidRPr="00574B2F" w:rsidRDefault="00C062FD" w:rsidP="002C107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</w:rPr>
              <w:t>classB</w:t>
            </w:r>
          </w:p>
        </w:tc>
        <w:tc>
          <w:tcPr>
            <w:tcW w:w="866" w:type="dxa"/>
            <w:shd w:val="clear" w:color="auto" w:fill="FFC000"/>
            <w:noWrap/>
            <w:hideMark/>
          </w:tcPr>
          <w:p w:rsidR="00C062FD" w:rsidRPr="00574B2F" w:rsidRDefault="00C062FD" w:rsidP="002C107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</w:rPr>
              <w:t>fieldA</w:t>
            </w:r>
          </w:p>
        </w:tc>
        <w:tc>
          <w:tcPr>
            <w:tcW w:w="955" w:type="dxa"/>
            <w:shd w:val="clear" w:color="auto" w:fill="FFFF00"/>
            <w:noWrap/>
            <w:hideMark/>
          </w:tcPr>
          <w:p w:rsidR="00C062FD" w:rsidRPr="00574B2F" w:rsidRDefault="00C062FD" w:rsidP="002C107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</w:rPr>
              <w:t>fieldB</w:t>
            </w:r>
          </w:p>
        </w:tc>
        <w:tc>
          <w:tcPr>
            <w:tcW w:w="1212" w:type="dxa"/>
            <w:shd w:val="clear" w:color="auto" w:fill="FFFF00"/>
          </w:tcPr>
          <w:p w:rsidR="00C062FD" w:rsidRPr="00574B2F" w:rsidRDefault="00C062FD" w:rsidP="002C107C">
            <w:pPr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  <w:lang w:val="en-US"/>
              </w:rPr>
              <w:t>oneWay</w:t>
            </w:r>
          </w:p>
        </w:tc>
        <w:tc>
          <w:tcPr>
            <w:tcW w:w="1897" w:type="dxa"/>
            <w:shd w:val="clear" w:color="auto" w:fill="FFFF00"/>
          </w:tcPr>
          <w:p w:rsidR="00C062FD" w:rsidRPr="00574B2F" w:rsidRDefault="00C062FD" w:rsidP="002C107C">
            <w:pPr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n-US"/>
              </w:rPr>
              <w:t>fieldBDefaultValu</w:t>
            </w:r>
            <w:r w:rsidR="00350BF1">
              <w:rPr>
                <w:rFonts w:ascii="Arial" w:hAnsi="Arial" w:cs="Arial"/>
                <w:b/>
                <w:sz w:val="16"/>
                <w:szCs w:val="16"/>
                <w:lang w:val="en-US"/>
              </w:rPr>
              <w:t>e</w:t>
            </w:r>
          </w:p>
        </w:tc>
      </w:tr>
      <w:tr w:rsidR="00C062FD" w:rsidRPr="00574B2F" w:rsidTr="00350BF1">
        <w:trPr>
          <w:trHeight w:val="300"/>
          <w:jc w:val="center"/>
        </w:trPr>
        <w:tc>
          <w:tcPr>
            <w:tcW w:w="892" w:type="dxa"/>
            <w:shd w:val="clear" w:color="auto" w:fill="FFFF00"/>
            <w:noWrap/>
            <w:hideMark/>
          </w:tcPr>
          <w:p w:rsidR="00C062FD" w:rsidRPr="00574B2F" w:rsidRDefault="00C062FD" w:rsidP="002C107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  <w:lang w:val="en-US"/>
              </w:rPr>
              <w:t>C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lass</w:t>
            </w:r>
            <w:r w:rsidR="00A10BE3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A</w:t>
            </w:r>
          </w:p>
        </w:tc>
        <w:tc>
          <w:tcPr>
            <w:tcW w:w="1106" w:type="dxa"/>
            <w:shd w:val="clear" w:color="auto" w:fill="FFFF00"/>
            <w:noWrap/>
            <w:hideMark/>
          </w:tcPr>
          <w:p w:rsidR="00C062FD" w:rsidRPr="00574B2F" w:rsidRDefault="00C062FD" w:rsidP="002C107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  <w:lang w:val="en-US"/>
              </w:rPr>
              <w:t>C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lass</w:t>
            </w:r>
            <w:r w:rsidR="00A10BE3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B</w:t>
            </w:r>
          </w:p>
        </w:tc>
        <w:tc>
          <w:tcPr>
            <w:tcW w:w="866" w:type="dxa"/>
            <w:shd w:val="clear" w:color="auto" w:fill="FFC000"/>
            <w:noWrap/>
            <w:hideMark/>
          </w:tcPr>
          <w:p w:rsidR="00C062FD" w:rsidRPr="00574B2F" w:rsidRDefault="00C062FD" w:rsidP="002C107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  <w:lang w:val="en-US"/>
              </w:rPr>
              <w:t>F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ield</w:t>
            </w:r>
            <w:r w:rsidR="00A10BE3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A</w:t>
            </w:r>
          </w:p>
        </w:tc>
        <w:tc>
          <w:tcPr>
            <w:tcW w:w="955" w:type="dxa"/>
            <w:shd w:val="clear" w:color="auto" w:fill="FFFF00"/>
            <w:noWrap/>
            <w:hideMark/>
          </w:tcPr>
          <w:p w:rsidR="00C062FD" w:rsidRPr="00574B2F" w:rsidRDefault="00C062FD" w:rsidP="002C107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  <w:lang w:val="en-US"/>
              </w:rPr>
              <w:t>F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ield</w:t>
            </w:r>
            <w:r w:rsidR="00A10BE3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B</w:t>
            </w:r>
          </w:p>
        </w:tc>
        <w:tc>
          <w:tcPr>
            <w:tcW w:w="1212" w:type="dxa"/>
            <w:shd w:val="clear" w:color="auto" w:fill="FFFF00"/>
          </w:tcPr>
          <w:p w:rsidR="00C062FD" w:rsidRPr="00574B2F" w:rsidRDefault="00C062FD" w:rsidP="002C107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  <w:lang w:val="en-US"/>
              </w:rPr>
              <w:t>Is one way?</w:t>
            </w:r>
          </w:p>
        </w:tc>
        <w:tc>
          <w:tcPr>
            <w:tcW w:w="1897" w:type="dxa"/>
            <w:shd w:val="clear" w:color="auto" w:fill="FFFF00"/>
          </w:tcPr>
          <w:p w:rsidR="00C062FD" w:rsidRPr="00574B2F" w:rsidRDefault="00C062FD" w:rsidP="002C107C">
            <w:pPr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n-US"/>
              </w:rPr>
              <w:t>Field B Default Value</w:t>
            </w:r>
          </w:p>
        </w:tc>
      </w:tr>
      <w:tr w:rsidR="00C062FD" w:rsidRPr="00574B2F" w:rsidTr="00350BF1">
        <w:trPr>
          <w:trHeight w:val="300"/>
          <w:jc w:val="center"/>
        </w:trPr>
        <w:tc>
          <w:tcPr>
            <w:tcW w:w="892" w:type="dxa"/>
            <w:noWrap/>
            <w:hideMark/>
          </w:tcPr>
          <w:p w:rsidR="00C062FD" w:rsidRPr="00574B2F" w:rsidRDefault="00C062FD" w:rsidP="002C107C">
            <w:pPr>
              <w:rPr>
                <w:rFonts w:ascii="Arial" w:hAnsi="Arial" w:cs="Arial"/>
                <w:sz w:val="16"/>
                <w:szCs w:val="16"/>
              </w:rPr>
            </w:pPr>
            <w:r w:rsidRPr="00574B2F">
              <w:rPr>
                <w:rFonts w:ascii="Arial" w:hAnsi="Arial" w:cs="Arial"/>
                <w:sz w:val="16"/>
                <w:szCs w:val="16"/>
              </w:rPr>
              <w:t>Source</w:t>
            </w:r>
          </w:p>
        </w:tc>
        <w:tc>
          <w:tcPr>
            <w:tcW w:w="1106" w:type="dxa"/>
            <w:noWrap/>
            <w:hideMark/>
          </w:tcPr>
          <w:p w:rsidR="00C062FD" w:rsidRPr="00574B2F" w:rsidRDefault="00C062FD" w:rsidP="002C107C">
            <w:pPr>
              <w:rPr>
                <w:rFonts w:ascii="Arial" w:hAnsi="Arial" w:cs="Arial"/>
                <w:sz w:val="16"/>
                <w:szCs w:val="16"/>
              </w:rPr>
            </w:pPr>
            <w:r w:rsidRPr="00574B2F">
              <w:rPr>
                <w:rFonts w:ascii="Arial" w:hAnsi="Arial" w:cs="Arial"/>
                <w:sz w:val="16"/>
                <w:szCs w:val="16"/>
              </w:rPr>
              <w:t>Destination</w:t>
            </w:r>
          </w:p>
        </w:tc>
        <w:tc>
          <w:tcPr>
            <w:tcW w:w="866" w:type="dxa"/>
            <w:shd w:val="clear" w:color="auto" w:fill="FDE9D9" w:themeFill="accent6" w:themeFillTint="33"/>
            <w:noWrap/>
            <w:hideMark/>
          </w:tcPr>
          <w:p w:rsidR="00C062FD" w:rsidRPr="00574B2F" w:rsidRDefault="00C062FD" w:rsidP="002C107C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955" w:type="dxa"/>
            <w:noWrap/>
            <w:hideMark/>
          </w:tcPr>
          <w:p w:rsidR="00C062FD" w:rsidRPr="00574B2F" w:rsidRDefault="00C062FD" w:rsidP="002C107C">
            <w:pPr>
              <w:rPr>
                <w:rFonts w:ascii="Arial" w:hAnsi="Arial" w:cs="Arial"/>
                <w:sz w:val="16"/>
                <w:szCs w:val="16"/>
              </w:rPr>
            </w:pPr>
            <w:r w:rsidRPr="00574B2F">
              <w:rPr>
                <w:rFonts w:ascii="Arial" w:hAnsi="Arial" w:cs="Arial"/>
                <w:sz w:val="16"/>
                <w:szCs w:val="16"/>
                <w:lang w:val="en-US"/>
              </w:rPr>
              <w:t>dest</w:t>
            </w:r>
            <w:r w:rsidRPr="00574B2F">
              <w:rPr>
                <w:rFonts w:ascii="Arial" w:hAnsi="Arial" w:cs="Arial"/>
                <w:sz w:val="16"/>
                <w:szCs w:val="16"/>
              </w:rPr>
              <w:t>Field</w:t>
            </w:r>
          </w:p>
        </w:tc>
        <w:tc>
          <w:tcPr>
            <w:tcW w:w="1212" w:type="dxa"/>
          </w:tcPr>
          <w:p w:rsidR="00C062FD" w:rsidRPr="00574B2F" w:rsidRDefault="00C062FD" w:rsidP="002C107C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574B2F">
              <w:rPr>
                <w:rFonts w:ascii="Arial" w:hAnsi="Arial" w:cs="Arial"/>
                <w:sz w:val="16"/>
                <w:szCs w:val="16"/>
                <w:lang w:val="en-US"/>
              </w:rPr>
              <w:t>true</w:t>
            </w:r>
          </w:p>
        </w:tc>
        <w:tc>
          <w:tcPr>
            <w:tcW w:w="1897" w:type="dxa"/>
          </w:tcPr>
          <w:p w:rsidR="00C062FD" w:rsidRPr="00574B2F" w:rsidRDefault="000F16F4" w:rsidP="002C107C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My constant</w:t>
            </w:r>
          </w:p>
        </w:tc>
      </w:tr>
    </w:tbl>
    <w:p w:rsidR="00337D9B" w:rsidRPr="00A21F9A" w:rsidRDefault="00337D9B" w:rsidP="00337D9B">
      <w:pPr>
        <w:spacing w:before="240"/>
        <w:jc w:val="center"/>
        <w:rPr>
          <w:rStyle w:val="SubtleEmphasis"/>
          <w:lang w:val="en-US"/>
        </w:rPr>
      </w:pPr>
      <w:r w:rsidRPr="006B2D85">
        <w:rPr>
          <w:rStyle w:val="SubtleEmphasis"/>
          <w:lang w:val="en-US"/>
        </w:rPr>
        <w:t xml:space="preserve">Table </w:t>
      </w:r>
      <w:fldSimple w:instr=" SEQ Table  \* MERGEFORMAT ">
        <w:r w:rsidR="005A4B11" w:rsidRPr="005A4B11">
          <w:rPr>
            <w:rStyle w:val="SubtleEmphasis"/>
            <w:noProof/>
          </w:rPr>
          <w:t>16</w:t>
        </w:r>
      </w:fldSimple>
      <w:r w:rsidRPr="006B2D85">
        <w:rPr>
          <w:rStyle w:val="SubtleEmphasis"/>
          <w:lang w:val="en-US"/>
        </w:rPr>
        <w:t>.</w:t>
      </w:r>
      <w:r>
        <w:rPr>
          <w:rStyle w:val="SubtleEmphasis"/>
          <w:lang w:val="en-US"/>
        </w:rPr>
        <w:t xml:space="preserve"> Empty source mapping definition</w:t>
      </w:r>
    </w:p>
    <w:p w:rsidR="00E11AF8" w:rsidRPr="001C01F7" w:rsidRDefault="00E11AF8" w:rsidP="00E11AF8">
      <w:pPr>
        <w:spacing w:before="240"/>
        <w:rPr>
          <w:iCs/>
          <w:color w:val="808080" w:themeColor="text1" w:themeTint="7F"/>
          <w:lang w:val="en-US"/>
        </w:rPr>
      </w:pPr>
      <w:r>
        <w:rPr>
          <w:lang w:val="en-US"/>
        </w:rPr>
        <w:t xml:space="preserve">Empty source mapping is </w:t>
      </w:r>
      <w:r w:rsidR="00180B5A" w:rsidRPr="0054149E">
        <w:rPr>
          <w:b/>
          <w:lang w:val="en-US"/>
        </w:rPr>
        <w:t>always</w:t>
      </w:r>
      <w:r w:rsidR="0033061C">
        <w:rPr>
          <w:b/>
          <w:lang w:val="en-US"/>
        </w:rPr>
        <w:t xml:space="preserve"> </w:t>
      </w:r>
      <w:r>
        <w:rPr>
          <w:lang w:val="en-US"/>
        </w:rPr>
        <w:t xml:space="preserve">one-way mapping. It </w:t>
      </w:r>
      <w:r w:rsidR="00C24613">
        <w:rPr>
          <w:lang w:val="en-US"/>
        </w:rPr>
        <w:t xml:space="preserve">should </w:t>
      </w:r>
      <w:r>
        <w:rPr>
          <w:lang w:val="en-US"/>
        </w:rPr>
        <w:t>be ignored during reverse mapping.</w:t>
      </w:r>
    </w:p>
    <w:p w:rsidR="0034345A" w:rsidRDefault="0034345A" w:rsidP="00C206E1">
      <w:pPr>
        <w:pStyle w:val="Heading2"/>
        <w:rPr>
          <w:lang w:val="en-US"/>
        </w:rPr>
      </w:pPr>
      <w:bookmarkStart w:id="28" w:name="_Toc290471812"/>
      <w:r>
        <w:rPr>
          <w:lang w:val="en-US"/>
        </w:rPr>
        <w:lastRenderedPageBreak/>
        <w:t>Multi source mapping</w:t>
      </w:r>
      <w:bookmarkEnd w:id="28"/>
    </w:p>
    <w:p w:rsidR="00920C02" w:rsidRDefault="003135C2">
      <w:pPr>
        <w:spacing w:after="0"/>
        <w:rPr>
          <w:lang w:val="en-US"/>
        </w:rPr>
      </w:pPr>
      <w:r>
        <w:rPr>
          <w:lang w:val="en-US"/>
        </w:rPr>
        <w:t>Multi source mapping is useful when data calculation is required using several sources of input data.</w:t>
      </w:r>
    </w:p>
    <w:p w:rsidR="00920C02" w:rsidRDefault="00DC339C">
      <w:pPr>
        <w:spacing w:after="0"/>
        <w:rPr>
          <w:lang w:val="en-US"/>
        </w:rPr>
      </w:pPr>
      <w:r>
        <w:rPr>
          <w:lang w:val="en-US"/>
        </w:rPr>
        <w:t xml:space="preserve">Custom converter should be provided for this type of field mapping. </w:t>
      </w:r>
    </w:p>
    <w:p w:rsidR="00920C02" w:rsidRDefault="00920C02">
      <w:pPr>
        <w:spacing w:after="0"/>
        <w:rPr>
          <w:lang w:val="en-US"/>
        </w:rPr>
      </w:pPr>
    </w:p>
    <w:tbl>
      <w:tblPr>
        <w:tblStyle w:val="TableGrid"/>
        <w:tblW w:w="0" w:type="auto"/>
        <w:jc w:val="center"/>
        <w:tblLook w:val="04A0"/>
      </w:tblPr>
      <w:tblGrid>
        <w:gridCol w:w="1017"/>
        <w:gridCol w:w="1106"/>
        <w:gridCol w:w="866"/>
        <w:gridCol w:w="955"/>
        <w:gridCol w:w="1212"/>
        <w:gridCol w:w="2252"/>
      </w:tblGrid>
      <w:tr w:rsidR="00E054A1" w:rsidRPr="00574B2F" w:rsidTr="007E0957">
        <w:trPr>
          <w:trHeight w:val="300"/>
          <w:jc w:val="center"/>
        </w:trPr>
        <w:tc>
          <w:tcPr>
            <w:tcW w:w="7408" w:type="dxa"/>
            <w:gridSpan w:val="6"/>
            <w:tcBorders>
              <w:bottom w:val="single" w:sz="4" w:space="0" w:color="000000" w:themeColor="text1"/>
            </w:tcBorders>
            <w:shd w:val="clear" w:color="auto" w:fill="0070C0"/>
          </w:tcPr>
          <w:p w:rsidR="00920C02" w:rsidRDefault="00E054A1">
            <w:pPr>
              <w:jc w:val="center"/>
              <w:rPr>
                <w:rFonts w:ascii="Arial" w:hAnsi="Arial" w:cs="Arial"/>
                <w:b/>
                <w:color w:val="FFFFFF"/>
                <w:sz w:val="16"/>
                <w:szCs w:val="16"/>
                <w:lang w:val="en-US"/>
              </w:rPr>
            </w:pPr>
            <w:r w:rsidRPr="00574B2F">
              <w:rPr>
                <w:rFonts w:ascii="Arial" w:hAnsi="Arial" w:cs="Arial"/>
                <w:b/>
                <w:color w:val="FFFFFF"/>
                <w:sz w:val="16"/>
                <w:szCs w:val="16"/>
              </w:rPr>
              <w:t>Data Mapping mappings</w:t>
            </w:r>
          </w:p>
        </w:tc>
      </w:tr>
      <w:tr w:rsidR="00E054A1" w:rsidRPr="00574B2F" w:rsidTr="007E0957">
        <w:trPr>
          <w:trHeight w:val="300"/>
          <w:jc w:val="center"/>
        </w:trPr>
        <w:tc>
          <w:tcPr>
            <w:tcW w:w="1017" w:type="dxa"/>
            <w:shd w:val="clear" w:color="auto" w:fill="FFFF00"/>
            <w:noWrap/>
            <w:hideMark/>
          </w:tcPr>
          <w:p w:rsidR="00000C96" w:rsidRDefault="000F31A9">
            <w:pPr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class</w:t>
            </w:r>
            <w:r>
              <w:rPr>
                <w:rFonts w:ascii="Arial" w:hAnsi="Arial" w:cs="Arial"/>
                <w:b/>
                <w:sz w:val="16"/>
                <w:szCs w:val="16"/>
                <w:lang w:val="en-US"/>
              </w:rPr>
              <w:t>A</w:t>
            </w:r>
          </w:p>
        </w:tc>
        <w:tc>
          <w:tcPr>
            <w:tcW w:w="1106" w:type="dxa"/>
            <w:shd w:val="clear" w:color="auto" w:fill="FFFF00"/>
            <w:noWrap/>
            <w:hideMark/>
          </w:tcPr>
          <w:p w:rsidR="00000C96" w:rsidRDefault="000F31A9">
            <w:pPr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</w:rPr>
              <w:t>class</w:t>
            </w:r>
            <w:r>
              <w:rPr>
                <w:rFonts w:ascii="Arial" w:hAnsi="Arial" w:cs="Arial"/>
                <w:b/>
                <w:sz w:val="16"/>
                <w:szCs w:val="16"/>
                <w:lang w:val="en-US"/>
              </w:rPr>
              <w:t>B</w:t>
            </w:r>
          </w:p>
        </w:tc>
        <w:tc>
          <w:tcPr>
            <w:tcW w:w="866" w:type="dxa"/>
            <w:shd w:val="clear" w:color="auto" w:fill="FFFF00"/>
            <w:noWrap/>
            <w:hideMark/>
          </w:tcPr>
          <w:p w:rsidR="00E054A1" w:rsidRPr="00574B2F" w:rsidRDefault="00E054A1" w:rsidP="00920C02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</w:rPr>
              <w:t>fieldA</w:t>
            </w:r>
          </w:p>
        </w:tc>
        <w:tc>
          <w:tcPr>
            <w:tcW w:w="955" w:type="dxa"/>
            <w:shd w:val="clear" w:color="auto" w:fill="FFFF00"/>
            <w:noWrap/>
            <w:hideMark/>
          </w:tcPr>
          <w:p w:rsidR="00E054A1" w:rsidRPr="00574B2F" w:rsidRDefault="00E054A1" w:rsidP="00920C02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</w:rPr>
              <w:t>fieldB</w:t>
            </w:r>
          </w:p>
        </w:tc>
        <w:tc>
          <w:tcPr>
            <w:tcW w:w="1212" w:type="dxa"/>
            <w:shd w:val="clear" w:color="auto" w:fill="FFFF00"/>
          </w:tcPr>
          <w:p w:rsidR="00E054A1" w:rsidRDefault="00E054A1" w:rsidP="00E054A1">
            <w:pPr>
              <w:tabs>
                <w:tab w:val="right" w:pos="2036"/>
              </w:tabs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  <w:lang w:val="en-US"/>
              </w:rPr>
              <w:t>oneWay</w:t>
            </w:r>
          </w:p>
        </w:tc>
        <w:tc>
          <w:tcPr>
            <w:tcW w:w="2252" w:type="dxa"/>
            <w:shd w:val="clear" w:color="auto" w:fill="FFC000"/>
          </w:tcPr>
          <w:p w:rsidR="00920C02" w:rsidRDefault="00E054A1">
            <w:pPr>
              <w:tabs>
                <w:tab w:val="right" w:pos="2036"/>
              </w:tabs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n-US"/>
              </w:rPr>
              <w:t>convertMethodAB</w:t>
            </w:r>
            <w:r>
              <w:rPr>
                <w:rFonts w:ascii="Arial" w:hAnsi="Arial" w:cs="Arial"/>
                <w:b/>
                <w:sz w:val="16"/>
                <w:szCs w:val="16"/>
                <w:lang w:val="en-US"/>
              </w:rPr>
              <w:tab/>
            </w:r>
          </w:p>
        </w:tc>
      </w:tr>
      <w:tr w:rsidR="00E054A1" w:rsidRPr="00E1467F" w:rsidTr="007E0957">
        <w:trPr>
          <w:trHeight w:val="300"/>
          <w:jc w:val="center"/>
        </w:trPr>
        <w:tc>
          <w:tcPr>
            <w:tcW w:w="1017" w:type="dxa"/>
            <w:shd w:val="clear" w:color="auto" w:fill="FFFF00"/>
            <w:noWrap/>
            <w:hideMark/>
          </w:tcPr>
          <w:p w:rsidR="00000C96" w:rsidRDefault="00E054A1">
            <w:pPr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  <w:lang w:val="en-US"/>
              </w:rPr>
              <w:t>C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lass</w:t>
            </w:r>
            <w:r w:rsidR="00A10BE3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</w:t>
            </w:r>
            <w:r w:rsidR="000F31A9">
              <w:rPr>
                <w:rFonts w:ascii="Arial" w:hAnsi="Arial" w:cs="Arial"/>
                <w:b/>
                <w:sz w:val="16"/>
                <w:szCs w:val="16"/>
                <w:lang w:val="en-US"/>
              </w:rPr>
              <w:t>A</w:t>
            </w:r>
          </w:p>
        </w:tc>
        <w:tc>
          <w:tcPr>
            <w:tcW w:w="1106" w:type="dxa"/>
            <w:shd w:val="clear" w:color="auto" w:fill="FFFF00"/>
            <w:noWrap/>
            <w:hideMark/>
          </w:tcPr>
          <w:p w:rsidR="00000C96" w:rsidRDefault="00E054A1">
            <w:pPr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  <w:lang w:val="en-US"/>
              </w:rPr>
              <w:t>C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lass</w:t>
            </w:r>
            <w:r w:rsidR="00A10BE3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</w:t>
            </w:r>
            <w:r w:rsidR="000F31A9">
              <w:rPr>
                <w:rFonts w:ascii="Arial" w:hAnsi="Arial" w:cs="Arial"/>
                <w:b/>
                <w:sz w:val="16"/>
                <w:szCs w:val="16"/>
                <w:lang w:val="en-US"/>
              </w:rPr>
              <w:t>B</w:t>
            </w:r>
          </w:p>
        </w:tc>
        <w:tc>
          <w:tcPr>
            <w:tcW w:w="866" w:type="dxa"/>
            <w:shd w:val="clear" w:color="auto" w:fill="FFFF00"/>
            <w:noWrap/>
            <w:hideMark/>
          </w:tcPr>
          <w:p w:rsidR="00E054A1" w:rsidRPr="00574B2F" w:rsidRDefault="00E054A1" w:rsidP="00920C02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  <w:lang w:val="en-US"/>
              </w:rPr>
              <w:t>F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ield</w:t>
            </w:r>
            <w:r w:rsidR="00A10BE3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A</w:t>
            </w:r>
          </w:p>
        </w:tc>
        <w:tc>
          <w:tcPr>
            <w:tcW w:w="955" w:type="dxa"/>
            <w:shd w:val="clear" w:color="auto" w:fill="FFFF00"/>
            <w:noWrap/>
            <w:hideMark/>
          </w:tcPr>
          <w:p w:rsidR="00E054A1" w:rsidRPr="00574B2F" w:rsidRDefault="00E054A1" w:rsidP="00920C02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  <w:lang w:val="en-US"/>
              </w:rPr>
              <w:t>F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ield</w:t>
            </w:r>
            <w:r w:rsidR="00A10BE3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B</w:t>
            </w:r>
          </w:p>
        </w:tc>
        <w:tc>
          <w:tcPr>
            <w:tcW w:w="1212" w:type="dxa"/>
            <w:shd w:val="clear" w:color="auto" w:fill="FFFF00"/>
          </w:tcPr>
          <w:p w:rsidR="00E054A1" w:rsidRDefault="00E054A1" w:rsidP="00920C02">
            <w:pPr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  <w:lang w:val="en-US"/>
              </w:rPr>
              <w:t>Is one way?</w:t>
            </w:r>
          </w:p>
        </w:tc>
        <w:tc>
          <w:tcPr>
            <w:tcW w:w="2252" w:type="dxa"/>
            <w:shd w:val="clear" w:color="auto" w:fill="FFC000"/>
          </w:tcPr>
          <w:p w:rsidR="00E054A1" w:rsidRPr="00574B2F" w:rsidRDefault="00E054A1" w:rsidP="00920C02">
            <w:pPr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n-US"/>
              </w:rPr>
              <w:t>Convert method (a into b)</w:t>
            </w:r>
          </w:p>
        </w:tc>
      </w:tr>
      <w:tr w:rsidR="00554C51" w:rsidRPr="00574B2F" w:rsidTr="007E0957">
        <w:trPr>
          <w:trHeight w:val="300"/>
          <w:jc w:val="center"/>
        </w:trPr>
        <w:tc>
          <w:tcPr>
            <w:tcW w:w="1017" w:type="dxa"/>
            <w:vMerge w:val="restart"/>
            <w:noWrap/>
            <w:hideMark/>
          </w:tcPr>
          <w:p w:rsidR="00554C51" w:rsidRPr="00912957" w:rsidRDefault="000F31A9" w:rsidP="00920C02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Source1</w:t>
            </w:r>
          </w:p>
        </w:tc>
        <w:tc>
          <w:tcPr>
            <w:tcW w:w="1106" w:type="dxa"/>
            <w:vMerge w:val="restart"/>
            <w:noWrap/>
            <w:hideMark/>
          </w:tcPr>
          <w:p w:rsidR="00554C51" w:rsidRPr="00912957" w:rsidRDefault="000F31A9" w:rsidP="00920C02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Dest</w:t>
            </w:r>
          </w:p>
          <w:p w:rsidR="00554C51" w:rsidRPr="00912957" w:rsidRDefault="00554C51" w:rsidP="00920C02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866" w:type="dxa"/>
            <w:noWrap/>
            <w:hideMark/>
          </w:tcPr>
          <w:p w:rsidR="00554C51" w:rsidRPr="00574B2F" w:rsidRDefault="00554C51" w:rsidP="00920C02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field1</w:t>
            </w:r>
          </w:p>
        </w:tc>
        <w:tc>
          <w:tcPr>
            <w:tcW w:w="955" w:type="dxa"/>
            <w:vMerge w:val="restart"/>
            <w:noWrap/>
            <w:hideMark/>
          </w:tcPr>
          <w:p w:rsidR="00554C51" w:rsidRPr="00574B2F" w:rsidRDefault="00554C51" w:rsidP="00920C02">
            <w:pPr>
              <w:rPr>
                <w:rFonts w:ascii="Arial" w:hAnsi="Arial" w:cs="Arial"/>
                <w:sz w:val="16"/>
                <w:szCs w:val="16"/>
              </w:rPr>
            </w:pPr>
            <w:r w:rsidRPr="00574B2F">
              <w:rPr>
                <w:rFonts w:ascii="Arial" w:hAnsi="Arial" w:cs="Arial"/>
                <w:sz w:val="16"/>
                <w:szCs w:val="16"/>
                <w:lang w:val="en-US"/>
              </w:rPr>
              <w:t>dest</w:t>
            </w:r>
            <w:r w:rsidRPr="00574B2F">
              <w:rPr>
                <w:rFonts w:ascii="Arial" w:hAnsi="Arial" w:cs="Arial"/>
                <w:sz w:val="16"/>
                <w:szCs w:val="16"/>
              </w:rPr>
              <w:t>Field</w:t>
            </w:r>
          </w:p>
        </w:tc>
        <w:tc>
          <w:tcPr>
            <w:tcW w:w="1212" w:type="dxa"/>
            <w:vMerge w:val="restart"/>
          </w:tcPr>
          <w:p w:rsidR="00554C51" w:rsidRPr="00CC1CD8" w:rsidRDefault="00554C51" w:rsidP="00920C02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574B2F">
              <w:rPr>
                <w:rFonts w:ascii="Arial" w:hAnsi="Arial" w:cs="Arial"/>
                <w:sz w:val="16"/>
                <w:szCs w:val="16"/>
                <w:lang w:val="en-US"/>
              </w:rPr>
              <w:t>true</w:t>
            </w:r>
          </w:p>
        </w:tc>
        <w:tc>
          <w:tcPr>
            <w:tcW w:w="2252" w:type="dxa"/>
            <w:vMerge w:val="restart"/>
          </w:tcPr>
          <w:p w:rsidR="00554C51" w:rsidRPr="00574B2F" w:rsidRDefault="00554C51" w:rsidP="00920C02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CC1CD8">
              <w:rPr>
                <w:rFonts w:ascii="Arial" w:hAnsi="Arial" w:cs="Arial"/>
                <w:sz w:val="16"/>
                <w:szCs w:val="16"/>
                <w:lang w:val="en-US"/>
              </w:rPr>
              <w:t>multiSourceFieldConverter</w:t>
            </w:r>
          </w:p>
        </w:tc>
      </w:tr>
      <w:tr w:rsidR="00554C51" w:rsidRPr="00574B2F" w:rsidTr="007E0957">
        <w:trPr>
          <w:trHeight w:val="300"/>
          <w:jc w:val="center"/>
        </w:trPr>
        <w:tc>
          <w:tcPr>
            <w:tcW w:w="1017" w:type="dxa"/>
            <w:vMerge/>
            <w:noWrap/>
            <w:hideMark/>
          </w:tcPr>
          <w:p w:rsidR="00554C51" w:rsidRDefault="00554C51" w:rsidP="00920C02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1106" w:type="dxa"/>
            <w:vMerge/>
            <w:noWrap/>
            <w:hideMark/>
          </w:tcPr>
          <w:p w:rsidR="00554C51" w:rsidRDefault="00554C51" w:rsidP="00920C02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866" w:type="dxa"/>
            <w:noWrap/>
            <w:hideMark/>
          </w:tcPr>
          <w:p w:rsidR="00554C51" w:rsidRPr="00574B2F" w:rsidRDefault="00554C51" w:rsidP="00920C02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field2</w:t>
            </w:r>
          </w:p>
        </w:tc>
        <w:tc>
          <w:tcPr>
            <w:tcW w:w="955" w:type="dxa"/>
            <w:vMerge/>
            <w:noWrap/>
            <w:hideMark/>
          </w:tcPr>
          <w:p w:rsidR="00554C51" w:rsidRPr="00574B2F" w:rsidRDefault="00554C51" w:rsidP="00920C02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1212" w:type="dxa"/>
            <w:vMerge/>
          </w:tcPr>
          <w:p w:rsidR="00554C51" w:rsidRDefault="00554C51" w:rsidP="00920C02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2252" w:type="dxa"/>
            <w:vMerge/>
          </w:tcPr>
          <w:p w:rsidR="00554C51" w:rsidRDefault="00554C51" w:rsidP="00920C02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554C51" w:rsidRPr="00574B2F" w:rsidTr="007E0957">
        <w:trPr>
          <w:trHeight w:val="300"/>
          <w:jc w:val="center"/>
        </w:trPr>
        <w:tc>
          <w:tcPr>
            <w:tcW w:w="1017" w:type="dxa"/>
            <w:vMerge/>
            <w:noWrap/>
            <w:hideMark/>
          </w:tcPr>
          <w:p w:rsidR="00554C51" w:rsidRDefault="00554C51" w:rsidP="00920C02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1106" w:type="dxa"/>
            <w:vMerge/>
            <w:noWrap/>
            <w:hideMark/>
          </w:tcPr>
          <w:p w:rsidR="00554C51" w:rsidRDefault="00554C51" w:rsidP="00920C02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866" w:type="dxa"/>
            <w:noWrap/>
            <w:hideMark/>
          </w:tcPr>
          <w:p w:rsidR="00554C51" w:rsidRPr="00574B2F" w:rsidRDefault="00554C51" w:rsidP="00920C02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field3</w:t>
            </w:r>
          </w:p>
        </w:tc>
        <w:tc>
          <w:tcPr>
            <w:tcW w:w="955" w:type="dxa"/>
            <w:vMerge/>
            <w:noWrap/>
            <w:hideMark/>
          </w:tcPr>
          <w:p w:rsidR="00554C51" w:rsidRPr="00574B2F" w:rsidRDefault="00554C51" w:rsidP="00920C02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1212" w:type="dxa"/>
            <w:vMerge/>
          </w:tcPr>
          <w:p w:rsidR="00554C51" w:rsidRDefault="00554C51" w:rsidP="00920C02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2252" w:type="dxa"/>
            <w:vMerge/>
          </w:tcPr>
          <w:p w:rsidR="00554C51" w:rsidRDefault="00554C51" w:rsidP="00920C02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F0579B" w:rsidRDefault="00F0579B" w:rsidP="00F0579B">
      <w:pPr>
        <w:spacing w:before="240"/>
        <w:jc w:val="center"/>
        <w:rPr>
          <w:rStyle w:val="SubtleEmphasis"/>
          <w:lang w:val="en-US"/>
        </w:rPr>
      </w:pPr>
      <w:r w:rsidRPr="006B2D85">
        <w:rPr>
          <w:rStyle w:val="SubtleEmphasis"/>
          <w:lang w:val="en-US"/>
        </w:rPr>
        <w:t xml:space="preserve">Table </w:t>
      </w:r>
      <w:fldSimple w:instr=" SEQ Table  \* MERGEFORMAT ">
        <w:r w:rsidR="005A4B11" w:rsidRPr="005A4B11">
          <w:rPr>
            <w:rStyle w:val="SubtleEmphasis"/>
            <w:noProof/>
          </w:rPr>
          <w:t>17</w:t>
        </w:r>
      </w:fldSimple>
      <w:r w:rsidRPr="006B2D85">
        <w:rPr>
          <w:rStyle w:val="SubtleEmphasis"/>
          <w:lang w:val="en-US"/>
        </w:rPr>
        <w:t>.</w:t>
      </w:r>
      <w:r>
        <w:rPr>
          <w:rStyle w:val="SubtleEmphasis"/>
          <w:lang w:val="en-US"/>
        </w:rPr>
        <w:t xml:space="preserve"> Multi source mapping definition</w:t>
      </w:r>
    </w:p>
    <w:p w:rsidR="00780C06" w:rsidRDefault="00780C06" w:rsidP="00780C06">
      <w:pPr>
        <w:rPr>
          <w:lang w:val="en-US"/>
        </w:rPr>
      </w:pPr>
      <w:r>
        <w:rPr>
          <w:lang w:val="en-US"/>
        </w:rPr>
        <w:t xml:space="preserve">An array of source field values is used as a value for convert method first parameter. </w:t>
      </w:r>
      <w:r w:rsidR="001F37F9">
        <w:rPr>
          <w:lang w:val="en-US"/>
        </w:rPr>
        <w:t>The second one is</w:t>
      </w:r>
      <w:r>
        <w:rPr>
          <w:lang w:val="en-US"/>
        </w:rPr>
        <w:t xml:space="preserve"> existing destination value.</w:t>
      </w:r>
    </w:p>
    <w:tbl>
      <w:tblPr>
        <w:tblStyle w:val="TableGrid"/>
        <w:tblW w:w="0" w:type="auto"/>
        <w:jc w:val="center"/>
        <w:tblLook w:val="04A0"/>
      </w:tblPr>
      <w:tblGrid>
        <w:gridCol w:w="5187"/>
      </w:tblGrid>
      <w:tr w:rsidR="00F0579B" w:rsidRPr="00E1467F" w:rsidTr="00207169">
        <w:trPr>
          <w:cantSplit/>
          <w:trHeight w:val="279"/>
          <w:jc w:val="center"/>
        </w:trPr>
        <w:tc>
          <w:tcPr>
            <w:tcW w:w="5187" w:type="dxa"/>
            <w:shd w:val="clear" w:color="auto" w:fill="1F497D" w:themeFill="text2"/>
          </w:tcPr>
          <w:p w:rsidR="00F0579B" w:rsidRPr="003F530D" w:rsidRDefault="00F0579B" w:rsidP="00920C0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FFFFFF"/>
                <w:sz w:val="16"/>
                <w:szCs w:val="16"/>
                <w:lang w:val="en-US"/>
              </w:rPr>
            </w:pPr>
            <w:r w:rsidRPr="003F530D">
              <w:rPr>
                <w:rFonts w:ascii="Arial" w:hAnsi="Arial" w:cs="Arial"/>
                <w:color w:val="FFFFFF"/>
                <w:sz w:val="16"/>
                <w:szCs w:val="16"/>
                <w:lang w:val="en-US"/>
              </w:rPr>
              <w:t>Method Object multiSo</w:t>
            </w:r>
            <w:r>
              <w:rPr>
                <w:rFonts w:ascii="Arial" w:hAnsi="Arial" w:cs="Arial"/>
                <w:color w:val="FFFFFF"/>
                <w:sz w:val="16"/>
                <w:szCs w:val="16"/>
                <w:lang w:val="en-US"/>
              </w:rPr>
              <w:t>urceFieldConverter(Object[] src</w:t>
            </w:r>
            <w:r w:rsidRPr="003F530D">
              <w:rPr>
                <w:rFonts w:ascii="Arial" w:hAnsi="Arial" w:cs="Arial"/>
                <w:color w:val="FFFFFF"/>
                <w:sz w:val="16"/>
                <w:szCs w:val="16"/>
                <w:lang w:val="en-US"/>
              </w:rPr>
              <w:t>, Object dest)</w:t>
            </w:r>
          </w:p>
        </w:tc>
      </w:tr>
      <w:tr w:rsidR="00F0579B" w:rsidTr="00207169">
        <w:trPr>
          <w:cantSplit/>
          <w:jc w:val="center"/>
        </w:trPr>
        <w:tc>
          <w:tcPr>
            <w:tcW w:w="5187" w:type="dxa"/>
          </w:tcPr>
          <w:p w:rsidR="00F0579B" w:rsidRDefault="00F0579B" w:rsidP="00920C02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  <w:p w:rsidR="00F0579B" w:rsidRPr="003F530D" w:rsidRDefault="00F0579B" w:rsidP="00920C02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3F530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String[] result = </w:t>
            </w:r>
            <w:r w:rsidRPr="003F530D">
              <w:rPr>
                <w:rFonts w:ascii="Arial" w:hAnsi="Arial" w:cs="Arial"/>
                <w:b/>
                <w:bCs/>
                <w:color w:val="7F0055"/>
                <w:sz w:val="16"/>
                <w:szCs w:val="16"/>
                <w:lang w:val="en-US"/>
              </w:rPr>
              <w:t>new</w:t>
            </w:r>
            <w:r w:rsidRPr="003F530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String[src.</w:t>
            </w:r>
            <w:r w:rsidRPr="003F530D">
              <w:rPr>
                <w:rFonts w:ascii="Arial" w:hAnsi="Arial" w:cs="Arial"/>
                <w:color w:val="0000C0"/>
                <w:sz w:val="16"/>
                <w:szCs w:val="16"/>
                <w:lang w:val="en-US"/>
              </w:rPr>
              <w:t>length</w:t>
            </w:r>
            <w:r w:rsidRPr="003F530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];</w:t>
            </w:r>
          </w:p>
          <w:p w:rsidR="00F0579B" w:rsidRPr="003F530D" w:rsidRDefault="00F0579B" w:rsidP="00920C02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  <w:p w:rsidR="00F0579B" w:rsidRPr="003F530D" w:rsidRDefault="00F0579B" w:rsidP="00920C02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3F530D">
              <w:rPr>
                <w:rFonts w:ascii="Arial" w:hAnsi="Arial" w:cs="Arial"/>
                <w:b/>
                <w:bCs/>
                <w:color w:val="7F0055"/>
                <w:sz w:val="16"/>
                <w:szCs w:val="16"/>
                <w:lang w:val="en-US"/>
              </w:rPr>
              <w:t>for</w:t>
            </w:r>
            <w:r w:rsidRPr="003F530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(</w:t>
            </w:r>
            <w:r w:rsidRPr="003F530D">
              <w:rPr>
                <w:rFonts w:ascii="Arial" w:hAnsi="Arial" w:cs="Arial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r w:rsidR="003E3989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i</w:t>
            </w:r>
            <w:r w:rsidRPr="003F530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= 0; </w:t>
            </w:r>
            <w:r w:rsidR="003E3989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i</w:t>
            </w:r>
            <w:r w:rsidRPr="003F530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&lt; src.</w:t>
            </w:r>
            <w:r w:rsidRPr="003F530D">
              <w:rPr>
                <w:rFonts w:ascii="Arial" w:hAnsi="Arial" w:cs="Arial"/>
                <w:color w:val="0000C0"/>
                <w:sz w:val="16"/>
                <w:szCs w:val="16"/>
                <w:lang w:val="en-US"/>
              </w:rPr>
              <w:t>length</w:t>
            </w:r>
            <w:r w:rsidRPr="003F530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; i++) {</w:t>
            </w:r>
          </w:p>
          <w:p w:rsidR="00F0579B" w:rsidRPr="003F530D" w:rsidRDefault="00F0579B" w:rsidP="00920C02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3F530D">
              <w:rPr>
                <w:rFonts w:ascii="Arial" w:hAnsi="Arial" w:cs="Arial"/>
                <w:b/>
                <w:bCs/>
                <w:color w:val="7F0055"/>
                <w:sz w:val="16"/>
                <w:szCs w:val="16"/>
                <w:lang w:val="en-US"/>
              </w:rPr>
              <w:t>if</w:t>
            </w:r>
            <w:r w:rsidRPr="003F530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(src[i] != </w:t>
            </w:r>
            <w:r w:rsidRPr="003F530D">
              <w:rPr>
                <w:rFonts w:ascii="Arial" w:hAnsi="Arial" w:cs="Arial"/>
                <w:b/>
                <w:bCs/>
                <w:color w:val="7F0055"/>
                <w:sz w:val="16"/>
                <w:szCs w:val="16"/>
                <w:lang w:val="en-US"/>
              </w:rPr>
              <w:t>null</w:t>
            </w:r>
            <w:r w:rsidRPr="003F530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) {</w:t>
            </w:r>
          </w:p>
          <w:p w:rsidR="00F0579B" w:rsidRPr="003F530D" w:rsidRDefault="00F0579B" w:rsidP="00920C02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3F530D"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 xml:space="preserve">     result[i] = src[i].toString();</w:t>
            </w:r>
          </w:p>
          <w:p w:rsidR="00F0579B" w:rsidRPr="003F530D" w:rsidRDefault="00F0579B" w:rsidP="00920C02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sz w:val="16"/>
                <w:szCs w:val="16"/>
              </w:rPr>
            </w:pPr>
            <w:r w:rsidRPr="003F530D"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  <w:p w:rsidR="00F0579B" w:rsidRPr="003F530D" w:rsidRDefault="00F0579B" w:rsidP="00920C02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sz w:val="16"/>
                <w:szCs w:val="16"/>
              </w:rPr>
            </w:pPr>
            <w:r w:rsidRPr="003F530D">
              <w:rPr>
                <w:rFonts w:ascii="Arial" w:hAnsi="Arial" w:cs="Arial"/>
                <w:color w:val="000000"/>
                <w:sz w:val="16"/>
                <w:szCs w:val="16"/>
              </w:rPr>
              <w:t>}</w:t>
            </w:r>
          </w:p>
          <w:p w:rsidR="00F0579B" w:rsidRPr="003F530D" w:rsidRDefault="00F0579B" w:rsidP="00920C02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sz w:val="16"/>
                <w:szCs w:val="16"/>
              </w:rPr>
            </w:pPr>
          </w:p>
          <w:p w:rsidR="00F0579B" w:rsidRPr="003F530D" w:rsidRDefault="00F0579B" w:rsidP="00920C02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3F530D">
              <w:rPr>
                <w:rFonts w:ascii="Arial" w:hAnsi="Arial" w:cs="Arial"/>
                <w:b/>
                <w:bCs/>
                <w:color w:val="7F0055"/>
                <w:sz w:val="16"/>
                <w:szCs w:val="16"/>
              </w:rPr>
              <w:t>return</w:t>
            </w:r>
            <w:r w:rsidRPr="003F530D">
              <w:rPr>
                <w:rFonts w:ascii="Arial" w:hAnsi="Arial" w:cs="Arial"/>
                <w:color w:val="000000"/>
                <w:sz w:val="16"/>
                <w:szCs w:val="16"/>
              </w:rPr>
              <w:t xml:space="preserve"> result;</w:t>
            </w:r>
          </w:p>
        </w:tc>
      </w:tr>
    </w:tbl>
    <w:p w:rsidR="00F0579B" w:rsidRDefault="00F0579B" w:rsidP="00F0579B">
      <w:pPr>
        <w:spacing w:before="240"/>
        <w:jc w:val="center"/>
        <w:rPr>
          <w:rStyle w:val="SubtleEmphasis"/>
          <w:lang w:val="en-US"/>
        </w:rPr>
      </w:pPr>
      <w:r w:rsidRPr="006B2D85">
        <w:rPr>
          <w:rStyle w:val="SubtleEmphasis"/>
          <w:lang w:val="en-US"/>
        </w:rPr>
        <w:t xml:space="preserve">Table </w:t>
      </w:r>
      <w:fldSimple w:instr=" SEQ Table  \* MERGEFORMAT ">
        <w:r w:rsidR="005A4B11" w:rsidRPr="005A4B11">
          <w:rPr>
            <w:rStyle w:val="SubtleEmphasis"/>
            <w:noProof/>
            <w:lang w:val="en-US"/>
          </w:rPr>
          <w:t>18</w:t>
        </w:r>
      </w:fldSimple>
      <w:r w:rsidRPr="006B2D85">
        <w:rPr>
          <w:rStyle w:val="SubtleEmphasis"/>
          <w:lang w:val="en-US"/>
        </w:rPr>
        <w:t>.</w:t>
      </w:r>
      <w:r>
        <w:rPr>
          <w:rStyle w:val="SubtleEmphasis"/>
          <w:lang w:val="en-US"/>
        </w:rPr>
        <w:t xml:space="preserve"> Custom converter for multi source mapping</w:t>
      </w:r>
    </w:p>
    <w:p w:rsidR="00534963" w:rsidRPr="001C01F7" w:rsidRDefault="00534963" w:rsidP="00534963">
      <w:pPr>
        <w:spacing w:before="240"/>
        <w:rPr>
          <w:iCs/>
          <w:color w:val="808080" w:themeColor="text1" w:themeTint="7F"/>
          <w:lang w:val="en-US"/>
        </w:rPr>
      </w:pPr>
      <w:r>
        <w:rPr>
          <w:lang w:val="en-US"/>
        </w:rPr>
        <w:t xml:space="preserve">Multi source mapping is </w:t>
      </w:r>
      <w:r w:rsidR="00180B5A" w:rsidRPr="0054149E">
        <w:rPr>
          <w:b/>
          <w:lang w:val="en-US"/>
        </w:rPr>
        <w:t>always</w:t>
      </w:r>
      <w:r w:rsidR="00022563">
        <w:rPr>
          <w:b/>
          <w:lang w:val="en-US"/>
        </w:rPr>
        <w:t xml:space="preserve"> </w:t>
      </w:r>
      <w:r>
        <w:rPr>
          <w:lang w:val="en-US"/>
        </w:rPr>
        <w:t xml:space="preserve">one-way mapping. It </w:t>
      </w:r>
      <w:r w:rsidR="0024761D">
        <w:rPr>
          <w:lang w:val="en-US"/>
        </w:rPr>
        <w:t xml:space="preserve">should </w:t>
      </w:r>
      <w:r>
        <w:rPr>
          <w:lang w:val="en-US"/>
        </w:rPr>
        <w:t>be ignored during reverse mapping.</w:t>
      </w:r>
    </w:p>
    <w:p w:rsidR="00611E86" w:rsidRDefault="00611E86" w:rsidP="00611E86">
      <w:pPr>
        <w:pStyle w:val="Heading2"/>
        <w:rPr>
          <w:lang w:val="en-US"/>
        </w:rPr>
      </w:pPr>
      <w:bookmarkStart w:id="29" w:name="_Toc290471813"/>
      <w:r>
        <w:rPr>
          <w:lang w:val="en-US"/>
        </w:rPr>
        <w:t>Index mapping</w:t>
      </w:r>
      <w:bookmarkEnd w:id="29"/>
    </w:p>
    <w:p w:rsidR="00B26304" w:rsidRDefault="009053BF">
      <w:pPr>
        <w:rPr>
          <w:lang w:val="en-US"/>
        </w:rPr>
      </w:pPr>
      <w:r w:rsidRPr="009053BF">
        <w:rPr>
          <w:lang w:val="en-US"/>
        </w:rPr>
        <w:t>Fields that need to be looked up or written to by indexed property are supported.</w:t>
      </w:r>
    </w:p>
    <w:p w:rsidR="00B26304" w:rsidRDefault="00720E69">
      <w:pPr>
        <w:pStyle w:val="Heading3"/>
        <w:rPr>
          <w:lang w:val="en-US"/>
        </w:rPr>
      </w:pPr>
      <w:bookmarkStart w:id="30" w:name="_Toc290471814"/>
      <w:r>
        <w:rPr>
          <w:lang w:val="en-US"/>
        </w:rPr>
        <w:t>Simple index</w:t>
      </w:r>
      <w:bookmarkEnd w:id="30"/>
    </w:p>
    <w:p w:rsidR="00B26304" w:rsidRDefault="007963B5">
      <w:pPr>
        <w:rPr>
          <w:lang w:val="en-US"/>
        </w:rPr>
      </w:pPr>
      <w:r>
        <w:rPr>
          <w:lang w:val="en-US"/>
        </w:rPr>
        <w:t>Mapping using s</w:t>
      </w:r>
      <w:r w:rsidR="00635F9C">
        <w:rPr>
          <w:lang w:val="en-US"/>
        </w:rPr>
        <w:t>imple index is a usage of index operator to locate required element in array or collection</w:t>
      </w:r>
      <w:r w:rsidR="009902D3">
        <w:rPr>
          <w:lang w:val="en-US"/>
        </w:rPr>
        <w:t xml:space="preserve"> object</w:t>
      </w:r>
      <w:r w:rsidR="00635F9C">
        <w:rPr>
          <w:lang w:val="en-US"/>
        </w:rPr>
        <w:t>.</w:t>
      </w:r>
    </w:p>
    <w:tbl>
      <w:tblPr>
        <w:tblStyle w:val="TableGrid"/>
        <w:tblW w:w="0" w:type="auto"/>
        <w:jc w:val="center"/>
        <w:tblLook w:val="04A0"/>
      </w:tblPr>
      <w:tblGrid>
        <w:gridCol w:w="892"/>
        <w:gridCol w:w="1017"/>
        <w:gridCol w:w="1367"/>
        <w:gridCol w:w="1425"/>
      </w:tblGrid>
      <w:tr w:rsidR="000B17BA" w:rsidRPr="00574B2F" w:rsidTr="00A10BE3">
        <w:trPr>
          <w:trHeight w:val="284"/>
          <w:jc w:val="center"/>
        </w:trPr>
        <w:tc>
          <w:tcPr>
            <w:tcW w:w="4701" w:type="dxa"/>
            <w:gridSpan w:val="4"/>
            <w:tcBorders>
              <w:bottom w:val="single" w:sz="4" w:space="0" w:color="000000" w:themeColor="text1"/>
            </w:tcBorders>
            <w:shd w:val="clear" w:color="auto" w:fill="0070C0"/>
            <w:noWrap/>
            <w:hideMark/>
          </w:tcPr>
          <w:p w:rsidR="000B17BA" w:rsidRPr="002C107C" w:rsidRDefault="000B17BA" w:rsidP="00F554C8">
            <w:pPr>
              <w:spacing w:after="200" w:line="276" w:lineRule="auto"/>
              <w:jc w:val="center"/>
              <w:rPr>
                <w:rFonts w:ascii="Arial" w:hAnsi="Arial" w:cs="Arial"/>
                <w:b/>
                <w:color w:val="FFFFFF"/>
                <w:sz w:val="16"/>
                <w:szCs w:val="16"/>
                <w:lang w:val="en-US"/>
              </w:rPr>
            </w:pPr>
            <w:r w:rsidRPr="00574B2F">
              <w:rPr>
                <w:rFonts w:ascii="Arial" w:hAnsi="Arial" w:cs="Arial"/>
                <w:b/>
                <w:color w:val="FFFFFF"/>
                <w:sz w:val="16"/>
                <w:szCs w:val="16"/>
              </w:rPr>
              <w:t>Data</w:t>
            </w:r>
            <w:r w:rsidR="00A10BE3">
              <w:rPr>
                <w:rFonts w:ascii="Arial" w:hAnsi="Arial" w:cs="Arial"/>
                <w:b/>
                <w:color w:val="FFFFFF"/>
                <w:sz w:val="16"/>
                <w:szCs w:val="16"/>
                <w:lang w:val="en-US"/>
              </w:rPr>
              <w:t xml:space="preserve"> </w:t>
            </w:r>
            <w:r w:rsidRPr="00574B2F">
              <w:rPr>
                <w:rFonts w:ascii="Arial" w:hAnsi="Arial" w:cs="Arial"/>
                <w:b/>
                <w:color w:val="FFFFFF"/>
                <w:sz w:val="16"/>
                <w:szCs w:val="16"/>
              </w:rPr>
              <w:t>Mapping</w:t>
            </w:r>
            <w:r w:rsidR="00A10BE3">
              <w:rPr>
                <w:rFonts w:ascii="Arial" w:hAnsi="Arial" w:cs="Arial"/>
                <w:b/>
                <w:color w:val="FFFFFF"/>
                <w:sz w:val="16"/>
                <w:szCs w:val="16"/>
                <w:lang w:val="en-US"/>
              </w:rPr>
              <w:t xml:space="preserve"> </w:t>
            </w:r>
            <w:r w:rsidRPr="00574B2F">
              <w:rPr>
                <w:rFonts w:ascii="Arial" w:hAnsi="Arial" w:cs="Arial"/>
                <w:b/>
                <w:color w:val="FFFFFF"/>
                <w:sz w:val="16"/>
                <w:szCs w:val="16"/>
              </w:rPr>
              <w:t>mappings</w:t>
            </w:r>
          </w:p>
        </w:tc>
      </w:tr>
      <w:tr w:rsidR="000B17BA" w:rsidRPr="00574B2F" w:rsidTr="00A10BE3">
        <w:trPr>
          <w:trHeight w:val="284"/>
          <w:jc w:val="center"/>
        </w:trPr>
        <w:tc>
          <w:tcPr>
            <w:tcW w:w="892" w:type="dxa"/>
            <w:shd w:val="clear" w:color="auto" w:fill="FFFF00"/>
            <w:noWrap/>
            <w:hideMark/>
          </w:tcPr>
          <w:p w:rsidR="000B17BA" w:rsidRPr="00574B2F" w:rsidRDefault="000B17BA" w:rsidP="00F554C8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</w:rPr>
              <w:t>classA</w:t>
            </w:r>
          </w:p>
        </w:tc>
        <w:tc>
          <w:tcPr>
            <w:tcW w:w="1017" w:type="dxa"/>
            <w:shd w:val="clear" w:color="auto" w:fill="FFFF00"/>
            <w:noWrap/>
            <w:hideMark/>
          </w:tcPr>
          <w:p w:rsidR="000B17BA" w:rsidRPr="00574B2F" w:rsidRDefault="000B17BA" w:rsidP="00F554C8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</w:rPr>
              <w:t>classB</w:t>
            </w:r>
          </w:p>
        </w:tc>
        <w:tc>
          <w:tcPr>
            <w:tcW w:w="1367" w:type="dxa"/>
            <w:shd w:val="clear" w:color="auto" w:fill="FFC000"/>
            <w:noWrap/>
            <w:hideMark/>
          </w:tcPr>
          <w:p w:rsidR="000B17BA" w:rsidRPr="00574B2F" w:rsidRDefault="000B17BA" w:rsidP="00F554C8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</w:rPr>
              <w:t>fieldA</w:t>
            </w:r>
          </w:p>
        </w:tc>
        <w:tc>
          <w:tcPr>
            <w:tcW w:w="1425" w:type="dxa"/>
            <w:shd w:val="clear" w:color="auto" w:fill="FFFF00"/>
            <w:noWrap/>
            <w:hideMark/>
          </w:tcPr>
          <w:p w:rsidR="000B17BA" w:rsidRPr="00574B2F" w:rsidRDefault="000B17BA" w:rsidP="00F554C8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</w:rPr>
              <w:t>fieldB</w:t>
            </w:r>
          </w:p>
        </w:tc>
      </w:tr>
      <w:tr w:rsidR="000B17BA" w:rsidRPr="00574B2F" w:rsidTr="00A10BE3">
        <w:trPr>
          <w:trHeight w:val="284"/>
          <w:jc w:val="center"/>
        </w:trPr>
        <w:tc>
          <w:tcPr>
            <w:tcW w:w="892" w:type="dxa"/>
            <w:shd w:val="clear" w:color="auto" w:fill="FFFF00"/>
            <w:noWrap/>
            <w:hideMark/>
          </w:tcPr>
          <w:p w:rsidR="000B17BA" w:rsidRPr="00574B2F" w:rsidRDefault="000B17BA" w:rsidP="00F554C8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  <w:lang w:val="en-US"/>
              </w:rPr>
              <w:t>C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lass</w:t>
            </w:r>
            <w:r w:rsidR="00A10BE3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A</w:t>
            </w:r>
          </w:p>
        </w:tc>
        <w:tc>
          <w:tcPr>
            <w:tcW w:w="1017" w:type="dxa"/>
            <w:shd w:val="clear" w:color="auto" w:fill="FFFF00"/>
            <w:noWrap/>
            <w:hideMark/>
          </w:tcPr>
          <w:p w:rsidR="000B17BA" w:rsidRPr="00574B2F" w:rsidRDefault="000B17BA" w:rsidP="00F554C8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  <w:lang w:val="en-US"/>
              </w:rPr>
              <w:t>C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lass</w:t>
            </w:r>
            <w:r w:rsidR="00A10BE3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B</w:t>
            </w:r>
          </w:p>
        </w:tc>
        <w:tc>
          <w:tcPr>
            <w:tcW w:w="1367" w:type="dxa"/>
            <w:shd w:val="clear" w:color="auto" w:fill="FFC000"/>
            <w:noWrap/>
            <w:hideMark/>
          </w:tcPr>
          <w:p w:rsidR="000B17BA" w:rsidRPr="00574B2F" w:rsidRDefault="000B17BA" w:rsidP="00F554C8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  <w:lang w:val="en-US"/>
              </w:rPr>
              <w:t>F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ield</w:t>
            </w:r>
            <w:r w:rsidR="00A10BE3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A</w:t>
            </w:r>
          </w:p>
        </w:tc>
        <w:tc>
          <w:tcPr>
            <w:tcW w:w="1425" w:type="dxa"/>
            <w:shd w:val="clear" w:color="auto" w:fill="FFFF00"/>
            <w:noWrap/>
            <w:hideMark/>
          </w:tcPr>
          <w:p w:rsidR="000B17BA" w:rsidRPr="00574B2F" w:rsidRDefault="000B17BA" w:rsidP="00F554C8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  <w:lang w:val="en-US"/>
              </w:rPr>
              <w:t>F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ield</w:t>
            </w:r>
            <w:r w:rsidR="00A10BE3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B</w:t>
            </w:r>
          </w:p>
        </w:tc>
      </w:tr>
      <w:tr w:rsidR="000B17BA" w:rsidRPr="00574B2F" w:rsidTr="00A10BE3">
        <w:trPr>
          <w:trHeight w:val="284"/>
          <w:jc w:val="center"/>
        </w:trPr>
        <w:tc>
          <w:tcPr>
            <w:tcW w:w="892" w:type="dxa"/>
            <w:noWrap/>
            <w:hideMark/>
          </w:tcPr>
          <w:p w:rsidR="000B17BA" w:rsidRPr="00574B2F" w:rsidRDefault="000B17BA" w:rsidP="00F554C8">
            <w:pPr>
              <w:rPr>
                <w:rFonts w:ascii="Arial" w:hAnsi="Arial" w:cs="Arial"/>
                <w:sz w:val="16"/>
                <w:szCs w:val="16"/>
              </w:rPr>
            </w:pPr>
            <w:r w:rsidRPr="00574B2F">
              <w:rPr>
                <w:rFonts w:ascii="Arial" w:hAnsi="Arial" w:cs="Arial"/>
                <w:sz w:val="16"/>
                <w:szCs w:val="16"/>
              </w:rPr>
              <w:t>Source</w:t>
            </w:r>
          </w:p>
        </w:tc>
        <w:tc>
          <w:tcPr>
            <w:tcW w:w="1017" w:type="dxa"/>
            <w:noWrap/>
            <w:hideMark/>
          </w:tcPr>
          <w:p w:rsidR="000B17BA" w:rsidRPr="00574B2F" w:rsidRDefault="000B17BA" w:rsidP="00F554C8">
            <w:pPr>
              <w:rPr>
                <w:rFonts w:ascii="Arial" w:hAnsi="Arial" w:cs="Arial"/>
                <w:sz w:val="16"/>
                <w:szCs w:val="16"/>
              </w:rPr>
            </w:pPr>
            <w:r w:rsidRPr="00574B2F">
              <w:rPr>
                <w:rFonts w:ascii="Arial" w:hAnsi="Arial" w:cs="Arial"/>
                <w:sz w:val="16"/>
                <w:szCs w:val="16"/>
              </w:rPr>
              <w:t>Destination</w:t>
            </w:r>
          </w:p>
        </w:tc>
        <w:tc>
          <w:tcPr>
            <w:tcW w:w="1367" w:type="dxa"/>
            <w:noWrap/>
            <w:hideMark/>
          </w:tcPr>
          <w:p w:rsidR="00B26304" w:rsidRDefault="000B17BA">
            <w:pPr>
              <w:jc w:val="left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574B2F">
              <w:rPr>
                <w:rFonts w:ascii="Arial" w:hAnsi="Arial" w:cs="Arial"/>
                <w:sz w:val="16"/>
                <w:szCs w:val="16"/>
              </w:rPr>
              <w:t>a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nArray</w:t>
            </w:r>
            <w:r w:rsidRPr="00574B2F">
              <w:rPr>
                <w:rFonts w:ascii="Arial" w:hAnsi="Arial" w:cs="Arial"/>
                <w:sz w:val="16"/>
                <w:szCs w:val="16"/>
              </w:rPr>
              <w:t>Field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[</w:t>
            </w:r>
            <w:r w:rsidR="00BC24BC"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]</w:t>
            </w:r>
          </w:p>
        </w:tc>
        <w:tc>
          <w:tcPr>
            <w:tcW w:w="1425" w:type="dxa"/>
            <w:noWrap/>
            <w:hideMark/>
          </w:tcPr>
          <w:p w:rsidR="00B26304" w:rsidRDefault="000B17B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first</w:t>
            </w:r>
            <w:r w:rsidRPr="00574B2F">
              <w:rPr>
                <w:rFonts w:ascii="Arial" w:hAnsi="Arial" w:cs="Arial"/>
                <w:sz w:val="16"/>
                <w:szCs w:val="16"/>
              </w:rPr>
              <w:t>Field</w:t>
            </w:r>
          </w:p>
        </w:tc>
      </w:tr>
      <w:tr w:rsidR="000B17BA" w:rsidRPr="00574B2F" w:rsidTr="00A10BE3">
        <w:trPr>
          <w:trHeight w:val="284"/>
          <w:jc w:val="center"/>
        </w:trPr>
        <w:tc>
          <w:tcPr>
            <w:tcW w:w="892" w:type="dxa"/>
            <w:noWrap/>
            <w:hideMark/>
          </w:tcPr>
          <w:p w:rsidR="000B17BA" w:rsidRPr="00574B2F" w:rsidRDefault="000B17BA" w:rsidP="00F554C8">
            <w:pPr>
              <w:jc w:val="left"/>
              <w:rPr>
                <w:rFonts w:ascii="Arial" w:hAnsi="Arial" w:cs="Arial"/>
                <w:sz w:val="16"/>
                <w:szCs w:val="16"/>
              </w:rPr>
            </w:pPr>
            <w:r w:rsidRPr="00574B2F">
              <w:rPr>
                <w:rFonts w:ascii="Arial" w:hAnsi="Arial" w:cs="Arial"/>
                <w:sz w:val="16"/>
                <w:szCs w:val="16"/>
              </w:rPr>
              <w:t>Source</w:t>
            </w:r>
          </w:p>
        </w:tc>
        <w:tc>
          <w:tcPr>
            <w:tcW w:w="1017" w:type="dxa"/>
            <w:noWrap/>
            <w:hideMark/>
          </w:tcPr>
          <w:p w:rsidR="000B17BA" w:rsidRPr="00574B2F" w:rsidRDefault="000B17BA" w:rsidP="00F554C8">
            <w:pPr>
              <w:rPr>
                <w:rFonts w:ascii="Arial" w:hAnsi="Arial" w:cs="Arial"/>
                <w:sz w:val="16"/>
                <w:szCs w:val="16"/>
              </w:rPr>
            </w:pPr>
            <w:r w:rsidRPr="00574B2F">
              <w:rPr>
                <w:rFonts w:ascii="Arial" w:hAnsi="Arial" w:cs="Arial"/>
                <w:sz w:val="16"/>
                <w:szCs w:val="16"/>
              </w:rPr>
              <w:t>Destination</w:t>
            </w:r>
          </w:p>
        </w:tc>
        <w:tc>
          <w:tcPr>
            <w:tcW w:w="1367" w:type="dxa"/>
            <w:noWrap/>
            <w:hideMark/>
          </w:tcPr>
          <w:p w:rsidR="009D0F5E" w:rsidRDefault="000B17BA">
            <w:pPr>
              <w:spacing w:after="200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574B2F">
              <w:rPr>
                <w:rFonts w:ascii="Arial" w:hAnsi="Arial" w:cs="Arial"/>
                <w:sz w:val="16"/>
                <w:szCs w:val="16"/>
              </w:rPr>
              <w:t>a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List</w:t>
            </w:r>
            <w:r w:rsidRPr="00574B2F">
              <w:rPr>
                <w:rFonts w:ascii="Arial" w:hAnsi="Arial" w:cs="Arial"/>
                <w:sz w:val="16"/>
                <w:szCs w:val="16"/>
              </w:rPr>
              <w:t>Field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[</w:t>
            </w:r>
            <w:r w:rsidR="00BC24BC"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]</w:t>
            </w:r>
          </w:p>
        </w:tc>
        <w:tc>
          <w:tcPr>
            <w:tcW w:w="1425" w:type="dxa"/>
            <w:noWrap/>
            <w:hideMark/>
          </w:tcPr>
          <w:p w:rsidR="000B17BA" w:rsidRPr="00AD07DE" w:rsidRDefault="000B17BA" w:rsidP="00F554C8">
            <w:pPr>
              <w:spacing w:after="200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second</w:t>
            </w:r>
            <w:r w:rsidRPr="00574B2F">
              <w:rPr>
                <w:rFonts w:ascii="Arial" w:hAnsi="Arial" w:cs="Arial"/>
                <w:sz w:val="16"/>
                <w:szCs w:val="16"/>
              </w:rPr>
              <w:t>Field</w:t>
            </w:r>
          </w:p>
        </w:tc>
      </w:tr>
    </w:tbl>
    <w:p w:rsidR="000B17BA" w:rsidRDefault="009053BF" w:rsidP="000B17BA">
      <w:pPr>
        <w:spacing w:before="240"/>
        <w:jc w:val="center"/>
        <w:rPr>
          <w:rStyle w:val="SubtleEmphasis"/>
          <w:lang w:val="en-US"/>
        </w:rPr>
      </w:pPr>
      <w:r w:rsidRPr="009053BF">
        <w:rPr>
          <w:rStyle w:val="SubtleEmphasis"/>
          <w:lang w:val="en-US"/>
        </w:rPr>
        <w:t>Table</w:t>
      </w:r>
      <w:fldSimple w:instr=" SEQ Table  \* MERGEFORMAT ">
        <w:r w:rsidR="005A4B11" w:rsidRPr="005A4B11">
          <w:rPr>
            <w:rStyle w:val="SubtleEmphasis"/>
            <w:noProof/>
            <w:lang w:val="en-US"/>
          </w:rPr>
          <w:t>19</w:t>
        </w:r>
      </w:fldSimple>
      <w:r w:rsidRPr="009053BF">
        <w:rPr>
          <w:rStyle w:val="SubtleEmphasis"/>
          <w:lang w:val="en-US"/>
        </w:rPr>
        <w:t>.</w:t>
      </w:r>
      <w:r w:rsidR="003108F0">
        <w:rPr>
          <w:rStyle w:val="SubtleEmphasis"/>
          <w:lang w:val="en-US"/>
        </w:rPr>
        <w:t>A s</w:t>
      </w:r>
      <w:r w:rsidR="007F34EA">
        <w:rPr>
          <w:rStyle w:val="SubtleEmphasis"/>
          <w:lang w:val="en-US"/>
        </w:rPr>
        <w:t>imple i</w:t>
      </w:r>
      <w:r w:rsidR="00CB62D0">
        <w:rPr>
          <w:rStyle w:val="SubtleEmphasis"/>
          <w:lang w:val="en-US"/>
        </w:rPr>
        <w:t>ndex mapping definition</w:t>
      </w:r>
    </w:p>
    <w:p w:rsidR="00416AEB" w:rsidRDefault="008258C5">
      <w:pPr>
        <w:spacing w:after="0"/>
        <w:rPr>
          <w:lang w:val="en-US"/>
        </w:rPr>
      </w:pPr>
      <w:r>
        <w:rPr>
          <w:lang w:val="en-US"/>
        </w:rPr>
        <w:t>Simple index value is 1-b</w:t>
      </w:r>
      <w:r w:rsidR="00AB7BEE">
        <w:rPr>
          <w:lang w:val="en-US"/>
        </w:rPr>
        <w:t>a</w:t>
      </w:r>
      <w:r>
        <w:rPr>
          <w:lang w:val="en-US"/>
        </w:rPr>
        <w:t xml:space="preserve">sed integer value. </w:t>
      </w:r>
      <w:r w:rsidR="003A6FE7">
        <w:rPr>
          <w:lang w:val="en-US"/>
        </w:rPr>
        <w:t xml:space="preserve">It means that </w:t>
      </w:r>
      <w:r w:rsidR="00611AAA" w:rsidRPr="00611AAA">
        <w:rPr>
          <w:lang w:val="en-US"/>
        </w:rPr>
        <w:t>index starts from value 1 and the first element is at 1 index at the array or collection.</w:t>
      </w:r>
    </w:p>
    <w:p w:rsidR="00416AEB" w:rsidRDefault="00635F9C">
      <w:pPr>
        <w:spacing w:after="0"/>
        <w:rPr>
          <w:lang w:val="en-US"/>
        </w:rPr>
      </w:pPr>
      <w:r>
        <w:rPr>
          <w:lang w:val="en-US"/>
        </w:rPr>
        <w:t xml:space="preserve">Simple index </w:t>
      </w:r>
      <w:r w:rsidR="00A91F0B">
        <w:rPr>
          <w:lang w:val="en-US"/>
        </w:rPr>
        <w:t>can be used for destination field</w:t>
      </w:r>
      <w:r w:rsidR="00C006F1">
        <w:rPr>
          <w:lang w:val="en-US"/>
        </w:rPr>
        <w:t xml:space="preserve"> </w:t>
      </w:r>
      <w:r w:rsidR="00741212">
        <w:rPr>
          <w:lang w:val="en-US"/>
        </w:rPr>
        <w:t xml:space="preserve">definition </w:t>
      </w:r>
      <w:r w:rsidR="00A91F0B">
        <w:rPr>
          <w:lang w:val="en-US"/>
        </w:rPr>
        <w:t>as usual.</w:t>
      </w:r>
    </w:p>
    <w:p w:rsidR="00B26304" w:rsidRDefault="00821103">
      <w:pPr>
        <w:pStyle w:val="Heading3"/>
        <w:rPr>
          <w:lang w:val="en-US"/>
        </w:rPr>
      </w:pPr>
      <w:bookmarkStart w:id="31" w:name="_Toc290471815"/>
      <w:r>
        <w:rPr>
          <w:lang w:val="en-US"/>
        </w:rPr>
        <w:lastRenderedPageBreak/>
        <w:t>M</w:t>
      </w:r>
      <w:r w:rsidR="00F80CAB">
        <w:rPr>
          <w:lang w:val="en-US"/>
        </w:rPr>
        <w:t xml:space="preserve">apping </w:t>
      </w:r>
      <w:r>
        <w:rPr>
          <w:lang w:val="en-US"/>
        </w:rPr>
        <w:t>to</w:t>
      </w:r>
      <w:r w:rsidR="008E0F8D">
        <w:rPr>
          <w:lang w:val="en-US"/>
        </w:rPr>
        <w:t xml:space="preserve"> the</w:t>
      </w:r>
      <w:r>
        <w:rPr>
          <w:lang w:val="en-US"/>
        </w:rPr>
        <w:t xml:space="preserve"> end of collection</w:t>
      </w:r>
      <w:bookmarkEnd w:id="31"/>
    </w:p>
    <w:p w:rsidR="009D0F5E" w:rsidRDefault="00E03B56">
      <w:pPr>
        <w:rPr>
          <w:lang w:val="en-US"/>
        </w:rPr>
      </w:pPr>
      <w:r>
        <w:rPr>
          <w:lang w:val="en-US"/>
        </w:rPr>
        <w:t>Mapping to the end of collection</w:t>
      </w:r>
      <w:r w:rsidR="005E6D06">
        <w:rPr>
          <w:lang w:val="en-US"/>
        </w:rPr>
        <w:t xml:space="preserve"> is a special case of simple index</w:t>
      </w:r>
      <w:r w:rsidR="00821103">
        <w:rPr>
          <w:lang w:val="en-US"/>
        </w:rPr>
        <w:t xml:space="preserve"> and it’s defined as “0” index</w:t>
      </w:r>
      <w:r w:rsidR="005E6D06">
        <w:rPr>
          <w:lang w:val="en-US"/>
        </w:rPr>
        <w:t xml:space="preserve">. It can be used when you </w:t>
      </w:r>
      <w:r w:rsidR="00821103">
        <w:rPr>
          <w:lang w:val="en-US"/>
        </w:rPr>
        <w:t>need to map source data into</w:t>
      </w:r>
      <w:r w:rsidR="005551D4">
        <w:rPr>
          <w:lang w:val="en-US"/>
        </w:rPr>
        <w:t xml:space="preserve"> destination element and append destination element to</w:t>
      </w:r>
      <w:r w:rsidR="00921E5C">
        <w:rPr>
          <w:lang w:val="en-US"/>
        </w:rPr>
        <w:t xml:space="preserve"> </w:t>
      </w:r>
      <w:r w:rsidR="00821103">
        <w:rPr>
          <w:lang w:val="en-US"/>
        </w:rPr>
        <w:t xml:space="preserve">collection. Note that </w:t>
      </w:r>
      <w:r w:rsidR="0023077C">
        <w:rPr>
          <w:lang w:val="en-US"/>
        </w:rPr>
        <w:t xml:space="preserve">“0” </w:t>
      </w:r>
      <w:r w:rsidR="00821103">
        <w:rPr>
          <w:lang w:val="en-US"/>
        </w:rPr>
        <w:t>is not index of last element. Mapping processor will create new element</w:t>
      </w:r>
      <w:r w:rsidR="00ED4C39">
        <w:rPr>
          <w:lang w:val="en-US"/>
        </w:rPr>
        <w:t>, map data</w:t>
      </w:r>
      <w:r w:rsidR="0041561B">
        <w:rPr>
          <w:lang w:val="en-US"/>
        </w:rPr>
        <w:t xml:space="preserve"> into element</w:t>
      </w:r>
      <w:r w:rsidR="00821103">
        <w:rPr>
          <w:lang w:val="en-US"/>
        </w:rPr>
        <w:t xml:space="preserve"> and </w:t>
      </w:r>
      <w:r w:rsidR="00ED4C39">
        <w:rPr>
          <w:lang w:val="en-US"/>
        </w:rPr>
        <w:t>append</w:t>
      </w:r>
      <w:r w:rsidR="00921E5C">
        <w:rPr>
          <w:lang w:val="en-US"/>
        </w:rPr>
        <w:t xml:space="preserve"> </w:t>
      </w:r>
      <w:r w:rsidR="0041561B">
        <w:rPr>
          <w:lang w:val="en-US"/>
        </w:rPr>
        <w:t>it</w:t>
      </w:r>
      <w:r w:rsidR="00821103">
        <w:rPr>
          <w:lang w:val="en-US"/>
        </w:rPr>
        <w:t xml:space="preserve"> to the end of collection</w:t>
      </w:r>
      <w:r w:rsidR="00F343E1">
        <w:rPr>
          <w:lang w:val="en-US"/>
        </w:rPr>
        <w:t xml:space="preserve"> if this type of index value is used.</w:t>
      </w:r>
    </w:p>
    <w:tbl>
      <w:tblPr>
        <w:tblStyle w:val="TableGrid"/>
        <w:tblW w:w="0" w:type="auto"/>
        <w:jc w:val="center"/>
        <w:tblLook w:val="04A0"/>
      </w:tblPr>
      <w:tblGrid>
        <w:gridCol w:w="892"/>
        <w:gridCol w:w="1017"/>
        <w:gridCol w:w="1367"/>
        <w:gridCol w:w="1425"/>
      </w:tblGrid>
      <w:tr w:rsidR="00D15A69" w:rsidRPr="00574B2F" w:rsidTr="00A10BE3">
        <w:trPr>
          <w:trHeight w:val="284"/>
          <w:jc w:val="center"/>
        </w:trPr>
        <w:tc>
          <w:tcPr>
            <w:tcW w:w="4701" w:type="dxa"/>
            <w:gridSpan w:val="4"/>
            <w:tcBorders>
              <w:bottom w:val="single" w:sz="4" w:space="0" w:color="000000" w:themeColor="text1"/>
            </w:tcBorders>
            <w:shd w:val="clear" w:color="auto" w:fill="0070C0"/>
            <w:noWrap/>
            <w:hideMark/>
          </w:tcPr>
          <w:p w:rsidR="00D15A69" w:rsidRPr="002C107C" w:rsidRDefault="00D15A69" w:rsidP="00D15A69">
            <w:pPr>
              <w:spacing w:after="200" w:line="276" w:lineRule="auto"/>
              <w:jc w:val="center"/>
              <w:rPr>
                <w:rFonts w:ascii="Arial" w:hAnsi="Arial" w:cs="Arial"/>
                <w:b/>
                <w:color w:val="FFFFFF"/>
                <w:sz w:val="16"/>
                <w:szCs w:val="16"/>
                <w:lang w:val="en-US"/>
              </w:rPr>
            </w:pPr>
            <w:r w:rsidRPr="00574B2F">
              <w:rPr>
                <w:rFonts w:ascii="Arial" w:hAnsi="Arial" w:cs="Arial"/>
                <w:b/>
                <w:color w:val="FFFFFF"/>
                <w:sz w:val="16"/>
                <w:szCs w:val="16"/>
              </w:rPr>
              <w:t>Data</w:t>
            </w:r>
            <w:r w:rsidR="00A10BE3">
              <w:rPr>
                <w:rFonts w:ascii="Arial" w:hAnsi="Arial" w:cs="Arial"/>
                <w:b/>
                <w:color w:val="FFFFFF"/>
                <w:sz w:val="16"/>
                <w:szCs w:val="16"/>
                <w:lang w:val="en-US"/>
              </w:rPr>
              <w:t xml:space="preserve"> </w:t>
            </w:r>
            <w:r w:rsidRPr="00574B2F">
              <w:rPr>
                <w:rFonts w:ascii="Arial" w:hAnsi="Arial" w:cs="Arial"/>
                <w:b/>
                <w:color w:val="FFFFFF"/>
                <w:sz w:val="16"/>
                <w:szCs w:val="16"/>
              </w:rPr>
              <w:t>Mapping</w:t>
            </w:r>
            <w:r w:rsidR="00A10BE3">
              <w:rPr>
                <w:rFonts w:ascii="Arial" w:hAnsi="Arial" w:cs="Arial"/>
                <w:b/>
                <w:color w:val="FFFFFF"/>
                <w:sz w:val="16"/>
                <w:szCs w:val="16"/>
                <w:lang w:val="en-US"/>
              </w:rPr>
              <w:t xml:space="preserve"> </w:t>
            </w:r>
            <w:r w:rsidRPr="00574B2F">
              <w:rPr>
                <w:rFonts w:ascii="Arial" w:hAnsi="Arial" w:cs="Arial"/>
                <w:b/>
                <w:color w:val="FFFFFF"/>
                <w:sz w:val="16"/>
                <w:szCs w:val="16"/>
              </w:rPr>
              <w:t>mappings</w:t>
            </w:r>
          </w:p>
        </w:tc>
      </w:tr>
      <w:tr w:rsidR="00D15A69" w:rsidRPr="00574B2F" w:rsidTr="00A10BE3">
        <w:trPr>
          <w:trHeight w:val="284"/>
          <w:jc w:val="center"/>
        </w:trPr>
        <w:tc>
          <w:tcPr>
            <w:tcW w:w="892" w:type="dxa"/>
            <w:shd w:val="clear" w:color="auto" w:fill="FFFF00"/>
            <w:noWrap/>
            <w:hideMark/>
          </w:tcPr>
          <w:p w:rsidR="00D15A69" w:rsidRPr="00574B2F" w:rsidRDefault="00D15A69" w:rsidP="00D15A6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</w:rPr>
              <w:t>classA</w:t>
            </w:r>
          </w:p>
        </w:tc>
        <w:tc>
          <w:tcPr>
            <w:tcW w:w="1017" w:type="dxa"/>
            <w:shd w:val="clear" w:color="auto" w:fill="FFFF00"/>
            <w:noWrap/>
            <w:hideMark/>
          </w:tcPr>
          <w:p w:rsidR="00D15A69" w:rsidRPr="00574B2F" w:rsidRDefault="00D15A69" w:rsidP="00D15A6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</w:rPr>
              <w:t>classB</w:t>
            </w:r>
          </w:p>
        </w:tc>
        <w:tc>
          <w:tcPr>
            <w:tcW w:w="1367" w:type="dxa"/>
            <w:shd w:val="clear" w:color="auto" w:fill="FFFF00"/>
            <w:noWrap/>
            <w:hideMark/>
          </w:tcPr>
          <w:p w:rsidR="00D15A69" w:rsidRPr="00574B2F" w:rsidRDefault="00D15A69" w:rsidP="00D15A6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</w:rPr>
              <w:t>fieldA</w:t>
            </w:r>
          </w:p>
        </w:tc>
        <w:tc>
          <w:tcPr>
            <w:tcW w:w="1425" w:type="dxa"/>
            <w:shd w:val="clear" w:color="auto" w:fill="FFC000"/>
            <w:noWrap/>
            <w:hideMark/>
          </w:tcPr>
          <w:p w:rsidR="00D15A69" w:rsidRPr="00574B2F" w:rsidRDefault="00D15A69" w:rsidP="00D15A6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</w:rPr>
              <w:t>fieldB</w:t>
            </w:r>
          </w:p>
        </w:tc>
      </w:tr>
      <w:tr w:rsidR="00D15A69" w:rsidRPr="00574B2F" w:rsidTr="00A10BE3">
        <w:trPr>
          <w:trHeight w:val="284"/>
          <w:jc w:val="center"/>
        </w:trPr>
        <w:tc>
          <w:tcPr>
            <w:tcW w:w="892" w:type="dxa"/>
            <w:shd w:val="clear" w:color="auto" w:fill="FFFF00"/>
            <w:noWrap/>
            <w:hideMark/>
          </w:tcPr>
          <w:p w:rsidR="00D15A69" w:rsidRPr="00574B2F" w:rsidRDefault="00D15A69" w:rsidP="00D15A6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  <w:lang w:val="en-US"/>
              </w:rPr>
              <w:t>C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lass</w:t>
            </w:r>
            <w:r w:rsidR="00A10BE3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A</w:t>
            </w:r>
          </w:p>
        </w:tc>
        <w:tc>
          <w:tcPr>
            <w:tcW w:w="1017" w:type="dxa"/>
            <w:shd w:val="clear" w:color="auto" w:fill="FFFF00"/>
            <w:noWrap/>
            <w:hideMark/>
          </w:tcPr>
          <w:p w:rsidR="00D15A69" w:rsidRPr="00574B2F" w:rsidRDefault="00D15A69" w:rsidP="00D15A6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  <w:lang w:val="en-US"/>
              </w:rPr>
              <w:t>C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lass</w:t>
            </w:r>
            <w:r w:rsidR="00A10BE3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B</w:t>
            </w:r>
          </w:p>
        </w:tc>
        <w:tc>
          <w:tcPr>
            <w:tcW w:w="1367" w:type="dxa"/>
            <w:shd w:val="clear" w:color="auto" w:fill="FFFF00"/>
            <w:noWrap/>
            <w:hideMark/>
          </w:tcPr>
          <w:p w:rsidR="00D15A69" w:rsidRPr="00574B2F" w:rsidRDefault="00D15A69" w:rsidP="00D15A6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  <w:lang w:val="en-US"/>
              </w:rPr>
              <w:t>F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ield</w:t>
            </w:r>
            <w:r w:rsidR="00A10BE3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A</w:t>
            </w:r>
          </w:p>
        </w:tc>
        <w:tc>
          <w:tcPr>
            <w:tcW w:w="1425" w:type="dxa"/>
            <w:shd w:val="clear" w:color="auto" w:fill="FFC000"/>
            <w:noWrap/>
            <w:hideMark/>
          </w:tcPr>
          <w:p w:rsidR="00D15A69" w:rsidRPr="00574B2F" w:rsidRDefault="00D15A69" w:rsidP="00D15A6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  <w:lang w:val="en-US"/>
              </w:rPr>
              <w:t>F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ield</w:t>
            </w:r>
            <w:r w:rsidR="00A10BE3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B</w:t>
            </w:r>
          </w:p>
        </w:tc>
      </w:tr>
      <w:tr w:rsidR="00D15A69" w:rsidRPr="00574B2F" w:rsidTr="00A10BE3">
        <w:trPr>
          <w:trHeight w:val="284"/>
          <w:jc w:val="center"/>
        </w:trPr>
        <w:tc>
          <w:tcPr>
            <w:tcW w:w="892" w:type="dxa"/>
            <w:noWrap/>
            <w:hideMark/>
          </w:tcPr>
          <w:p w:rsidR="00D15A69" w:rsidRPr="00574B2F" w:rsidRDefault="00D15A69" w:rsidP="00D15A69">
            <w:pPr>
              <w:rPr>
                <w:rFonts w:ascii="Arial" w:hAnsi="Arial" w:cs="Arial"/>
                <w:sz w:val="16"/>
                <w:szCs w:val="16"/>
              </w:rPr>
            </w:pPr>
            <w:r w:rsidRPr="00574B2F">
              <w:rPr>
                <w:rFonts w:ascii="Arial" w:hAnsi="Arial" w:cs="Arial"/>
                <w:sz w:val="16"/>
                <w:szCs w:val="16"/>
              </w:rPr>
              <w:t>Source</w:t>
            </w:r>
          </w:p>
        </w:tc>
        <w:tc>
          <w:tcPr>
            <w:tcW w:w="1017" w:type="dxa"/>
            <w:noWrap/>
            <w:hideMark/>
          </w:tcPr>
          <w:p w:rsidR="00D15A69" w:rsidRPr="00574B2F" w:rsidRDefault="00D15A69" w:rsidP="00D15A69">
            <w:pPr>
              <w:rPr>
                <w:rFonts w:ascii="Arial" w:hAnsi="Arial" w:cs="Arial"/>
                <w:sz w:val="16"/>
                <w:szCs w:val="16"/>
              </w:rPr>
            </w:pPr>
            <w:r w:rsidRPr="00574B2F">
              <w:rPr>
                <w:rFonts w:ascii="Arial" w:hAnsi="Arial" w:cs="Arial"/>
                <w:sz w:val="16"/>
                <w:szCs w:val="16"/>
              </w:rPr>
              <w:t>Destination</w:t>
            </w:r>
          </w:p>
        </w:tc>
        <w:tc>
          <w:tcPr>
            <w:tcW w:w="1367" w:type="dxa"/>
            <w:noWrap/>
            <w:hideMark/>
          </w:tcPr>
          <w:p w:rsidR="00B26304" w:rsidRDefault="00393AD0">
            <w:pPr>
              <w:jc w:val="left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anArray</w:t>
            </w:r>
            <w:r w:rsidR="00D15A69" w:rsidRPr="00574B2F">
              <w:rPr>
                <w:rFonts w:ascii="Arial" w:hAnsi="Arial" w:cs="Arial"/>
                <w:sz w:val="16"/>
                <w:szCs w:val="16"/>
              </w:rPr>
              <w:t>Field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[1]</w:t>
            </w:r>
          </w:p>
        </w:tc>
        <w:tc>
          <w:tcPr>
            <w:tcW w:w="1425" w:type="dxa"/>
            <w:noWrap/>
            <w:hideMark/>
          </w:tcPr>
          <w:p w:rsidR="00D15A69" w:rsidRPr="00D15A69" w:rsidRDefault="00D15A69" w:rsidP="00D15A69">
            <w:pPr>
              <w:spacing w:after="200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dest</w:t>
            </w:r>
            <w:r w:rsidRPr="00574B2F">
              <w:rPr>
                <w:rFonts w:ascii="Arial" w:hAnsi="Arial" w:cs="Arial"/>
                <w:sz w:val="16"/>
                <w:szCs w:val="16"/>
              </w:rPr>
              <w:t>Field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[0]</w:t>
            </w:r>
          </w:p>
        </w:tc>
      </w:tr>
      <w:tr w:rsidR="00393AD0" w:rsidRPr="00574B2F" w:rsidTr="00A10BE3">
        <w:trPr>
          <w:trHeight w:val="284"/>
          <w:jc w:val="center"/>
        </w:trPr>
        <w:tc>
          <w:tcPr>
            <w:tcW w:w="892" w:type="dxa"/>
            <w:noWrap/>
            <w:hideMark/>
          </w:tcPr>
          <w:p w:rsidR="00393AD0" w:rsidRPr="00574B2F" w:rsidRDefault="00393AD0" w:rsidP="009D0F5E">
            <w:pPr>
              <w:rPr>
                <w:rFonts w:ascii="Arial" w:hAnsi="Arial" w:cs="Arial"/>
                <w:sz w:val="16"/>
                <w:szCs w:val="16"/>
              </w:rPr>
            </w:pPr>
            <w:r w:rsidRPr="00574B2F">
              <w:rPr>
                <w:rFonts w:ascii="Arial" w:hAnsi="Arial" w:cs="Arial"/>
                <w:sz w:val="16"/>
                <w:szCs w:val="16"/>
              </w:rPr>
              <w:t>Source</w:t>
            </w:r>
          </w:p>
        </w:tc>
        <w:tc>
          <w:tcPr>
            <w:tcW w:w="1017" w:type="dxa"/>
            <w:noWrap/>
            <w:hideMark/>
          </w:tcPr>
          <w:p w:rsidR="00393AD0" w:rsidRPr="00574B2F" w:rsidRDefault="00393AD0" w:rsidP="009D0F5E">
            <w:pPr>
              <w:rPr>
                <w:rFonts w:ascii="Arial" w:hAnsi="Arial" w:cs="Arial"/>
                <w:sz w:val="16"/>
                <w:szCs w:val="16"/>
              </w:rPr>
            </w:pPr>
            <w:r w:rsidRPr="00574B2F">
              <w:rPr>
                <w:rFonts w:ascii="Arial" w:hAnsi="Arial" w:cs="Arial"/>
                <w:sz w:val="16"/>
                <w:szCs w:val="16"/>
              </w:rPr>
              <w:t>Destination</w:t>
            </w:r>
          </w:p>
        </w:tc>
        <w:tc>
          <w:tcPr>
            <w:tcW w:w="1367" w:type="dxa"/>
            <w:noWrap/>
            <w:hideMark/>
          </w:tcPr>
          <w:p w:rsidR="00B26304" w:rsidRDefault="00393AD0">
            <w:pPr>
              <w:jc w:val="left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anArray</w:t>
            </w:r>
            <w:r w:rsidRPr="00574B2F">
              <w:rPr>
                <w:rFonts w:ascii="Arial" w:hAnsi="Arial" w:cs="Arial"/>
                <w:sz w:val="16"/>
                <w:szCs w:val="16"/>
              </w:rPr>
              <w:t>Field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[2]</w:t>
            </w:r>
          </w:p>
        </w:tc>
        <w:tc>
          <w:tcPr>
            <w:tcW w:w="1425" w:type="dxa"/>
            <w:noWrap/>
            <w:hideMark/>
          </w:tcPr>
          <w:p w:rsidR="00393AD0" w:rsidRPr="00D15A69" w:rsidRDefault="00393AD0" w:rsidP="009D0F5E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dest</w:t>
            </w:r>
            <w:r w:rsidRPr="00574B2F">
              <w:rPr>
                <w:rFonts w:ascii="Arial" w:hAnsi="Arial" w:cs="Arial"/>
                <w:sz w:val="16"/>
                <w:szCs w:val="16"/>
              </w:rPr>
              <w:t>Field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[0]</w:t>
            </w:r>
          </w:p>
        </w:tc>
      </w:tr>
    </w:tbl>
    <w:p w:rsidR="00D15A69" w:rsidRDefault="00D15A69" w:rsidP="00D15A69">
      <w:pPr>
        <w:spacing w:before="240"/>
        <w:jc w:val="center"/>
        <w:rPr>
          <w:rStyle w:val="SubtleEmphasis"/>
          <w:lang w:val="en-US"/>
        </w:rPr>
      </w:pPr>
      <w:r w:rsidRPr="00635F9C">
        <w:rPr>
          <w:rStyle w:val="SubtleEmphasis"/>
          <w:lang w:val="en-US"/>
        </w:rPr>
        <w:t>Table</w:t>
      </w:r>
      <w:fldSimple w:instr=" SEQ Table  \* MERGEFORMAT ">
        <w:r w:rsidR="005A4B11" w:rsidRPr="005A4B11">
          <w:rPr>
            <w:rStyle w:val="SubtleEmphasis"/>
            <w:noProof/>
            <w:lang w:val="en-US"/>
          </w:rPr>
          <w:t>20</w:t>
        </w:r>
      </w:fldSimple>
      <w:r w:rsidRPr="00635F9C">
        <w:rPr>
          <w:rStyle w:val="SubtleEmphasis"/>
          <w:lang w:val="en-US"/>
        </w:rPr>
        <w:t>.</w:t>
      </w:r>
      <w:r w:rsidR="001F2304">
        <w:rPr>
          <w:rStyle w:val="SubtleEmphasis"/>
          <w:lang w:val="en-US"/>
        </w:rPr>
        <w:t>M</w:t>
      </w:r>
      <w:r>
        <w:rPr>
          <w:rStyle w:val="SubtleEmphasis"/>
          <w:lang w:val="en-US"/>
        </w:rPr>
        <w:t xml:space="preserve">apping </w:t>
      </w:r>
      <w:r w:rsidR="001F2304">
        <w:rPr>
          <w:rStyle w:val="SubtleEmphasis"/>
          <w:lang w:val="en-US"/>
        </w:rPr>
        <w:t xml:space="preserve">to </w:t>
      </w:r>
      <w:r w:rsidR="007D4861">
        <w:rPr>
          <w:rStyle w:val="SubtleEmphasis"/>
          <w:lang w:val="en-US"/>
        </w:rPr>
        <w:t>the end of collection</w:t>
      </w:r>
    </w:p>
    <w:p w:rsidR="009D0F5E" w:rsidRDefault="00750E1F">
      <w:pPr>
        <w:rPr>
          <w:lang w:val="en-US"/>
        </w:rPr>
      </w:pPr>
      <w:r>
        <w:rPr>
          <w:lang w:val="en-US"/>
        </w:rPr>
        <w:t>Index of real element is calculated by mapping processor every time when “0” index appears.</w:t>
      </w:r>
      <w:r w:rsidR="000E4E0D">
        <w:rPr>
          <w:lang w:val="en-US"/>
        </w:rPr>
        <w:t xml:space="preserve"> This type of index cannot be used for deep mapping definition b</w:t>
      </w:r>
      <w:r>
        <w:rPr>
          <w:lang w:val="en-US"/>
        </w:rPr>
        <w:t xml:space="preserve">ecause </w:t>
      </w:r>
      <w:r w:rsidR="00C9686F">
        <w:rPr>
          <w:lang w:val="en-US"/>
        </w:rPr>
        <w:t>index value is changed at runtime</w:t>
      </w:r>
      <w:r w:rsidR="00091B1A">
        <w:rPr>
          <w:lang w:val="en-US"/>
        </w:rPr>
        <w:t>.</w:t>
      </w:r>
      <w:r w:rsidR="00B26304">
        <w:rPr>
          <w:lang w:val="en-US"/>
        </w:rPr>
        <w:t xml:space="preserve"> </w:t>
      </w:r>
      <w:r w:rsidR="00091B1A">
        <w:rPr>
          <w:lang w:val="en-US"/>
        </w:rPr>
        <w:t>If it’s used in deep mapping</w:t>
      </w:r>
      <w:r w:rsidR="00B26304">
        <w:rPr>
          <w:lang w:val="en-US"/>
        </w:rPr>
        <w:t xml:space="preserve"> </w:t>
      </w:r>
      <w:r w:rsidR="00C9686F">
        <w:rPr>
          <w:lang w:val="en-US"/>
        </w:rPr>
        <w:t xml:space="preserve">an exception will be thrown. Also you </w:t>
      </w:r>
      <w:r w:rsidR="000E4E0D">
        <w:rPr>
          <w:lang w:val="en-US"/>
        </w:rPr>
        <w:t>should not</w:t>
      </w:r>
      <w:r w:rsidR="00C9686F">
        <w:rPr>
          <w:lang w:val="en-US"/>
        </w:rPr>
        <w:t xml:space="preserve"> use it for source field path definition because in this case </w:t>
      </w:r>
      <w:r w:rsidR="000E4E0D">
        <w:rPr>
          <w:lang w:val="en-US"/>
        </w:rPr>
        <w:t>mapper</w:t>
      </w:r>
      <w:r w:rsidR="00B26304">
        <w:rPr>
          <w:lang w:val="en-US"/>
        </w:rPr>
        <w:t xml:space="preserve"> </w:t>
      </w:r>
      <w:r w:rsidR="000E4E0D">
        <w:rPr>
          <w:lang w:val="en-US"/>
        </w:rPr>
        <w:t xml:space="preserve">always returns </w:t>
      </w:r>
      <w:r w:rsidR="009053BF" w:rsidRPr="009053BF">
        <w:rPr>
          <w:rStyle w:val="Style1Char"/>
        </w:rPr>
        <w:t>null</w:t>
      </w:r>
      <w:r w:rsidR="000E4E0D">
        <w:rPr>
          <w:lang w:val="en-US"/>
        </w:rPr>
        <w:t xml:space="preserve"> value.</w:t>
      </w:r>
    </w:p>
    <w:p w:rsidR="00B26304" w:rsidRDefault="009053BF">
      <w:pPr>
        <w:pStyle w:val="Heading3"/>
        <w:rPr>
          <w:lang w:val="en-US"/>
        </w:rPr>
      </w:pPr>
      <w:bookmarkStart w:id="32" w:name="_Toc290471816"/>
      <w:r w:rsidRPr="009053BF">
        <w:rPr>
          <w:lang w:val="en-US"/>
        </w:rPr>
        <w:t>Expression index</w:t>
      </w:r>
      <w:bookmarkEnd w:id="32"/>
    </w:p>
    <w:p w:rsidR="00B26304" w:rsidRDefault="00642208">
      <w:pPr>
        <w:rPr>
          <w:lang w:val="en-US"/>
        </w:rPr>
      </w:pPr>
      <w:r>
        <w:rPr>
          <w:lang w:val="en-US"/>
        </w:rPr>
        <w:t>Mapper provides ability to define expression to look up array or collection element. Defined expression must be JXpath compliant</w:t>
      </w:r>
      <w:r w:rsidR="00FA4BCD">
        <w:rPr>
          <w:lang w:val="en-US"/>
        </w:rPr>
        <w:t xml:space="preserve"> filter</w:t>
      </w:r>
      <w:r>
        <w:rPr>
          <w:lang w:val="en-US"/>
        </w:rPr>
        <w:t xml:space="preserve"> expression.</w:t>
      </w:r>
    </w:p>
    <w:tbl>
      <w:tblPr>
        <w:tblStyle w:val="TableGrid"/>
        <w:tblW w:w="0" w:type="auto"/>
        <w:jc w:val="center"/>
        <w:tblLook w:val="04A0"/>
      </w:tblPr>
      <w:tblGrid>
        <w:gridCol w:w="892"/>
        <w:gridCol w:w="1017"/>
        <w:gridCol w:w="2287"/>
        <w:gridCol w:w="1425"/>
      </w:tblGrid>
      <w:tr w:rsidR="006D2018" w:rsidRPr="00574B2F" w:rsidTr="00A10BE3">
        <w:trPr>
          <w:trHeight w:val="284"/>
          <w:jc w:val="center"/>
        </w:trPr>
        <w:tc>
          <w:tcPr>
            <w:tcW w:w="5621" w:type="dxa"/>
            <w:gridSpan w:val="4"/>
            <w:tcBorders>
              <w:bottom w:val="single" w:sz="4" w:space="0" w:color="000000" w:themeColor="text1"/>
            </w:tcBorders>
            <w:shd w:val="clear" w:color="auto" w:fill="0070C0"/>
            <w:noWrap/>
            <w:hideMark/>
          </w:tcPr>
          <w:p w:rsidR="00F966E1" w:rsidRPr="002C107C" w:rsidRDefault="00F966E1" w:rsidP="00F554C8">
            <w:pPr>
              <w:spacing w:after="200" w:line="276" w:lineRule="auto"/>
              <w:jc w:val="center"/>
              <w:rPr>
                <w:rFonts w:ascii="Arial" w:hAnsi="Arial" w:cs="Arial"/>
                <w:b/>
                <w:color w:val="FFFFFF"/>
                <w:sz w:val="16"/>
                <w:szCs w:val="16"/>
                <w:lang w:val="en-US"/>
              </w:rPr>
            </w:pPr>
            <w:r w:rsidRPr="00574B2F">
              <w:rPr>
                <w:rFonts w:ascii="Arial" w:hAnsi="Arial" w:cs="Arial"/>
                <w:b/>
                <w:color w:val="FFFFFF"/>
                <w:sz w:val="16"/>
                <w:szCs w:val="16"/>
              </w:rPr>
              <w:t>Data</w:t>
            </w:r>
            <w:r w:rsidR="00A10BE3">
              <w:rPr>
                <w:rFonts w:ascii="Arial" w:hAnsi="Arial" w:cs="Arial"/>
                <w:b/>
                <w:color w:val="FFFFFF"/>
                <w:sz w:val="16"/>
                <w:szCs w:val="16"/>
                <w:lang w:val="en-US"/>
              </w:rPr>
              <w:t xml:space="preserve"> </w:t>
            </w:r>
            <w:r w:rsidRPr="00574B2F">
              <w:rPr>
                <w:rFonts w:ascii="Arial" w:hAnsi="Arial" w:cs="Arial"/>
                <w:b/>
                <w:color w:val="FFFFFF"/>
                <w:sz w:val="16"/>
                <w:szCs w:val="16"/>
              </w:rPr>
              <w:t>Mapping</w:t>
            </w:r>
            <w:r w:rsidR="00A10BE3">
              <w:rPr>
                <w:rFonts w:ascii="Arial" w:hAnsi="Arial" w:cs="Arial"/>
                <w:b/>
                <w:color w:val="FFFFFF"/>
                <w:sz w:val="16"/>
                <w:szCs w:val="16"/>
                <w:lang w:val="en-US"/>
              </w:rPr>
              <w:t xml:space="preserve"> </w:t>
            </w:r>
            <w:r w:rsidRPr="00574B2F">
              <w:rPr>
                <w:rFonts w:ascii="Arial" w:hAnsi="Arial" w:cs="Arial"/>
                <w:b/>
                <w:color w:val="FFFFFF"/>
                <w:sz w:val="16"/>
                <w:szCs w:val="16"/>
              </w:rPr>
              <w:t>mappings</w:t>
            </w:r>
          </w:p>
        </w:tc>
      </w:tr>
      <w:tr w:rsidR="00337096" w:rsidRPr="00574B2F" w:rsidTr="00A10BE3">
        <w:trPr>
          <w:trHeight w:val="284"/>
          <w:jc w:val="center"/>
        </w:trPr>
        <w:tc>
          <w:tcPr>
            <w:tcW w:w="892" w:type="dxa"/>
            <w:shd w:val="clear" w:color="auto" w:fill="FFFF00"/>
            <w:noWrap/>
            <w:hideMark/>
          </w:tcPr>
          <w:p w:rsidR="00F966E1" w:rsidRPr="00574B2F" w:rsidRDefault="00F966E1" w:rsidP="00F554C8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</w:rPr>
              <w:t>classA</w:t>
            </w:r>
          </w:p>
        </w:tc>
        <w:tc>
          <w:tcPr>
            <w:tcW w:w="1017" w:type="dxa"/>
            <w:shd w:val="clear" w:color="auto" w:fill="FFFF00"/>
            <w:noWrap/>
            <w:hideMark/>
          </w:tcPr>
          <w:p w:rsidR="00F966E1" w:rsidRPr="00574B2F" w:rsidRDefault="00F966E1" w:rsidP="00F554C8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</w:rPr>
              <w:t>classB</w:t>
            </w:r>
          </w:p>
        </w:tc>
        <w:tc>
          <w:tcPr>
            <w:tcW w:w="2287" w:type="dxa"/>
            <w:shd w:val="clear" w:color="auto" w:fill="FFC000"/>
            <w:noWrap/>
            <w:hideMark/>
          </w:tcPr>
          <w:p w:rsidR="00F966E1" w:rsidRPr="00574B2F" w:rsidRDefault="00F966E1" w:rsidP="00F554C8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</w:rPr>
              <w:t>fieldA</w:t>
            </w:r>
          </w:p>
        </w:tc>
        <w:tc>
          <w:tcPr>
            <w:tcW w:w="1425" w:type="dxa"/>
            <w:shd w:val="clear" w:color="auto" w:fill="FFFF00"/>
            <w:noWrap/>
            <w:hideMark/>
          </w:tcPr>
          <w:p w:rsidR="00F966E1" w:rsidRPr="00574B2F" w:rsidRDefault="00F966E1" w:rsidP="00F554C8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</w:rPr>
              <w:t>fieldB</w:t>
            </w:r>
          </w:p>
        </w:tc>
      </w:tr>
      <w:tr w:rsidR="00337096" w:rsidRPr="00574B2F" w:rsidTr="00A10BE3">
        <w:trPr>
          <w:trHeight w:val="284"/>
          <w:jc w:val="center"/>
        </w:trPr>
        <w:tc>
          <w:tcPr>
            <w:tcW w:w="892" w:type="dxa"/>
            <w:shd w:val="clear" w:color="auto" w:fill="FFFF00"/>
            <w:noWrap/>
            <w:hideMark/>
          </w:tcPr>
          <w:p w:rsidR="00F966E1" w:rsidRPr="00574B2F" w:rsidRDefault="00F966E1" w:rsidP="00F554C8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  <w:lang w:val="en-US"/>
              </w:rPr>
              <w:t>C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lass</w:t>
            </w:r>
            <w:r w:rsidR="00A10BE3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A</w:t>
            </w:r>
          </w:p>
        </w:tc>
        <w:tc>
          <w:tcPr>
            <w:tcW w:w="1017" w:type="dxa"/>
            <w:shd w:val="clear" w:color="auto" w:fill="FFFF00"/>
            <w:noWrap/>
            <w:hideMark/>
          </w:tcPr>
          <w:p w:rsidR="00F966E1" w:rsidRPr="00574B2F" w:rsidRDefault="00F966E1" w:rsidP="00F554C8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  <w:lang w:val="en-US"/>
              </w:rPr>
              <w:t>C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lass</w:t>
            </w:r>
            <w:r w:rsidR="00A10BE3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B</w:t>
            </w:r>
          </w:p>
        </w:tc>
        <w:tc>
          <w:tcPr>
            <w:tcW w:w="2287" w:type="dxa"/>
            <w:shd w:val="clear" w:color="auto" w:fill="FFC000"/>
            <w:noWrap/>
            <w:hideMark/>
          </w:tcPr>
          <w:p w:rsidR="00F966E1" w:rsidRPr="00574B2F" w:rsidRDefault="00F966E1" w:rsidP="00F554C8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  <w:lang w:val="en-US"/>
              </w:rPr>
              <w:t>F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ield</w:t>
            </w:r>
            <w:r w:rsidR="00A10BE3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A</w:t>
            </w:r>
          </w:p>
        </w:tc>
        <w:tc>
          <w:tcPr>
            <w:tcW w:w="1425" w:type="dxa"/>
            <w:shd w:val="clear" w:color="auto" w:fill="FFFF00"/>
            <w:noWrap/>
            <w:hideMark/>
          </w:tcPr>
          <w:p w:rsidR="00F966E1" w:rsidRPr="00574B2F" w:rsidRDefault="00F966E1" w:rsidP="00F554C8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  <w:lang w:val="en-US"/>
              </w:rPr>
              <w:t>F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ield</w:t>
            </w:r>
            <w:r w:rsidR="00A10BE3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B</w:t>
            </w:r>
          </w:p>
        </w:tc>
      </w:tr>
      <w:tr w:rsidR="00337096" w:rsidRPr="00574B2F" w:rsidTr="00A10BE3">
        <w:trPr>
          <w:trHeight w:val="284"/>
          <w:jc w:val="center"/>
        </w:trPr>
        <w:tc>
          <w:tcPr>
            <w:tcW w:w="892" w:type="dxa"/>
            <w:noWrap/>
            <w:hideMark/>
          </w:tcPr>
          <w:p w:rsidR="00F966E1" w:rsidRPr="00574B2F" w:rsidRDefault="00F966E1" w:rsidP="00F554C8">
            <w:pPr>
              <w:rPr>
                <w:rFonts w:ascii="Arial" w:hAnsi="Arial" w:cs="Arial"/>
                <w:sz w:val="16"/>
                <w:szCs w:val="16"/>
              </w:rPr>
            </w:pPr>
            <w:r w:rsidRPr="00574B2F">
              <w:rPr>
                <w:rFonts w:ascii="Arial" w:hAnsi="Arial" w:cs="Arial"/>
                <w:sz w:val="16"/>
                <w:szCs w:val="16"/>
              </w:rPr>
              <w:t>Source</w:t>
            </w:r>
          </w:p>
        </w:tc>
        <w:tc>
          <w:tcPr>
            <w:tcW w:w="1017" w:type="dxa"/>
            <w:noWrap/>
            <w:hideMark/>
          </w:tcPr>
          <w:p w:rsidR="00F966E1" w:rsidRPr="00574B2F" w:rsidRDefault="00F966E1" w:rsidP="00F554C8">
            <w:pPr>
              <w:rPr>
                <w:rFonts w:ascii="Arial" w:hAnsi="Arial" w:cs="Arial"/>
                <w:sz w:val="16"/>
                <w:szCs w:val="16"/>
              </w:rPr>
            </w:pPr>
            <w:r w:rsidRPr="00574B2F">
              <w:rPr>
                <w:rFonts w:ascii="Arial" w:hAnsi="Arial" w:cs="Arial"/>
                <w:sz w:val="16"/>
                <w:szCs w:val="16"/>
              </w:rPr>
              <w:t>Destination</w:t>
            </w:r>
          </w:p>
        </w:tc>
        <w:tc>
          <w:tcPr>
            <w:tcW w:w="2287" w:type="dxa"/>
            <w:noWrap/>
            <w:hideMark/>
          </w:tcPr>
          <w:p w:rsidR="00B26304" w:rsidRDefault="00F966E1">
            <w:pPr>
              <w:jc w:val="left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574B2F">
              <w:rPr>
                <w:rFonts w:ascii="Arial" w:hAnsi="Arial" w:cs="Arial"/>
                <w:sz w:val="16"/>
                <w:szCs w:val="16"/>
              </w:rPr>
              <w:t>a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nArray</w:t>
            </w:r>
            <w:r w:rsidRPr="00574B2F">
              <w:rPr>
                <w:rFonts w:ascii="Arial" w:hAnsi="Arial" w:cs="Arial"/>
                <w:sz w:val="16"/>
                <w:szCs w:val="16"/>
              </w:rPr>
              <w:t>Field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[</w:t>
            </w:r>
            <w:r w:rsidR="00CC4AFD">
              <w:rPr>
                <w:rFonts w:ascii="Arial" w:hAnsi="Arial" w:cs="Arial"/>
                <w:sz w:val="16"/>
                <w:szCs w:val="16"/>
                <w:lang w:val="en-US"/>
              </w:rPr>
              <w:t>@</w:t>
            </w:r>
            <w:r w:rsidR="00337096">
              <w:rPr>
                <w:rFonts w:ascii="Arial" w:hAnsi="Arial" w:cs="Arial"/>
                <w:sz w:val="16"/>
                <w:szCs w:val="16"/>
                <w:lang w:val="en-US"/>
              </w:rPr>
              <w:t>name=’John’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]</w:t>
            </w:r>
          </w:p>
        </w:tc>
        <w:tc>
          <w:tcPr>
            <w:tcW w:w="1425" w:type="dxa"/>
            <w:noWrap/>
            <w:hideMark/>
          </w:tcPr>
          <w:p w:rsidR="00F966E1" w:rsidRPr="00574B2F" w:rsidRDefault="00F966E1" w:rsidP="00F554C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first</w:t>
            </w:r>
            <w:r w:rsidRPr="00574B2F">
              <w:rPr>
                <w:rFonts w:ascii="Arial" w:hAnsi="Arial" w:cs="Arial"/>
                <w:sz w:val="16"/>
                <w:szCs w:val="16"/>
              </w:rPr>
              <w:t>Field</w:t>
            </w:r>
          </w:p>
        </w:tc>
      </w:tr>
    </w:tbl>
    <w:p w:rsidR="00F966E1" w:rsidRDefault="00F966E1" w:rsidP="00F966E1">
      <w:pPr>
        <w:spacing w:before="240"/>
        <w:jc w:val="center"/>
        <w:rPr>
          <w:rStyle w:val="SubtleEmphasis"/>
          <w:lang w:val="en-US"/>
        </w:rPr>
      </w:pPr>
      <w:r w:rsidRPr="00635F9C">
        <w:rPr>
          <w:rStyle w:val="SubtleEmphasis"/>
          <w:lang w:val="en-US"/>
        </w:rPr>
        <w:t>Table</w:t>
      </w:r>
      <w:fldSimple w:instr=" SEQ Table  \* MERGEFORMAT ">
        <w:r w:rsidR="005A4B11" w:rsidRPr="005A4B11">
          <w:rPr>
            <w:rStyle w:val="SubtleEmphasis"/>
            <w:noProof/>
            <w:lang w:val="en-US"/>
          </w:rPr>
          <w:t>21</w:t>
        </w:r>
      </w:fldSimple>
      <w:r w:rsidRPr="00635F9C">
        <w:rPr>
          <w:rStyle w:val="SubtleEmphasis"/>
          <w:lang w:val="en-US"/>
        </w:rPr>
        <w:t xml:space="preserve">. </w:t>
      </w:r>
      <w:r w:rsidR="002D5152">
        <w:rPr>
          <w:rStyle w:val="SubtleEmphasis"/>
          <w:lang w:val="en-US"/>
        </w:rPr>
        <w:t>An e</w:t>
      </w:r>
      <w:r>
        <w:rPr>
          <w:rStyle w:val="SubtleEmphasis"/>
          <w:lang w:val="en-US"/>
        </w:rPr>
        <w:t>xpression index mapping definition</w:t>
      </w:r>
    </w:p>
    <w:p w:rsidR="005E60D1" w:rsidRDefault="005E60D1" w:rsidP="005E60D1">
      <w:pPr>
        <w:rPr>
          <w:lang w:val="en-US"/>
        </w:rPr>
      </w:pPr>
      <w:r>
        <w:rPr>
          <w:lang w:val="en-US"/>
        </w:rPr>
        <w:t>Expression index cannot be used for destination field</w:t>
      </w:r>
      <w:r w:rsidR="000D2F3D">
        <w:rPr>
          <w:lang w:val="en-US"/>
        </w:rPr>
        <w:t xml:space="preserve"> definition</w:t>
      </w:r>
      <w:r>
        <w:rPr>
          <w:lang w:val="en-US"/>
        </w:rPr>
        <w:t>.</w:t>
      </w:r>
      <w:r w:rsidR="000A5F07">
        <w:rPr>
          <w:lang w:val="en-US"/>
        </w:rPr>
        <w:t xml:space="preserve"> Field mapping which uses expression index should be marked as one-way mapping</w:t>
      </w:r>
      <w:r w:rsidR="003035AA">
        <w:rPr>
          <w:lang w:val="en-US"/>
        </w:rPr>
        <w:t>.</w:t>
      </w:r>
    </w:p>
    <w:p w:rsidR="0034345A" w:rsidRDefault="0034345A" w:rsidP="00C206E1">
      <w:pPr>
        <w:pStyle w:val="Heading2"/>
        <w:rPr>
          <w:lang w:val="en-US"/>
        </w:rPr>
      </w:pPr>
      <w:bookmarkStart w:id="33" w:name="_Toc290471817"/>
      <w:r>
        <w:rPr>
          <w:lang w:val="en-US"/>
        </w:rPr>
        <w:t>Deep mapping</w:t>
      </w:r>
      <w:bookmarkEnd w:id="33"/>
    </w:p>
    <w:p w:rsidR="00B26304" w:rsidRDefault="0025421D">
      <w:pPr>
        <w:rPr>
          <w:lang w:val="en-US"/>
        </w:rPr>
      </w:pPr>
      <w:r>
        <w:rPr>
          <w:lang w:val="en-US"/>
        </w:rPr>
        <w:t>Mapper provides ability to</w:t>
      </w:r>
      <w:r w:rsidR="009053BF" w:rsidRPr="009053BF">
        <w:rPr>
          <w:lang w:val="en-US"/>
        </w:rPr>
        <w:t xml:space="preserve"> map deep properties. An example would be when you have an object with a String property. Your other object has a String property but it is several levels deep within the object graph.</w:t>
      </w:r>
    </w:p>
    <w:tbl>
      <w:tblPr>
        <w:tblStyle w:val="TableGrid"/>
        <w:tblW w:w="0" w:type="auto"/>
        <w:jc w:val="center"/>
        <w:tblLook w:val="04A0"/>
      </w:tblPr>
      <w:tblGrid>
        <w:gridCol w:w="892"/>
        <w:gridCol w:w="1017"/>
        <w:gridCol w:w="1559"/>
        <w:gridCol w:w="2520"/>
      </w:tblGrid>
      <w:tr w:rsidR="00F37383" w:rsidRPr="00574B2F" w:rsidTr="00A10BE3">
        <w:trPr>
          <w:trHeight w:val="284"/>
          <w:jc w:val="center"/>
        </w:trPr>
        <w:tc>
          <w:tcPr>
            <w:tcW w:w="5988" w:type="dxa"/>
            <w:gridSpan w:val="4"/>
            <w:tcBorders>
              <w:bottom w:val="single" w:sz="4" w:space="0" w:color="000000" w:themeColor="text1"/>
            </w:tcBorders>
            <w:shd w:val="clear" w:color="auto" w:fill="0070C0"/>
            <w:noWrap/>
            <w:hideMark/>
          </w:tcPr>
          <w:p w:rsidR="00F37383" w:rsidRPr="002C107C" w:rsidRDefault="00F37383" w:rsidP="00F554C8">
            <w:pPr>
              <w:spacing w:after="200" w:line="276" w:lineRule="auto"/>
              <w:jc w:val="center"/>
              <w:rPr>
                <w:rFonts w:ascii="Arial" w:hAnsi="Arial" w:cs="Arial"/>
                <w:b/>
                <w:color w:val="FFFFFF"/>
                <w:sz w:val="16"/>
                <w:szCs w:val="16"/>
                <w:lang w:val="en-US"/>
              </w:rPr>
            </w:pPr>
            <w:r w:rsidRPr="00574B2F">
              <w:rPr>
                <w:rFonts w:ascii="Arial" w:hAnsi="Arial" w:cs="Arial"/>
                <w:b/>
                <w:color w:val="FFFFFF"/>
                <w:sz w:val="16"/>
                <w:szCs w:val="16"/>
              </w:rPr>
              <w:t>Data</w:t>
            </w:r>
            <w:r w:rsidR="00A10BE3">
              <w:rPr>
                <w:rFonts w:ascii="Arial" w:hAnsi="Arial" w:cs="Arial"/>
                <w:b/>
                <w:color w:val="FFFFFF"/>
                <w:sz w:val="16"/>
                <w:szCs w:val="16"/>
                <w:lang w:val="en-US"/>
              </w:rPr>
              <w:t xml:space="preserve"> </w:t>
            </w:r>
            <w:r w:rsidRPr="00574B2F">
              <w:rPr>
                <w:rFonts w:ascii="Arial" w:hAnsi="Arial" w:cs="Arial"/>
                <w:b/>
                <w:color w:val="FFFFFF"/>
                <w:sz w:val="16"/>
                <w:szCs w:val="16"/>
              </w:rPr>
              <w:t>Mapping</w:t>
            </w:r>
            <w:r w:rsidR="00A10BE3">
              <w:rPr>
                <w:rFonts w:ascii="Arial" w:hAnsi="Arial" w:cs="Arial"/>
                <w:b/>
                <w:color w:val="FFFFFF"/>
                <w:sz w:val="16"/>
                <w:szCs w:val="16"/>
                <w:lang w:val="en-US"/>
              </w:rPr>
              <w:t xml:space="preserve"> </w:t>
            </w:r>
            <w:r w:rsidRPr="00574B2F">
              <w:rPr>
                <w:rFonts w:ascii="Arial" w:hAnsi="Arial" w:cs="Arial"/>
                <w:b/>
                <w:color w:val="FFFFFF"/>
                <w:sz w:val="16"/>
                <w:szCs w:val="16"/>
              </w:rPr>
              <w:t>mappings</w:t>
            </w:r>
          </w:p>
        </w:tc>
      </w:tr>
      <w:tr w:rsidR="00F37383" w:rsidRPr="00574B2F" w:rsidTr="00A10BE3">
        <w:trPr>
          <w:trHeight w:val="284"/>
          <w:jc w:val="center"/>
        </w:trPr>
        <w:tc>
          <w:tcPr>
            <w:tcW w:w="892" w:type="dxa"/>
            <w:shd w:val="clear" w:color="auto" w:fill="FFFF00"/>
            <w:noWrap/>
            <w:hideMark/>
          </w:tcPr>
          <w:p w:rsidR="00F37383" w:rsidRPr="00574B2F" w:rsidRDefault="00F37383" w:rsidP="00F554C8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</w:rPr>
              <w:t>classA</w:t>
            </w:r>
          </w:p>
        </w:tc>
        <w:tc>
          <w:tcPr>
            <w:tcW w:w="1017" w:type="dxa"/>
            <w:shd w:val="clear" w:color="auto" w:fill="FFFF00"/>
            <w:noWrap/>
            <w:hideMark/>
          </w:tcPr>
          <w:p w:rsidR="00F37383" w:rsidRPr="00574B2F" w:rsidRDefault="00F37383" w:rsidP="00F554C8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</w:rPr>
              <w:t>classB</w:t>
            </w:r>
          </w:p>
        </w:tc>
        <w:tc>
          <w:tcPr>
            <w:tcW w:w="1559" w:type="dxa"/>
            <w:shd w:val="clear" w:color="auto" w:fill="FFC000"/>
            <w:noWrap/>
            <w:hideMark/>
          </w:tcPr>
          <w:p w:rsidR="00F37383" w:rsidRPr="00574B2F" w:rsidRDefault="00F37383" w:rsidP="00F554C8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</w:rPr>
              <w:t>fieldA</w:t>
            </w:r>
          </w:p>
        </w:tc>
        <w:tc>
          <w:tcPr>
            <w:tcW w:w="2520" w:type="dxa"/>
            <w:shd w:val="clear" w:color="auto" w:fill="FFC000"/>
            <w:noWrap/>
            <w:hideMark/>
          </w:tcPr>
          <w:p w:rsidR="00F37383" w:rsidRPr="00574B2F" w:rsidRDefault="00F37383" w:rsidP="00F554C8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</w:rPr>
              <w:t>fieldB</w:t>
            </w:r>
          </w:p>
        </w:tc>
      </w:tr>
      <w:tr w:rsidR="00F37383" w:rsidRPr="00574B2F" w:rsidTr="00A10BE3">
        <w:trPr>
          <w:trHeight w:val="284"/>
          <w:jc w:val="center"/>
        </w:trPr>
        <w:tc>
          <w:tcPr>
            <w:tcW w:w="892" w:type="dxa"/>
            <w:shd w:val="clear" w:color="auto" w:fill="FFFF00"/>
            <w:noWrap/>
            <w:hideMark/>
          </w:tcPr>
          <w:p w:rsidR="00F37383" w:rsidRPr="00574B2F" w:rsidRDefault="00F37383" w:rsidP="00F554C8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  <w:lang w:val="en-US"/>
              </w:rPr>
              <w:t>C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lass</w:t>
            </w:r>
            <w:r w:rsidR="00A10BE3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A</w:t>
            </w:r>
          </w:p>
        </w:tc>
        <w:tc>
          <w:tcPr>
            <w:tcW w:w="1017" w:type="dxa"/>
            <w:shd w:val="clear" w:color="auto" w:fill="FFFF00"/>
            <w:noWrap/>
            <w:hideMark/>
          </w:tcPr>
          <w:p w:rsidR="00F37383" w:rsidRPr="00574B2F" w:rsidRDefault="00F37383" w:rsidP="00F554C8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  <w:lang w:val="en-US"/>
              </w:rPr>
              <w:t>C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lass</w:t>
            </w:r>
            <w:r w:rsidR="00A10BE3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B</w:t>
            </w:r>
          </w:p>
        </w:tc>
        <w:tc>
          <w:tcPr>
            <w:tcW w:w="1559" w:type="dxa"/>
            <w:shd w:val="clear" w:color="auto" w:fill="FFC000"/>
            <w:noWrap/>
            <w:hideMark/>
          </w:tcPr>
          <w:p w:rsidR="00F37383" w:rsidRPr="00574B2F" w:rsidRDefault="00F37383" w:rsidP="00F554C8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  <w:lang w:val="en-US"/>
              </w:rPr>
              <w:t>F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ield</w:t>
            </w:r>
            <w:r w:rsidR="00A10BE3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A</w:t>
            </w:r>
          </w:p>
        </w:tc>
        <w:tc>
          <w:tcPr>
            <w:tcW w:w="2520" w:type="dxa"/>
            <w:shd w:val="clear" w:color="auto" w:fill="FFC000"/>
            <w:noWrap/>
            <w:hideMark/>
          </w:tcPr>
          <w:p w:rsidR="00F37383" w:rsidRPr="00574B2F" w:rsidRDefault="00F37383" w:rsidP="00F554C8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  <w:lang w:val="en-US"/>
              </w:rPr>
              <w:t>F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ield</w:t>
            </w:r>
            <w:r w:rsidR="00A10BE3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B</w:t>
            </w:r>
          </w:p>
        </w:tc>
      </w:tr>
      <w:tr w:rsidR="006335C7" w:rsidRPr="00574B2F" w:rsidTr="00A10BE3">
        <w:trPr>
          <w:trHeight w:val="284"/>
          <w:jc w:val="center"/>
        </w:trPr>
        <w:tc>
          <w:tcPr>
            <w:tcW w:w="892" w:type="dxa"/>
            <w:noWrap/>
            <w:hideMark/>
          </w:tcPr>
          <w:p w:rsidR="006335C7" w:rsidRPr="00574B2F" w:rsidRDefault="006335C7" w:rsidP="00F554C8">
            <w:pPr>
              <w:rPr>
                <w:rFonts w:ascii="Arial" w:hAnsi="Arial" w:cs="Arial"/>
                <w:sz w:val="16"/>
                <w:szCs w:val="16"/>
              </w:rPr>
            </w:pPr>
            <w:r w:rsidRPr="00574B2F">
              <w:rPr>
                <w:rFonts w:ascii="Arial" w:hAnsi="Arial" w:cs="Arial"/>
                <w:sz w:val="16"/>
                <w:szCs w:val="16"/>
              </w:rPr>
              <w:t>Source</w:t>
            </w:r>
          </w:p>
        </w:tc>
        <w:tc>
          <w:tcPr>
            <w:tcW w:w="1017" w:type="dxa"/>
            <w:noWrap/>
            <w:hideMark/>
          </w:tcPr>
          <w:p w:rsidR="006335C7" w:rsidRPr="00574B2F" w:rsidRDefault="006335C7" w:rsidP="00F554C8">
            <w:pPr>
              <w:rPr>
                <w:rFonts w:ascii="Arial" w:hAnsi="Arial" w:cs="Arial"/>
                <w:sz w:val="16"/>
                <w:szCs w:val="16"/>
              </w:rPr>
            </w:pPr>
            <w:r w:rsidRPr="00574B2F">
              <w:rPr>
                <w:rFonts w:ascii="Arial" w:hAnsi="Arial" w:cs="Arial"/>
                <w:sz w:val="16"/>
                <w:szCs w:val="16"/>
              </w:rPr>
              <w:t>Destination</w:t>
            </w:r>
          </w:p>
        </w:tc>
        <w:tc>
          <w:tcPr>
            <w:tcW w:w="1559" w:type="dxa"/>
            <w:noWrap/>
            <w:hideMark/>
          </w:tcPr>
          <w:p w:rsidR="00B26304" w:rsidRDefault="0018051E">
            <w:pPr>
              <w:jc w:val="left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srcField</w:t>
            </w:r>
            <w:r w:rsidR="00097957">
              <w:rPr>
                <w:rFonts w:ascii="Arial" w:hAnsi="Arial" w:cs="Arial"/>
                <w:sz w:val="16"/>
                <w:szCs w:val="16"/>
                <w:lang w:val="en-US"/>
              </w:rPr>
              <w:t>.stringField</w:t>
            </w:r>
          </w:p>
        </w:tc>
        <w:tc>
          <w:tcPr>
            <w:tcW w:w="2520" w:type="dxa"/>
            <w:noWrap/>
            <w:hideMark/>
          </w:tcPr>
          <w:p w:rsidR="00B26304" w:rsidRDefault="0018051E">
            <w:pPr>
              <w:jc w:val="left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destField</w:t>
            </w:r>
            <w:r w:rsidR="00097957">
              <w:rPr>
                <w:rFonts w:ascii="Arial" w:hAnsi="Arial" w:cs="Arial"/>
                <w:sz w:val="16"/>
                <w:szCs w:val="16"/>
                <w:lang w:val="en-US"/>
              </w:rPr>
              <w:t>.nestedField.stringField</w:t>
            </w:r>
          </w:p>
        </w:tc>
      </w:tr>
    </w:tbl>
    <w:p w:rsidR="00F37383" w:rsidRDefault="00F37383" w:rsidP="00F37383">
      <w:pPr>
        <w:spacing w:before="240"/>
        <w:jc w:val="center"/>
        <w:rPr>
          <w:rStyle w:val="SubtleEmphasis"/>
          <w:lang w:val="en-US"/>
        </w:rPr>
      </w:pPr>
      <w:r w:rsidRPr="00635F9C">
        <w:rPr>
          <w:rStyle w:val="SubtleEmphasis"/>
          <w:lang w:val="en-US"/>
        </w:rPr>
        <w:t>Table</w:t>
      </w:r>
      <w:fldSimple w:instr=" SEQ Table  \* MERGEFORMAT ">
        <w:r w:rsidR="005A4B11" w:rsidRPr="005A4B11">
          <w:rPr>
            <w:rStyle w:val="SubtleEmphasis"/>
            <w:noProof/>
          </w:rPr>
          <w:t>22</w:t>
        </w:r>
      </w:fldSimple>
      <w:r w:rsidRPr="00635F9C">
        <w:rPr>
          <w:rStyle w:val="SubtleEmphasis"/>
          <w:lang w:val="en-US"/>
        </w:rPr>
        <w:t xml:space="preserve">. </w:t>
      </w:r>
      <w:r w:rsidR="00FF77B2">
        <w:rPr>
          <w:rStyle w:val="SubtleEmphasis"/>
          <w:lang w:val="en-US"/>
        </w:rPr>
        <w:t xml:space="preserve">Deep </w:t>
      </w:r>
      <w:r>
        <w:rPr>
          <w:rStyle w:val="SubtleEmphasis"/>
          <w:lang w:val="en-US"/>
        </w:rPr>
        <w:t xml:space="preserve">mapping </w:t>
      </w:r>
      <w:r w:rsidR="00FF77B2">
        <w:rPr>
          <w:rStyle w:val="SubtleEmphasis"/>
          <w:lang w:val="en-US"/>
        </w:rPr>
        <w:t>usage example</w:t>
      </w:r>
    </w:p>
    <w:p w:rsidR="00B26304" w:rsidRDefault="000F37BD">
      <w:pPr>
        <w:pStyle w:val="Heading3"/>
        <w:rPr>
          <w:lang w:val="en-US"/>
        </w:rPr>
      </w:pPr>
      <w:bookmarkStart w:id="34" w:name="_Toc290471818"/>
      <w:r>
        <w:rPr>
          <w:lang w:val="en-US"/>
        </w:rPr>
        <w:t>Field type</w:t>
      </w:r>
      <w:bookmarkEnd w:id="34"/>
    </w:p>
    <w:p w:rsidR="00B26304" w:rsidRDefault="002D63CE">
      <w:pPr>
        <w:spacing w:after="0"/>
        <w:rPr>
          <w:lang w:val="en-US"/>
        </w:rPr>
      </w:pPr>
      <w:r>
        <w:rPr>
          <w:lang w:val="en-US"/>
        </w:rPr>
        <w:t xml:space="preserve">Field type </w:t>
      </w:r>
      <w:r w:rsidR="005B0039">
        <w:rPr>
          <w:lang w:val="en-US"/>
        </w:rPr>
        <w:t xml:space="preserve">parameter can be used to define type which should be used for current field. </w:t>
      </w:r>
    </w:p>
    <w:p w:rsidR="00B26304" w:rsidRDefault="005B0039">
      <w:pPr>
        <w:rPr>
          <w:lang w:val="en-US"/>
        </w:rPr>
      </w:pPr>
      <w:r>
        <w:rPr>
          <w:lang w:val="en-US"/>
        </w:rPr>
        <w:t xml:space="preserve">For example, </w:t>
      </w:r>
      <w:r w:rsidR="009053BF" w:rsidRPr="009053BF">
        <w:rPr>
          <w:rStyle w:val="Style1Char"/>
        </w:rPr>
        <w:t>srcField</w:t>
      </w:r>
      <w:r w:rsidR="0033018A">
        <w:rPr>
          <w:rStyle w:val="Style1Char"/>
        </w:rPr>
        <w:t xml:space="preserve"> </w:t>
      </w:r>
      <w:r>
        <w:rPr>
          <w:lang w:val="en-US"/>
        </w:rPr>
        <w:t>defined as a</w:t>
      </w:r>
      <w:r w:rsidR="00DD050D">
        <w:rPr>
          <w:lang w:val="en-US"/>
        </w:rPr>
        <w:t xml:space="preserve"> </w:t>
      </w:r>
      <w:r w:rsidR="009053BF" w:rsidRPr="009053BF">
        <w:rPr>
          <w:rStyle w:val="Style1Char"/>
        </w:rPr>
        <w:t>BaseType</w:t>
      </w:r>
      <w:r w:rsidR="0033018A">
        <w:rPr>
          <w:rStyle w:val="Style1Char"/>
        </w:rPr>
        <w:t xml:space="preserve"> </w:t>
      </w:r>
      <w:r>
        <w:rPr>
          <w:lang w:val="en-US"/>
        </w:rPr>
        <w:t xml:space="preserve">type and </w:t>
      </w:r>
      <w:r w:rsidR="009053BF" w:rsidRPr="009053BF">
        <w:rPr>
          <w:rStyle w:val="Style1Char"/>
        </w:rPr>
        <w:t>destField</w:t>
      </w:r>
      <w:r>
        <w:rPr>
          <w:lang w:val="en-US"/>
        </w:rPr>
        <w:t xml:space="preserve"> defined as a </w:t>
      </w:r>
      <w:r w:rsidR="009053BF" w:rsidRPr="009053BF">
        <w:rPr>
          <w:rStyle w:val="Style1Char"/>
        </w:rPr>
        <w:t>DestType</w:t>
      </w:r>
      <w:r>
        <w:rPr>
          <w:lang w:val="en-US"/>
        </w:rPr>
        <w:t xml:space="preserve"> type. The </w:t>
      </w:r>
      <w:r w:rsidR="002968BF" w:rsidRPr="009053BF">
        <w:rPr>
          <w:rStyle w:val="Style1Char"/>
        </w:rPr>
        <w:t>DestType</w:t>
      </w:r>
      <w:r>
        <w:rPr>
          <w:lang w:val="en-US"/>
        </w:rPr>
        <w:t xml:space="preserve"> type is super type of </w:t>
      </w:r>
      <w:r w:rsidR="009053BF" w:rsidRPr="009053BF">
        <w:rPr>
          <w:rStyle w:val="Style1Char"/>
        </w:rPr>
        <w:t>CustomType</w:t>
      </w:r>
      <w:r>
        <w:rPr>
          <w:lang w:val="en-US"/>
        </w:rPr>
        <w:t xml:space="preserve"> type. At runtime </w:t>
      </w:r>
      <w:r w:rsidR="002968BF">
        <w:rPr>
          <w:rStyle w:val="Style1Char"/>
        </w:rPr>
        <w:t>dest</w:t>
      </w:r>
      <w:r w:rsidR="009053BF" w:rsidRPr="009053BF">
        <w:rPr>
          <w:rStyle w:val="Style1Char"/>
        </w:rPr>
        <w:t>Field</w:t>
      </w:r>
      <w:r>
        <w:rPr>
          <w:lang w:val="en-US"/>
        </w:rPr>
        <w:t xml:space="preserve"> is </w:t>
      </w:r>
      <w:r w:rsidR="009053BF" w:rsidRPr="009053BF">
        <w:rPr>
          <w:rStyle w:val="Style1Char"/>
        </w:rPr>
        <w:t>CustomType</w:t>
      </w:r>
      <w:r>
        <w:rPr>
          <w:lang w:val="en-US"/>
        </w:rPr>
        <w:t xml:space="preserve"> value and you need </w:t>
      </w:r>
      <w:r w:rsidR="006B0AF2">
        <w:rPr>
          <w:lang w:val="en-US"/>
        </w:rPr>
        <w:t xml:space="preserve">to </w:t>
      </w:r>
      <w:r>
        <w:rPr>
          <w:lang w:val="en-US"/>
        </w:rPr>
        <w:t xml:space="preserve">tell mapper to map </w:t>
      </w:r>
      <w:r w:rsidR="009053BF" w:rsidRPr="009053BF">
        <w:rPr>
          <w:rStyle w:val="Style1Char"/>
        </w:rPr>
        <w:lastRenderedPageBreak/>
        <w:t>srcField</w:t>
      </w:r>
      <w:r>
        <w:rPr>
          <w:lang w:val="en-US"/>
        </w:rPr>
        <w:t xml:space="preserve"> into </w:t>
      </w:r>
      <w:r w:rsidR="009053BF" w:rsidRPr="009053BF">
        <w:rPr>
          <w:rStyle w:val="Style1Char"/>
        </w:rPr>
        <w:t>destField</w:t>
      </w:r>
      <w:r>
        <w:rPr>
          <w:lang w:val="en-US"/>
        </w:rPr>
        <w:t xml:space="preserve"> as </w:t>
      </w:r>
      <w:r w:rsidR="002968BF">
        <w:rPr>
          <w:rStyle w:val="Style1Char"/>
        </w:rPr>
        <w:t>Base</w:t>
      </w:r>
      <w:r w:rsidR="009053BF" w:rsidRPr="009053BF">
        <w:rPr>
          <w:rStyle w:val="Style1Char"/>
        </w:rPr>
        <w:t>Type</w:t>
      </w:r>
      <w:r w:rsidR="0033018A">
        <w:rPr>
          <w:rStyle w:val="Style1Char"/>
        </w:rPr>
        <w:t xml:space="preserve"> </w:t>
      </w:r>
      <w:r>
        <w:rPr>
          <w:lang w:val="en-US"/>
        </w:rPr>
        <w:t xml:space="preserve">value into </w:t>
      </w:r>
      <w:r w:rsidR="002968BF">
        <w:rPr>
          <w:rStyle w:val="Style1Char"/>
        </w:rPr>
        <w:t>Custom</w:t>
      </w:r>
      <w:r w:rsidR="009053BF" w:rsidRPr="009053BF">
        <w:rPr>
          <w:rStyle w:val="Style1Char"/>
        </w:rPr>
        <w:t>Type</w:t>
      </w:r>
      <w:r>
        <w:rPr>
          <w:lang w:val="en-US"/>
        </w:rPr>
        <w:t xml:space="preserve"> value instead of </w:t>
      </w:r>
      <w:r w:rsidR="009053BF" w:rsidRPr="009053BF">
        <w:rPr>
          <w:rStyle w:val="Style1Char"/>
        </w:rPr>
        <w:t>BaseType</w:t>
      </w:r>
      <w:r>
        <w:rPr>
          <w:lang w:val="en-US"/>
        </w:rPr>
        <w:t xml:space="preserve"> value into </w:t>
      </w:r>
      <w:r w:rsidR="009053BF" w:rsidRPr="009053BF">
        <w:rPr>
          <w:rStyle w:val="Style1Char"/>
        </w:rPr>
        <w:t>DestType</w:t>
      </w:r>
      <w:r>
        <w:rPr>
          <w:lang w:val="en-US"/>
        </w:rPr>
        <w:t xml:space="preserve"> value because, for example, </w:t>
      </w:r>
      <w:r w:rsidR="009053BF" w:rsidRPr="009053BF">
        <w:rPr>
          <w:rStyle w:val="Style1Char"/>
        </w:rPr>
        <w:t>CustomType</w:t>
      </w:r>
      <w:r>
        <w:rPr>
          <w:lang w:val="en-US"/>
        </w:rPr>
        <w:t xml:space="preserve"> value has extra data that should be mapped.</w:t>
      </w:r>
      <w:r w:rsidR="00A753C0">
        <w:rPr>
          <w:lang w:val="en-US"/>
        </w:rPr>
        <w:t xml:space="preserve">  In this case you can use </w:t>
      </w:r>
      <w:r w:rsidR="009053BF" w:rsidRPr="009053BF">
        <w:rPr>
          <w:b/>
          <w:lang w:val="en-US"/>
        </w:rPr>
        <w:t>field</w:t>
      </w:r>
      <w:r w:rsidR="002A698E">
        <w:rPr>
          <w:b/>
          <w:lang w:val="en-US"/>
        </w:rPr>
        <w:t>B</w:t>
      </w:r>
      <w:r w:rsidR="009053BF" w:rsidRPr="009053BF">
        <w:rPr>
          <w:b/>
          <w:lang w:val="en-US"/>
        </w:rPr>
        <w:t>Type</w:t>
      </w:r>
      <w:r w:rsidR="0033018A">
        <w:rPr>
          <w:b/>
          <w:lang w:val="en-US"/>
        </w:rPr>
        <w:t xml:space="preserve"> </w:t>
      </w:r>
      <w:r w:rsidR="00A753C0">
        <w:rPr>
          <w:lang w:val="en-US"/>
        </w:rPr>
        <w:t>parameter to define required type</w:t>
      </w:r>
      <w:r w:rsidR="00D65C0E">
        <w:rPr>
          <w:lang w:val="en-US"/>
        </w:rPr>
        <w:t xml:space="preserve"> of field</w:t>
      </w:r>
      <w:r w:rsidR="00A753C0">
        <w:rPr>
          <w:lang w:val="en-US"/>
        </w:rPr>
        <w:t>.</w:t>
      </w:r>
    </w:p>
    <w:tbl>
      <w:tblPr>
        <w:tblStyle w:val="TableGrid"/>
        <w:tblW w:w="0" w:type="auto"/>
        <w:jc w:val="center"/>
        <w:tblLook w:val="04A0"/>
      </w:tblPr>
      <w:tblGrid>
        <w:gridCol w:w="848"/>
        <w:gridCol w:w="1106"/>
        <w:gridCol w:w="866"/>
        <w:gridCol w:w="1044"/>
        <w:gridCol w:w="1425"/>
      </w:tblGrid>
      <w:tr w:rsidR="000C6E99" w:rsidRPr="00574B2F" w:rsidTr="00D15A69">
        <w:trPr>
          <w:trHeight w:val="284"/>
          <w:jc w:val="center"/>
        </w:trPr>
        <w:tc>
          <w:tcPr>
            <w:tcW w:w="5200" w:type="dxa"/>
            <w:gridSpan w:val="5"/>
            <w:tcBorders>
              <w:bottom w:val="single" w:sz="4" w:space="0" w:color="000000" w:themeColor="text1"/>
            </w:tcBorders>
            <w:shd w:val="clear" w:color="auto" w:fill="0070C0"/>
            <w:noWrap/>
            <w:hideMark/>
          </w:tcPr>
          <w:p w:rsidR="000C6E99" w:rsidRPr="00574B2F" w:rsidRDefault="000C6E99" w:rsidP="00D15A69">
            <w:pPr>
              <w:jc w:val="center"/>
              <w:rPr>
                <w:rFonts w:ascii="Arial" w:hAnsi="Arial" w:cs="Arial"/>
                <w:b/>
                <w:color w:val="FFFFFF"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color w:val="FFFFFF"/>
                <w:sz w:val="16"/>
                <w:szCs w:val="16"/>
              </w:rPr>
              <w:t>Data</w:t>
            </w:r>
            <w:r w:rsidR="00A10BE3">
              <w:rPr>
                <w:rFonts w:ascii="Arial" w:hAnsi="Arial" w:cs="Arial"/>
                <w:b/>
                <w:color w:val="FFFFFF"/>
                <w:sz w:val="16"/>
                <w:szCs w:val="16"/>
                <w:lang w:val="en-US"/>
              </w:rPr>
              <w:t xml:space="preserve"> </w:t>
            </w:r>
            <w:r w:rsidRPr="00574B2F">
              <w:rPr>
                <w:rFonts w:ascii="Arial" w:hAnsi="Arial" w:cs="Arial"/>
                <w:b/>
                <w:color w:val="FFFFFF"/>
                <w:sz w:val="16"/>
                <w:szCs w:val="16"/>
              </w:rPr>
              <w:t>Mapping</w:t>
            </w:r>
            <w:r w:rsidR="00A10BE3">
              <w:rPr>
                <w:rFonts w:ascii="Arial" w:hAnsi="Arial" w:cs="Arial"/>
                <w:b/>
                <w:color w:val="FFFFFF"/>
                <w:sz w:val="16"/>
                <w:szCs w:val="16"/>
                <w:lang w:val="en-US"/>
              </w:rPr>
              <w:t xml:space="preserve"> </w:t>
            </w:r>
            <w:r w:rsidRPr="00574B2F">
              <w:rPr>
                <w:rFonts w:ascii="Arial" w:hAnsi="Arial" w:cs="Arial"/>
                <w:b/>
                <w:color w:val="FFFFFF"/>
                <w:sz w:val="16"/>
                <w:szCs w:val="16"/>
              </w:rPr>
              <w:t>mappings</w:t>
            </w:r>
          </w:p>
        </w:tc>
      </w:tr>
      <w:tr w:rsidR="000C6E99" w:rsidRPr="00574B2F" w:rsidTr="00C17F67">
        <w:trPr>
          <w:trHeight w:val="284"/>
          <w:jc w:val="center"/>
        </w:trPr>
        <w:tc>
          <w:tcPr>
            <w:tcW w:w="848" w:type="dxa"/>
            <w:shd w:val="clear" w:color="auto" w:fill="FFFF00"/>
            <w:noWrap/>
            <w:hideMark/>
          </w:tcPr>
          <w:p w:rsidR="000C6E99" w:rsidRPr="00574B2F" w:rsidRDefault="000C6E99" w:rsidP="00D15A6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</w:rPr>
              <w:t>classA</w:t>
            </w:r>
          </w:p>
        </w:tc>
        <w:tc>
          <w:tcPr>
            <w:tcW w:w="1106" w:type="dxa"/>
            <w:shd w:val="clear" w:color="auto" w:fill="FFFF00"/>
            <w:noWrap/>
            <w:hideMark/>
          </w:tcPr>
          <w:p w:rsidR="000C6E99" w:rsidRPr="00574B2F" w:rsidRDefault="000C6E99" w:rsidP="00D15A6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</w:rPr>
              <w:t>classB</w:t>
            </w:r>
          </w:p>
        </w:tc>
        <w:tc>
          <w:tcPr>
            <w:tcW w:w="866" w:type="dxa"/>
            <w:shd w:val="clear" w:color="auto" w:fill="FFFF00"/>
            <w:noWrap/>
            <w:hideMark/>
          </w:tcPr>
          <w:p w:rsidR="000C6E99" w:rsidRPr="00574B2F" w:rsidRDefault="000C6E99" w:rsidP="00D15A6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</w:rPr>
              <w:t>fieldA</w:t>
            </w:r>
          </w:p>
        </w:tc>
        <w:tc>
          <w:tcPr>
            <w:tcW w:w="955" w:type="dxa"/>
            <w:shd w:val="clear" w:color="auto" w:fill="FFFF00"/>
            <w:noWrap/>
            <w:hideMark/>
          </w:tcPr>
          <w:p w:rsidR="000C6E99" w:rsidRPr="00574B2F" w:rsidRDefault="000C6E99" w:rsidP="00D15A6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</w:rPr>
              <w:t>fieldB</w:t>
            </w:r>
          </w:p>
        </w:tc>
        <w:tc>
          <w:tcPr>
            <w:tcW w:w="1425" w:type="dxa"/>
            <w:shd w:val="clear" w:color="auto" w:fill="FFC000"/>
          </w:tcPr>
          <w:p w:rsidR="000C6E99" w:rsidRPr="00574B2F" w:rsidRDefault="00501CC8" w:rsidP="00D15A69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field</w:t>
            </w:r>
            <w:r>
              <w:rPr>
                <w:rFonts w:ascii="Arial" w:hAnsi="Arial" w:cs="Arial"/>
                <w:b/>
                <w:sz w:val="16"/>
                <w:szCs w:val="16"/>
                <w:lang w:val="en-US"/>
              </w:rPr>
              <w:t>B</w:t>
            </w:r>
            <w:r w:rsidR="000C6E99" w:rsidRPr="0018051E">
              <w:rPr>
                <w:rFonts w:ascii="Arial" w:hAnsi="Arial" w:cs="Arial"/>
                <w:b/>
                <w:sz w:val="16"/>
                <w:szCs w:val="16"/>
              </w:rPr>
              <w:t>Type</w:t>
            </w:r>
          </w:p>
        </w:tc>
      </w:tr>
      <w:tr w:rsidR="000C6E99" w:rsidRPr="00574B2F" w:rsidTr="00C17F67">
        <w:trPr>
          <w:trHeight w:val="284"/>
          <w:jc w:val="center"/>
        </w:trPr>
        <w:tc>
          <w:tcPr>
            <w:tcW w:w="848" w:type="dxa"/>
            <w:shd w:val="clear" w:color="auto" w:fill="FFFF00"/>
            <w:noWrap/>
            <w:hideMark/>
          </w:tcPr>
          <w:p w:rsidR="000C6E99" w:rsidRPr="00574B2F" w:rsidRDefault="000C6E99" w:rsidP="00D15A6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  <w:lang w:val="en-US"/>
              </w:rPr>
              <w:t>C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lass</w:t>
            </w:r>
            <w:r w:rsidR="00A10BE3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A</w:t>
            </w:r>
          </w:p>
        </w:tc>
        <w:tc>
          <w:tcPr>
            <w:tcW w:w="1106" w:type="dxa"/>
            <w:shd w:val="clear" w:color="auto" w:fill="FFFF00"/>
            <w:noWrap/>
            <w:hideMark/>
          </w:tcPr>
          <w:p w:rsidR="000C6E99" w:rsidRPr="00574B2F" w:rsidRDefault="000C6E99" w:rsidP="00D15A6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  <w:lang w:val="en-US"/>
              </w:rPr>
              <w:t>C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lass</w:t>
            </w:r>
            <w:r w:rsidR="00A10BE3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B</w:t>
            </w:r>
          </w:p>
        </w:tc>
        <w:tc>
          <w:tcPr>
            <w:tcW w:w="866" w:type="dxa"/>
            <w:shd w:val="clear" w:color="auto" w:fill="FFFF00"/>
            <w:noWrap/>
            <w:hideMark/>
          </w:tcPr>
          <w:p w:rsidR="000C6E99" w:rsidRPr="00574B2F" w:rsidRDefault="000C6E99" w:rsidP="00D15A6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  <w:lang w:val="en-US"/>
              </w:rPr>
              <w:t>F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ield</w:t>
            </w:r>
            <w:r w:rsidR="00A10BE3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A</w:t>
            </w:r>
          </w:p>
        </w:tc>
        <w:tc>
          <w:tcPr>
            <w:tcW w:w="955" w:type="dxa"/>
            <w:shd w:val="clear" w:color="auto" w:fill="FFFF00"/>
            <w:noWrap/>
            <w:hideMark/>
          </w:tcPr>
          <w:p w:rsidR="000C6E99" w:rsidRPr="00574B2F" w:rsidRDefault="000C6E99" w:rsidP="00D15A6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  <w:lang w:val="en-US"/>
              </w:rPr>
              <w:t>F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ield</w:t>
            </w:r>
            <w:r w:rsidR="00A10BE3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B</w:t>
            </w:r>
          </w:p>
        </w:tc>
        <w:tc>
          <w:tcPr>
            <w:tcW w:w="1425" w:type="dxa"/>
            <w:shd w:val="clear" w:color="auto" w:fill="FFC000"/>
          </w:tcPr>
          <w:p w:rsidR="000C6E99" w:rsidRPr="00574B2F" w:rsidRDefault="000C6E99" w:rsidP="00501CC8">
            <w:pPr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n-US"/>
              </w:rPr>
              <w:t>F</w:t>
            </w:r>
            <w:r w:rsidRPr="0018051E">
              <w:rPr>
                <w:rFonts w:ascii="Arial" w:hAnsi="Arial" w:cs="Arial"/>
                <w:b/>
                <w:sz w:val="16"/>
                <w:szCs w:val="16"/>
                <w:lang w:val="en-US"/>
              </w:rPr>
              <w:t>ield</w:t>
            </w:r>
            <w:r w:rsidR="00A10BE3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</w:t>
            </w:r>
            <w:r w:rsidR="00501CC8">
              <w:rPr>
                <w:rFonts w:ascii="Arial" w:hAnsi="Arial" w:cs="Arial"/>
                <w:b/>
                <w:sz w:val="16"/>
                <w:szCs w:val="16"/>
                <w:lang w:val="en-US"/>
              </w:rPr>
              <w:t>B</w:t>
            </w:r>
            <w:r w:rsidR="00A10BE3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</w:t>
            </w:r>
            <w:r w:rsidRPr="0018051E">
              <w:rPr>
                <w:rFonts w:ascii="Arial" w:hAnsi="Arial" w:cs="Arial"/>
                <w:b/>
                <w:sz w:val="16"/>
                <w:szCs w:val="16"/>
                <w:lang w:val="en-US"/>
              </w:rPr>
              <w:t>Type</w:t>
            </w:r>
          </w:p>
        </w:tc>
      </w:tr>
      <w:tr w:rsidR="000C6E99" w:rsidRPr="00574B2F" w:rsidTr="00D15A69">
        <w:trPr>
          <w:trHeight w:val="284"/>
          <w:jc w:val="center"/>
        </w:trPr>
        <w:tc>
          <w:tcPr>
            <w:tcW w:w="848" w:type="dxa"/>
            <w:noWrap/>
            <w:hideMark/>
          </w:tcPr>
          <w:p w:rsidR="000C6E99" w:rsidRPr="00574B2F" w:rsidRDefault="000C6E99" w:rsidP="00D15A69">
            <w:pPr>
              <w:rPr>
                <w:rFonts w:ascii="Arial" w:hAnsi="Arial" w:cs="Arial"/>
                <w:sz w:val="16"/>
                <w:szCs w:val="16"/>
              </w:rPr>
            </w:pPr>
            <w:r w:rsidRPr="00574B2F">
              <w:rPr>
                <w:rFonts w:ascii="Arial" w:hAnsi="Arial" w:cs="Arial"/>
                <w:sz w:val="16"/>
                <w:szCs w:val="16"/>
              </w:rPr>
              <w:t>Source</w:t>
            </w:r>
          </w:p>
        </w:tc>
        <w:tc>
          <w:tcPr>
            <w:tcW w:w="1106" w:type="dxa"/>
            <w:noWrap/>
            <w:hideMark/>
          </w:tcPr>
          <w:p w:rsidR="000C6E99" w:rsidRPr="00574B2F" w:rsidRDefault="000C6E99" w:rsidP="00D15A69">
            <w:pPr>
              <w:rPr>
                <w:rFonts w:ascii="Arial" w:hAnsi="Arial" w:cs="Arial"/>
                <w:sz w:val="16"/>
                <w:szCs w:val="16"/>
              </w:rPr>
            </w:pPr>
            <w:r w:rsidRPr="00574B2F">
              <w:rPr>
                <w:rFonts w:ascii="Arial" w:hAnsi="Arial" w:cs="Arial"/>
                <w:sz w:val="16"/>
                <w:szCs w:val="16"/>
              </w:rPr>
              <w:t>Destination</w:t>
            </w:r>
          </w:p>
        </w:tc>
        <w:tc>
          <w:tcPr>
            <w:tcW w:w="866" w:type="dxa"/>
            <w:noWrap/>
            <w:hideMark/>
          </w:tcPr>
          <w:p w:rsidR="000C6E99" w:rsidRPr="0018051E" w:rsidRDefault="000C6E99" w:rsidP="00D15A69">
            <w:pPr>
              <w:jc w:val="left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srcField</w:t>
            </w:r>
          </w:p>
        </w:tc>
        <w:tc>
          <w:tcPr>
            <w:tcW w:w="955" w:type="dxa"/>
            <w:noWrap/>
            <w:hideMark/>
          </w:tcPr>
          <w:p w:rsidR="000C6E99" w:rsidRPr="0018051E" w:rsidRDefault="000C6E99" w:rsidP="00D15A69">
            <w:pPr>
              <w:jc w:val="left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destField</w:t>
            </w:r>
            <w:r w:rsidR="00421A3D">
              <w:rPr>
                <w:rFonts w:ascii="Arial" w:hAnsi="Arial" w:cs="Arial"/>
                <w:sz w:val="16"/>
                <w:szCs w:val="16"/>
                <w:lang w:val="en-US"/>
              </w:rPr>
              <w:t>[0]</w:t>
            </w:r>
          </w:p>
        </w:tc>
        <w:tc>
          <w:tcPr>
            <w:tcW w:w="1425" w:type="dxa"/>
          </w:tcPr>
          <w:p w:rsidR="000C6E99" w:rsidRDefault="000C6E99" w:rsidP="00D15A69">
            <w:pPr>
              <w:jc w:val="left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CustomType</w:t>
            </w:r>
          </w:p>
        </w:tc>
      </w:tr>
    </w:tbl>
    <w:p w:rsidR="00DD050D" w:rsidRDefault="000C6E99" w:rsidP="00DD050D">
      <w:pPr>
        <w:spacing w:before="240"/>
        <w:jc w:val="center"/>
        <w:rPr>
          <w:rStyle w:val="SubtleEmphasis"/>
          <w:lang w:val="en-US"/>
        </w:rPr>
      </w:pPr>
      <w:r w:rsidRPr="00635F9C">
        <w:rPr>
          <w:rStyle w:val="SubtleEmphasis"/>
          <w:lang w:val="en-US"/>
        </w:rPr>
        <w:t>Table</w:t>
      </w:r>
      <w:fldSimple w:instr=" SEQ Table  \* MERGEFORMAT ">
        <w:r w:rsidR="005A4B11" w:rsidRPr="005A4B11">
          <w:rPr>
            <w:rStyle w:val="SubtleEmphasis"/>
            <w:noProof/>
          </w:rPr>
          <w:t>23</w:t>
        </w:r>
      </w:fldSimple>
      <w:r w:rsidRPr="00635F9C">
        <w:rPr>
          <w:rStyle w:val="SubtleEmphasis"/>
          <w:lang w:val="en-US"/>
        </w:rPr>
        <w:t xml:space="preserve">. </w:t>
      </w:r>
      <w:r w:rsidR="00E92915">
        <w:rPr>
          <w:rStyle w:val="SubtleEmphasis"/>
          <w:lang w:val="en-US"/>
        </w:rPr>
        <w:t>Field type casting example</w:t>
      </w:r>
    </w:p>
    <w:p w:rsidR="00DD050D" w:rsidRDefault="00DD050D" w:rsidP="00DD050D">
      <w:pPr>
        <w:spacing w:after="0"/>
        <w:rPr>
          <w:lang w:val="en-US"/>
        </w:rPr>
      </w:pPr>
      <w:bookmarkStart w:id="35" w:name="_Toc290471819"/>
      <w:r>
        <w:rPr>
          <w:lang w:val="en-US"/>
        </w:rPr>
        <w:t>Field type can be used for destination field and collection elements only.</w:t>
      </w:r>
    </w:p>
    <w:p w:rsidR="00B26304" w:rsidRDefault="000F37BD">
      <w:pPr>
        <w:pStyle w:val="Heading3"/>
        <w:rPr>
          <w:lang w:val="en-US"/>
        </w:rPr>
      </w:pPr>
      <w:r>
        <w:rPr>
          <w:lang w:val="en-US"/>
        </w:rPr>
        <w:t>Type hints</w:t>
      </w:r>
      <w:bookmarkEnd w:id="35"/>
    </w:p>
    <w:p w:rsidR="00B26304" w:rsidRDefault="00D57FB7">
      <w:pPr>
        <w:spacing w:after="0"/>
        <w:rPr>
          <w:lang w:val="en-US"/>
        </w:rPr>
      </w:pPr>
      <w:r>
        <w:rPr>
          <w:lang w:val="en-US"/>
        </w:rPr>
        <w:t xml:space="preserve">Type hints concept the same as a field type concept but it’s provided for deep </w:t>
      </w:r>
      <w:r w:rsidR="00A00CBE">
        <w:rPr>
          <w:lang w:val="en-US"/>
        </w:rPr>
        <w:t>mapping use</w:t>
      </w:r>
      <w:r w:rsidR="006626BE">
        <w:rPr>
          <w:lang w:val="en-US"/>
        </w:rPr>
        <w:t xml:space="preserve"> </w:t>
      </w:r>
      <w:r>
        <w:rPr>
          <w:lang w:val="en-US"/>
        </w:rPr>
        <w:t>case.</w:t>
      </w:r>
    </w:p>
    <w:p w:rsidR="00B26304" w:rsidRDefault="00615E38">
      <w:pPr>
        <w:rPr>
          <w:lang w:val="en-US"/>
        </w:rPr>
      </w:pPr>
      <w:r>
        <w:rPr>
          <w:lang w:val="en-US"/>
        </w:rPr>
        <w:t>Field type hints value is array of class names</w:t>
      </w:r>
      <w:r w:rsidR="000C5E3E">
        <w:rPr>
          <w:lang w:val="en-US"/>
        </w:rPr>
        <w:t xml:space="preserve"> (see </w:t>
      </w:r>
      <w:hyperlink w:anchor="_Links" w:history="1">
        <w:r w:rsidR="000C5E3E" w:rsidRPr="00AC43D9">
          <w:rPr>
            <w:rStyle w:val="Hyperlink"/>
            <w:lang w:val="en-US"/>
          </w:rPr>
          <w:t>OpenL Tablets documentation</w:t>
        </w:r>
      </w:hyperlink>
      <w:r w:rsidR="000C5E3E">
        <w:rPr>
          <w:lang w:val="en-US"/>
        </w:rPr>
        <w:t xml:space="preserve"> for more information about array definitions)</w:t>
      </w:r>
      <w:r>
        <w:rPr>
          <w:lang w:val="en-US"/>
        </w:rPr>
        <w:t xml:space="preserve">. Each of them will be used </w:t>
      </w:r>
      <w:r w:rsidR="00DF5839">
        <w:rPr>
          <w:lang w:val="en-US"/>
        </w:rPr>
        <w:t>as a type of appropriate field</w:t>
      </w:r>
      <w:r w:rsidR="006626BE">
        <w:rPr>
          <w:lang w:val="en-US"/>
        </w:rPr>
        <w:t xml:space="preserve"> </w:t>
      </w:r>
      <w:r w:rsidR="00DF5839">
        <w:rPr>
          <w:lang w:val="en-US"/>
        </w:rPr>
        <w:t>in defined field path.</w:t>
      </w:r>
    </w:p>
    <w:tbl>
      <w:tblPr>
        <w:tblStyle w:val="TableGrid"/>
        <w:tblW w:w="0" w:type="auto"/>
        <w:jc w:val="center"/>
        <w:tblLook w:val="04A0"/>
      </w:tblPr>
      <w:tblGrid>
        <w:gridCol w:w="892"/>
        <w:gridCol w:w="1017"/>
        <w:gridCol w:w="1559"/>
        <w:gridCol w:w="2520"/>
        <w:gridCol w:w="2520"/>
      </w:tblGrid>
      <w:tr w:rsidR="00812E18" w:rsidRPr="00574B2F" w:rsidTr="00A10BE3">
        <w:trPr>
          <w:trHeight w:val="284"/>
          <w:jc w:val="center"/>
        </w:trPr>
        <w:tc>
          <w:tcPr>
            <w:tcW w:w="8508" w:type="dxa"/>
            <w:gridSpan w:val="5"/>
            <w:tcBorders>
              <w:bottom w:val="single" w:sz="4" w:space="0" w:color="000000" w:themeColor="text1"/>
            </w:tcBorders>
            <w:shd w:val="clear" w:color="auto" w:fill="0070C0"/>
            <w:noWrap/>
            <w:hideMark/>
          </w:tcPr>
          <w:p w:rsidR="00812E18" w:rsidRPr="00574B2F" w:rsidRDefault="00812E18" w:rsidP="00D15A69">
            <w:pPr>
              <w:jc w:val="center"/>
              <w:rPr>
                <w:rFonts w:ascii="Arial" w:hAnsi="Arial" w:cs="Arial"/>
                <w:b/>
                <w:color w:val="FFFFFF"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color w:val="FFFFFF"/>
                <w:sz w:val="16"/>
                <w:szCs w:val="16"/>
              </w:rPr>
              <w:t>Data</w:t>
            </w:r>
            <w:r w:rsidR="00A10BE3">
              <w:rPr>
                <w:rFonts w:ascii="Arial" w:hAnsi="Arial" w:cs="Arial"/>
                <w:b/>
                <w:color w:val="FFFFFF"/>
                <w:sz w:val="16"/>
                <w:szCs w:val="16"/>
                <w:lang w:val="en-US"/>
              </w:rPr>
              <w:t xml:space="preserve"> </w:t>
            </w:r>
            <w:r w:rsidRPr="00574B2F">
              <w:rPr>
                <w:rFonts w:ascii="Arial" w:hAnsi="Arial" w:cs="Arial"/>
                <w:b/>
                <w:color w:val="FFFFFF"/>
                <w:sz w:val="16"/>
                <w:szCs w:val="16"/>
              </w:rPr>
              <w:t>Mapping</w:t>
            </w:r>
            <w:r w:rsidR="00A10BE3">
              <w:rPr>
                <w:rFonts w:ascii="Arial" w:hAnsi="Arial" w:cs="Arial"/>
                <w:b/>
                <w:color w:val="FFFFFF"/>
                <w:sz w:val="16"/>
                <w:szCs w:val="16"/>
                <w:lang w:val="en-US"/>
              </w:rPr>
              <w:t xml:space="preserve"> </w:t>
            </w:r>
            <w:r w:rsidRPr="00574B2F">
              <w:rPr>
                <w:rFonts w:ascii="Arial" w:hAnsi="Arial" w:cs="Arial"/>
                <w:b/>
                <w:color w:val="FFFFFF"/>
                <w:sz w:val="16"/>
                <w:szCs w:val="16"/>
              </w:rPr>
              <w:t>mappings</w:t>
            </w:r>
          </w:p>
        </w:tc>
      </w:tr>
      <w:tr w:rsidR="00843DAE" w:rsidRPr="00574B2F" w:rsidTr="00A10BE3">
        <w:trPr>
          <w:trHeight w:val="284"/>
          <w:jc w:val="center"/>
        </w:trPr>
        <w:tc>
          <w:tcPr>
            <w:tcW w:w="892" w:type="dxa"/>
            <w:shd w:val="clear" w:color="auto" w:fill="FFFF00"/>
            <w:noWrap/>
            <w:hideMark/>
          </w:tcPr>
          <w:p w:rsidR="00843DAE" w:rsidRPr="00574B2F" w:rsidRDefault="00843DAE" w:rsidP="00D15A6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</w:rPr>
              <w:t>classA</w:t>
            </w:r>
          </w:p>
        </w:tc>
        <w:tc>
          <w:tcPr>
            <w:tcW w:w="1017" w:type="dxa"/>
            <w:shd w:val="clear" w:color="auto" w:fill="FFFF00"/>
            <w:noWrap/>
            <w:hideMark/>
          </w:tcPr>
          <w:p w:rsidR="00843DAE" w:rsidRPr="00574B2F" w:rsidRDefault="00843DAE" w:rsidP="00D15A6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</w:rPr>
              <w:t>classB</w:t>
            </w:r>
          </w:p>
        </w:tc>
        <w:tc>
          <w:tcPr>
            <w:tcW w:w="1559" w:type="dxa"/>
            <w:shd w:val="clear" w:color="auto" w:fill="FFFF00"/>
            <w:noWrap/>
            <w:hideMark/>
          </w:tcPr>
          <w:p w:rsidR="00843DAE" w:rsidRPr="00574B2F" w:rsidRDefault="00843DAE" w:rsidP="00D15A6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</w:rPr>
              <w:t>fieldA</w:t>
            </w:r>
          </w:p>
        </w:tc>
        <w:tc>
          <w:tcPr>
            <w:tcW w:w="2520" w:type="dxa"/>
            <w:shd w:val="clear" w:color="auto" w:fill="FFFF00"/>
            <w:noWrap/>
            <w:hideMark/>
          </w:tcPr>
          <w:p w:rsidR="00843DAE" w:rsidRPr="00574B2F" w:rsidRDefault="00843DAE" w:rsidP="00D15A6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</w:rPr>
              <w:t>fieldB</w:t>
            </w:r>
          </w:p>
        </w:tc>
        <w:tc>
          <w:tcPr>
            <w:tcW w:w="2520" w:type="dxa"/>
            <w:shd w:val="clear" w:color="auto" w:fill="FFC000"/>
          </w:tcPr>
          <w:p w:rsidR="00843DAE" w:rsidRPr="00574B2F" w:rsidRDefault="00843DAE" w:rsidP="00D15A6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843DAE">
              <w:rPr>
                <w:rFonts w:ascii="Arial" w:hAnsi="Arial" w:cs="Arial"/>
                <w:b/>
                <w:sz w:val="16"/>
                <w:szCs w:val="16"/>
              </w:rPr>
              <w:t>fieldBHint</w:t>
            </w:r>
          </w:p>
        </w:tc>
      </w:tr>
      <w:tr w:rsidR="00843DAE" w:rsidRPr="00574B2F" w:rsidTr="00A10BE3">
        <w:trPr>
          <w:trHeight w:val="284"/>
          <w:jc w:val="center"/>
        </w:trPr>
        <w:tc>
          <w:tcPr>
            <w:tcW w:w="892" w:type="dxa"/>
            <w:shd w:val="clear" w:color="auto" w:fill="FFFF00"/>
            <w:noWrap/>
            <w:hideMark/>
          </w:tcPr>
          <w:p w:rsidR="00843DAE" w:rsidRPr="00574B2F" w:rsidRDefault="00843DAE" w:rsidP="00D15A6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  <w:lang w:val="en-US"/>
              </w:rPr>
              <w:t>C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lass</w:t>
            </w:r>
            <w:r w:rsidR="00A10BE3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A</w:t>
            </w:r>
          </w:p>
        </w:tc>
        <w:tc>
          <w:tcPr>
            <w:tcW w:w="1017" w:type="dxa"/>
            <w:shd w:val="clear" w:color="auto" w:fill="FFFF00"/>
            <w:noWrap/>
            <w:hideMark/>
          </w:tcPr>
          <w:p w:rsidR="00843DAE" w:rsidRPr="00574B2F" w:rsidRDefault="00843DAE" w:rsidP="00D15A6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  <w:lang w:val="en-US"/>
              </w:rPr>
              <w:t>C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lass</w:t>
            </w:r>
            <w:r w:rsidR="00A10BE3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B</w:t>
            </w:r>
          </w:p>
        </w:tc>
        <w:tc>
          <w:tcPr>
            <w:tcW w:w="1559" w:type="dxa"/>
            <w:shd w:val="clear" w:color="auto" w:fill="FFFF00"/>
            <w:noWrap/>
            <w:hideMark/>
          </w:tcPr>
          <w:p w:rsidR="00843DAE" w:rsidRPr="00574B2F" w:rsidRDefault="00843DAE" w:rsidP="00D15A6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  <w:lang w:val="en-US"/>
              </w:rPr>
              <w:t>F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ield</w:t>
            </w:r>
            <w:r w:rsidR="00A10BE3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A</w:t>
            </w:r>
          </w:p>
        </w:tc>
        <w:tc>
          <w:tcPr>
            <w:tcW w:w="2520" w:type="dxa"/>
            <w:shd w:val="clear" w:color="auto" w:fill="FFFF00"/>
            <w:noWrap/>
            <w:hideMark/>
          </w:tcPr>
          <w:p w:rsidR="00843DAE" w:rsidRPr="00574B2F" w:rsidRDefault="00843DAE" w:rsidP="00D15A6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  <w:lang w:val="en-US"/>
              </w:rPr>
              <w:t>F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ield</w:t>
            </w:r>
            <w:r w:rsidR="00A10BE3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B</w:t>
            </w:r>
          </w:p>
        </w:tc>
        <w:tc>
          <w:tcPr>
            <w:tcW w:w="2520" w:type="dxa"/>
            <w:shd w:val="clear" w:color="auto" w:fill="FFC000"/>
          </w:tcPr>
          <w:p w:rsidR="00843DAE" w:rsidRPr="00574B2F" w:rsidRDefault="00843DAE" w:rsidP="00D15A69">
            <w:pPr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n-US"/>
              </w:rPr>
              <w:t>F</w:t>
            </w:r>
            <w:r w:rsidRPr="00843DAE">
              <w:rPr>
                <w:rFonts w:ascii="Arial" w:hAnsi="Arial" w:cs="Arial"/>
                <w:b/>
                <w:sz w:val="16"/>
                <w:szCs w:val="16"/>
                <w:lang w:val="en-US"/>
              </w:rPr>
              <w:t>ield</w:t>
            </w:r>
            <w:r w:rsidR="00A10BE3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</w:t>
            </w:r>
            <w:r w:rsidRPr="00843DAE">
              <w:rPr>
                <w:rFonts w:ascii="Arial" w:hAnsi="Arial" w:cs="Arial"/>
                <w:b/>
                <w:sz w:val="16"/>
                <w:szCs w:val="16"/>
                <w:lang w:val="en-US"/>
              </w:rPr>
              <w:t>B</w:t>
            </w:r>
            <w:r w:rsidR="00A10BE3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</w:t>
            </w:r>
            <w:r w:rsidRPr="00843DAE">
              <w:rPr>
                <w:rFonts w:ascii="Arial" w:hAnsi="Arial" w:cs="Arial"/>
                <w:b/>
                <w:sz w:val="16"/>
                <w:szCs w:val="16"/>
                <w:lang w:val="en-US"/>
              </w:rPr>
              <w:t>Hint</w:t>
            </w:r>
          </w:p>
        </w:tc>
      </w:tr>
      <w:tr w:rsidR="00843DAE" w:rsidRPr="00574B2F" w:rsidTr="00A10BE3">
        <w:trPr>
          <w:trHeight w:val="284"/>
          <w:jc w:val="center"/>
        </w:trPr>
        <w:tc>
          <w:tcPr>
            <w:tcW w:w="892" w:type="dxa"/>
            <w:noWrap/>
            <w:hideMark/>
          </w:tcPr>
          <w:p w:rsidR="00843DAE" w:rsidRPr="00574B2F" w:rsidRDefault="00843DAE" w:rsidP="00D15A69">
            <w:pPr>
              <w:rPr>
                <w:rFonts w:ascii="Arial" w:hAnsi="Arial" w:cs="Arial"/>
                <w:sz w:val="16"/>
                <w:szCs w:val="16"/>
              </w:rPr>
            </w:pPr>
            <w:r w:rsidRPr="00574B2F">
              <w:rPr>
                <w:rFonts w:ascii="Arial" w:hAnsi="Arial" w:cs="Arial"/>
                <w:sz w:val="16"/>
                <w:szCs w:val="16"/>
              </w:rPr>
              <w:t>Source</w:t>
            </w:r>
          </w:p>
        </w:tc>
        <w:tc>
          <w:tcPr>
            <w:tcW w:w="1017" w:type="dxa"/>
            <w:noWrap/>
            <w:hideMark/>
          </w:tcPr>
          <w:p w:rsidR="00843DAE" w:rsidRPr="00574B2F" w:rsidRDefault="00843DAE" w:rsidP="00D15A69">
            <w:pPr>
              <w:rPr>
                <w:rFonts w:ascii="Arial" w:hAnsi="Arial" w:cs="Arial"/>
                <w:sz w:val="16"/>
                <w:szCs w:val="16"/>
              </w:rPr>
            </w:pPr>
            <w:r w:rsidRPr="00574B2F">
              <w:rPr>
                <w:rFonts w:ascii="Arial" w:hAnsi="Arial" w:cs="Arial"/>
                <w:sz w:val="16"/>
                <w:szCs w:val="16"/>
              </w:rPr>
              <w:t>Destination</w:t>
            </w:r>
          </w:p>
        </w:tc>
        <w:tc>
          <w:tcPr>
            <w:tcW w:w="1559" w:type="dxa"/>
            <w:noWrap/>
            <w:hideMark/>
          </w:tcPr>
          <w:p w:rsidR="00843DAE" w:rsidRPr="0018051E" w:rsidRDefault="00843DAE" w:rsidP="00D15A69">
            <w:pPr>
              <w:jc w:val="left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srcField.stringField</w:t>
            </w:r>
          </w:p>
        </w:tc>
        <w:tc>
          <w:tcPr>
            <w:tcW w:w="2520" w:type="dxa"/>
            <w:noWrap/>
            <w:hideMark/>
          </w:tcPr>
          <w:p w:rsidR="00843DAE" w:rsidRPr="0018051E" w:rsidRDefault="00843DAE" w:rsidP="00D15A69">
            <w:pPr>
              <w:jc w:val="left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destField.nestedField.stringField</w:t>
            </w:r>
          </w:p>
        </w:tc>
        <w:tc>
          <w:tcPr>
            <w:tcW w:w="2520" w:type="dxa"/>
          </w:tcPr>
          <w:p w:rsidR="00843DAE" w:rsidRDefault="00615E38" w:rsidP="00D15A69">
            <w:pPr>
              <w:jc w:val="left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Dest</w:t>
            </w:r>
            <w:r w:rsidR="00240CF7">
              <w:rPr>
                <w:rFonts w:ascii="Arial" w:hAnsi="Arial" w:cs="Arial"/>
                <w:sz w:val="16"/>
                <w:szCs w:val="16"/>
                <w:lang w:val="en-US"/>
              </w:rPr>
              <w:t>Type, NestedType</w:t>
            </w:r>
          </w:p>
        </w:tc>
      </w:tr>
    </w:tbl>
    <w:p w:rsidR="00097957" w:rsidRDefault="00097957" w:rsidP="00097957">
      <w:pPr>
        <w:spacing w:before="240"/>
        <w:jc w:val="center"/>
        <w:rPr>
          <w:rStyle w:val="SubtleEmphasis"/>
          <w:lang w:val="en-US"/>
        </w:rPr>
      </w:pPr>
      <w:r w:rsidRPr="00635F9C">
        <w:rPr>
          <w:rStyle w:val="SubtleEmphasis"/>
          <w:lang w:val="en-US"/>
        </w:rPr>
        <w:t>Table</w:t>
      </w:r>
      <w:fldSimple w:instr=" SEQ Table  \* MERGEFORMAT ">
        <w:r w:rsidR="005A4B11" w:rsidRPr="005A4B11">
          <w:rPr>
            <w:rStyle w:val="SubtleEmphasis"/>
            <w:noProof/>
          </w:rPr>
          <w:t>24</w:t>
        </w:r>
      </w:fldSimple>
      <w:r w:rsidRPr="00635F9C">
        <w:rPr>
          <w:rStyle w:val="SubtleEmphasis"/>
          <w:lang w:val="en-US"/>
        </w:rPr>
        <w:t xml:space="preserve">. </w:t>
      </w:r>
      <w:r w:rsidR="00792613">
        <w:rPr>
          <w:rStyle w:val="SubtleEmphasis"/>
          <w:lang w:val="en-US"/>
        </w:rPr>
        <w:t>Type hints</w:t>
      </w:r>
      <w:r>
        <w:rPr>
          <w:rStyle w:val="SubtleEmphasis"/>
          <w:lang w:val="en-US"/>
        </w:rPr>
        <w:t xml:space="preserve"> usage example</w:t>
      </w:r>
    </w:p>
    <w:p w:rsidR="00615E38" w:rsidRDefault="00615E38" w:rsidP="00615E38">
      <w:pPr>
        <w:rPr>
          <w:lang w:val="en-US"/>
        </w:rPr>
      </w:pPr>
      <w:r>
        <w:rPr>
          <w:lang w:val="en-US"/>
        </w:rPr>
        <w:t xml:space="preserve">Field type hints can be simplified if you would like to skip </w:t>
      </w:r>
      <w:r w:rsidR="000C5E3E">
        <w:rPr>
          <w:lang w:val="en-US"/>
        </w:rPr>
        <w:t>class type</w:t>
      </w:r>
      <w:r w:rsidR="00597421">
        <w:rPr>
          <w:lang w:val="en-US"/>
        </w:rPr>
        <w:t xml:space="preserve"> definition for appropriate field in defined field path.</w:t>
      </w:r>
    </w:p>
    <w:tbl>
      <w:tblPr>
        <w:tblStyle w:val="TableGrid"/>
        <w:tblW w:w="0" w:type="auto"/>
        <w:jc w:val="center"/>
        <w:tblLook w:val="04A0"/>
      </w:tblPr>
      <w:tblGrid>
        <w:gridCol w:w="892"/>
        <w:gridCol w:w="1017"/>
        <w:gridCol w:w="1559"/>
        <w:gridCol w:w="2520"/>
        <w:gridCol w:w="2520"/>
      </w:tblGrid>
      <w:tr w:rsidR="00615E38" w:rsidRPr="00574B2F" w:rsidTr="00A10BE3">
        <w:trPr>
          <w:trHeight w:val="284"/>
          <w:jc w:val="center"/>
        </w:trPr>
        <w:tc>
          <w:tcPr>
            <w:tcW w:w="8508" w:type="dxa"/>
            <w:gridSpan w:val="5"/>
            <w:tcBorders>
              <w:bottom w:val="single" w:sz="4" w:space="0" w:color="000000" w:themeColor="text1"/>
            </w:tcBorders>
            <w:shd w:val="clear" w:color="auto" w:fill="0070C0"/>
            <w:noWrap/>
            <w:hideMark/>
          </w:tcPr>
          <w:p w:rsidR="00615E38" w:rsidRPr="00574B2F" w:rsidRDefault="00615E38" w:rsidP="00D15A69">
            <w:pPr>
              <w:jc w:val="center"/>
              <w:rPr>
                <w:rFonts w:ascii="Arial" w:hAnsi="Arial" w:cs="Arial"/>
                <w:b/>
                <w:color w:val="FFFFFF"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color w:val="FFFFFF"/>
                <w:sz w:val="16"/>
                <w:szCs w:val="16"/>
              </w:rPr>
              <w:t>Data</w:t>
            </w:r>
            <w:r w:rsidR="00A10BE3">
              <w:rPr>
                <w:rFonts w:ascii="Arial" w:hAnsi="Arial" w:cs="Arial"/>
                <w:b/>
                <w:color w:val="FFFFFF"/>
                <w:sz w:val="16"/>
                <w:szCs w:val="16"/>
                <w:lang w:val="en-US"/>
              </w:rPr>
              <w:t xml:space="preserve"> </w:t>
            </w:r>
            <w:r w:rsidRPr="00574B2F">
              <w:rPr>
                <w:rFonts w:ascii="Arial" w:hAnsi="Arial" w:cs="Arial"/>
                <w:b/>
                <w:color w:val="FFFFFF"/>
                <w:sz w:val="16"/>
                <w:szCs w:val="16"/>
              </w:rPr>
              <w:t>Mapping</w:t>
            </w:r>
            <w:r w:rsidR="00A10BE3">
              <w:rPr>
                <w:rFonts w:ascii="Arial" w:hAnsi="Arial" w:cs="Arial"/>
                <w:b/>
                <w:color w:val="FFFFFF"/>
                <w:sz w:val="16"/>
                <w:szCs w:val="16"/>
                <w:lang w:val="en-US"/>
              </w:rPr>
              <w:t xml:space="preserve"> </w:t>
            </w:r>
            <w:r w:rsidRPr="00574B2F">
              <w:rPr>
                <w:rFonts w:ascii="Arial" w:hAnsi="Arial" w:cs="Arial"/>
                <w:b/>
                <w:color w:val="FFFFFF"/>
                <w:sz w:val="16"/>
                <w:szCs w:val="16"/>
              </w:rPr>
              <w:t>mappings</w:t>
            </w:r>
          </w:p>
        </w:tc>
      </w:tr>
      <w:tr w:rsidR="00615E38" w:rsidRPr="00574B2F" w:rsidTr="00A10BE3">
        <w:trPr>
          <w:trHeight w:val="284"/>
          <w:jc w:val="center"/>
        </w:trPr>
        <w:tc>
          <w:tcPr>
            <w:tcW w:w="892" w:type="dxa"/>
            <w:shd w:val="clear" w:color="auto" w:fill="FFFF00"/>
            <w:noWrap/>
            <w:hideMark/>
          </w:tcPr>
          <w:p w:rsidR="00615E38" w:rsidRPr="00574B2F" w:rsidRDefault="00615E38" w:rsidP="00D15A6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</w:rPr>
              <w:t>classA</w:t>
            </w:r>
          </w:p>
        </w:tc>
        <w:tc>
          <w:tcPr>
            <w:tcW w:w="1017" w:type="dxa"/>
            <w:shd w:val="clear" w:color="auto" w:fill="FFFF00"/>
            <w:noWrap/>
            <w:hideMark/>
          </w:tcPr>
          <w:p w:rsidR="00615E38" w:rsidRPr="00574B2F" w:rsidRDefault="00615E38" w:rsidP="00D15A6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</w:rPr>
              <w:t>classB</w:t>
            </w:r>
          </w:p>
        </w:tc>
        <w:tc>
          <w:tcPr>
            <w:tcW w:w="1559" w:type="dxa"/>
            <w:shd w:val="clear" w:color="auto" w:fill="FFFF00"/>
            <w:noWrap/>
            <w:hideMark/>
          </w:tcPr>
          <w:p w:rsidR="00615E38" w:rsidRPr="00574B2F" w:rsidRDefault="00615E38" w:rsidP="00D15A6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</w:rPr>
              <w:t>fieldA</w:t>
            </w:r>
          </w:p>
        </w:tc>
        <w:tc>
          <w:tcPr>
            <w:tcW w:w="2520" w:type="dxa"/>
            <w:shd w:val="clear" w:color="auto" w:fill="FFFF00"/>
            <w:noWrap/>
            <w:hideMark/>
          </w:tcPr>
          <w:p w:rsidR="00615E38" w:rsidRPr="00574B2F" w:rsidRDefault="00615E38" w:rsidP="00D15A6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</w:rPr>
              <w:t>fieldB</w:t>
            </w:r>
          </w:p>
        </w:tc>
        <w:tc>
          <w:tcPr>
            <w:tcW w:w="2520" w:type="dxa"/>
            <w:shd w:val="clear" w:color="auto" w:fill="FFC000"/>
          </w:tcPr>
          <w:p w:rsidR="00615E38" w:rsidRPr="00574B2F" w:rsidRDefault="00615E38" w:rsidP="00D15A6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843DAE">
              <w:rPr>
                <w:rFonts w:ascii="Arial" w:hAnsi="Arial" w:cs="Arial"/>
                <w:b/>
                <w:sz w:val="16"/>
                <w:szCs w:val="16"/>
              </w:rPr>
              <w:t>fieldBHint</w:t>
            </w:r>
          </w:p>
        </w:tc>
      </w:tr>
      <w:tr w:rsidR="00615E38" w:rsidRPr="00574B2F" w:rsidTr="00A10BE3">
        <w:trPr>
          <w:trHeight w:val="284"/>
          <w:jc w:val="center"/>
        </w:trPr>
        <w:tc>
          <w:tcPr>
            <w:tcW w:w="892" w:type="dxa"/>
            <w:shd w:val="clear" w:color="auto" w:fill="FFFF00"/>
            <w:noWrap/>
            <w:hideMark/>
          </w:tcPr>
          <w:p w:rsidR="00615E38" w:rsidRPr="00574B2F" w:rsidRDefault="00615E38" w:rsidP="00D15A6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  <w:lang w:val="en-US"/>
              </w:rPr>
              <w:t>C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lass</w:t>
            </w:r>
            <w:r w:rsidR="00A10BE3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A</w:t>
            </w:r>
          </w:p>
        </w:tc>
        <w:tc>
          <w:tcPr>
            <w:tcW w:w="1017" w:type="dxa"/>
            <w:shd w:val="clear" w:color="auto" w:fill="FFFF00"/>
            <w:noWrap/>
            <w:hideMark/>
          </w:tcPr>
          <w:p w:rsidR="00615E38" w:rsidRPr="00574B2F" w:rsidRDefault="00615E38" w:rsidP="00D15A6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  <w:lang w:val="en-US"/>
              </w:rPr>
              <w:t>C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lass</w:t>
            </w:r>
            <w:r w:rsidR="00A10BE3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B</w:t>
            </w:r>
          </w:p>
        </w:tc>
        <w:tc>
          <w:tcPr>
            <w:tcW w:w="1559" w:type="dxa"/>
            <w:shd w:val="clear" w:color="auto" w:fill="FFFF00"/>
            <w:noWrap/>
            <w:hideMark/>
          </w:tcPr>
          <w:p w:rsidR="00615E38" w:rsidRPr="00574B2F" w:rsidRDefault="00615E38" w:rsidP="00D15A6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  <w:lang w:val="en-US"/>
              </w:rPr>
              <w:t>F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ield</w:t>
            </w:r>
            <w:r w:rsidR="00A10BE3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A</w:t>
            </w:r>
          </w:p>
        </w:tc>
        <w:tc>
          <w:tcPr>
            <w:tcW w:w="2520" w:type="dxa"/>
            <w:shd w:val="clear" w:color="auto" w:fill="FFFF00"/>
            <w:noWrap/>
            <w:hideMark/>
          </w:tcPr>
          <w:p w:rsidR="00615E38" w:rsidRPr="00574B2F" w:rsidRDefault="00615E38" w:rsidP="00D15A6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  <w:lang w:val="en-US"/>
              </w:rPr>
              <w:t>F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ield</w:t>
            </w:r>
            <w:r w:rsidR="00A10BE3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B</w:t>
            </w:r>
          </w:p>
        </w:tc>
        <w:tc>
          <w:tcPr>
            <w:tcW w:w="2520" w:type="dxa"/>
            <w:shd w:val="clear" w:color="auto" w:fill="FFC000"/>
          </w:tcPr>
          <w:p w:rsidR="00615E38" w:rsidRPr="00574B2F" w:rsidRDefault="00615E38" w:rsidP="00D15A69">
            <w:pPr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n-US"/>
              </w:rPr>
              <w:t>F</w:t>
            </w:r>
            <w:r w:rsidRPr="00843DAE">
              <w:rPr>
                <w:rFonts w:ascii="Arial" w:hAnsi="Arial" w:cs="Arial"/>
                <w:b/>
                <w:sz w:val="16"/>
                <w:szCs w:val="16"/>
                <w:lang w:val="en-US"/>
              </w:rPr>
              <w:t>ield</w:t>
            </w:r>
            <w:r w:rsidR="00A10BE3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</w:t>
            </w:r>
            <w:r w:rsidRPr="00843DAE">
              <w:rPr>
                <w:rFonts w:ascii="Arial" w:hAnsi="Arial" w:cs="Arial"/>
                <w:b/>
                <w:sz w:val="16"/>
                <w:szCs w:val="16"/>
                <w:lang w:val="en-US"/>
              </w:rPr>
              <w:t>B</w:t>
            </w:r>
            <w:r w:rsidR="00A10BE3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</w:t>
            </w:r>
            <w:r w:rsidRPr="00843DAE">
              <w:rPr>
                <w:rFonts w:ascii="Arial" w:hAnsi="Arial" w:cs="Arial"/>
                <w:b/>
                <w:sz w:val="16"/>
                <w:szCs w:val="16"/>
                <w:lang w:val="en-US"/>
              </w:rPr>
              <w:t>Hint</w:t>
            </w:r>
          </w:p>
        </w:tc>
      </w:tr>
      <w:tr w:rsidR="00615E38" w:rsidRPr="00574B2F" w:rsidTr="00A10BE3">
        <w:trPr>
          <w:trHeight w:val="284"/>
          <w:jc w:val="center"/>
        </w:trPr>
        <w:tc>
          <w:tcPr>
            <w:tcW w:w="892" w:type="dxa"/>
            <w:noWrap/>
            <w:hideMark/>
          </w:tcPr>
          <w:p w:rsidR="00615E38" w:rsidRPr="00574B2F" w:rsidRDefault="00615E38" w:rsidP="00D15A69">
            <w:pPr>
              <w:rPr>
                <w:rFonts w:ascii="Arial" w:hAnsi="Arial" w:cs="Arial"/>
                <w:sz w:val="16"/>
                <w:szCs w:val="16"/>
              </w:rPr>
            </w:pPr>
            <w:r w:rsidRPr="00574B2F">
              <w:rPr>
                <w:rFonts w:ascii="Arial" w:hAnsi="Arial" w:cs="Arial"/>
                <w:sz w:val="16"/>
                <w:szCs w:val="16"/>
              </w:rPr>
              <w:t>Source</w:t>
            </w:r>
          </w:p>
        </w:tc>
        <w:tc>
          <w:tcPr>
            <w:tcW w:w="1017" w:type="dxa"/>
            <w:noWrap/>
            <w:hideMark/>
          </w:tcPr>
          <w:p w:rsidR="00615E38" w:rsidRPr="00574B2F" w:rsidRDefault="00615E38" w:rsidP="00D15A69">
            <w:pPr>
              <w:rPr>
                <w:rFonts w:ascii="Arial" w:hAnsi="Arial" w:cs="Arial"/>
                <w:sz w:val="16"/>
                <w:szCs w:val="16"/>
              </w:rPr>
            </w:pPr>
            <w:r w:rsidRPr="00574B2F">
              <w:rPr>
                <w:rFonts w:ascii="Arial" w:hAnsi="Arial" w:cs="Arial"/>
                <w:sz w:val="16"/>
                <w:szCs w:val="16"/>
              </w:rPr>
              <w:t>Destination</w:t>
            </w:r>
          </w:p>
        </w:tc>
        <w:tc>
          <w:tcPr>
            <w:tcW w:w="1559" w:type="dxa"/>
            <w:noWrap/>
            <w:hideMark/>
          </w:tcPr>
          <w:p w:rsidR="00615E38" w:rsidRPr="0018051E" w:rsidRDefault="00615E38" w:rsidP="00D15A69">
            <w:pPr>
              <w:jc w:val="left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srcField.stringField</w:t>
            </w:r>
          </w:p>
        </w:tc>
        <w:tc>
          <w:tcPr>
            <w:tcW w:w="2520" w:type="dxa"/>
            <w:noWrap/>
            <w:hideMark/>
          </w:tcPr>
          <w:p w:rsidR="00615E38" w:rsidRPr="0018051E" w:rsidRDefault="00615E38" w:rsidP="00D15A69">
            <w:pPr>
              <w:jc w:val="left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destField.nestedField.stringField</w:t>
            </w:r>
          </w:p>
        </w:tc>
        <w:tc>
          <w:tcPr>
            <w:tcW w:w="2520" w:type="dxa"/>
          </w:tcPr>
          <w:p w:rsidR="00B26304" w:rsidRDefault="00615E38">
            <w:pPr>
              <w:jc w:val="left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,NestedType</w:t>
            </w:r>
          </w:p>
        </w:tc>
      </w:tr>
    </w:tbl>
    <w:p w:rsidR="00615E38" w:rsidRDefault="00615E38" w:rsidP="00615E38">
      <w:pPr>
        <w:spacing w:before="240"/>
        <w:jc w:val="center"/>
        <w:rPr>
          <w:rStyle w:val="SubtleEmphasis"/>
          <w:lang w:val="en-US"/>
        </w:rPr>
      </w:pPr>
      <w:r w:rsidRPr="00635F9C">
        <w:rPr>
          <w:rStyle w:val="SubtleEmphasis"/>
          <w:lang w:val="en-US"/>
        </w:rPr>
        <w:t>Table</w:t>
      </w:r>
      <w:fldSimple w:instr=" SEQ Table  \* MERGEFORMAT ">
        <w:r w:rsidR="005A4B11" w:rsidRPr="005A4B11">
          <w:rPr>
            <w:rStyle w:val="SubtleEmphasis"/>
            <w:noProof/>
            <w:lang w:val="en-US"/>
          </w:rPr>
          <w:t>25</w:t>
        </w:r>
      </w:fldSimple>
      <w:r w:rsidRPr="00635F9C">
        <w:rPr>
          <w:rStyle w:val="SubtleEmphasis"/>
          <w:lang w:val="en-US"/>
        </w:rPr>
        <w:t xml:space="preserve">. </w:t>
      </w:r>
      <w:r w:rsidR="00350495">
        <w:rPr>
          <w:rStyle w:val="SubtleEmphasis"/>
          <w:lang w:val="en-US"/>
        </w:rPr>
        <w:t>Simplified t</w:t>
      </w:r>
      <w:r>
        <w:rPr>
          <w:rStyle w:val="SubtleEmphasis"/>
          <w:lang w:val="en-US"/>
        </w:rPr>
        <w:t xml:space="preserve">ype hints </w:t>
      </w:r>
      <w:r w:rsidR="00350495">
        <w:rPr>
          <w:rStyle w:val="SubtleEmphasis"/>
          <w:lang w:val="en-US"/>
        </w:rPr>
        <w:t>definition example</w:t>
      </w:r>
    </w:p>
    <w:p w:rsidR="00B26304" w:rsidRDefault="0091047F">
      <w:pPr>
        <w:spacing w:after="0"/>
        <w:rPr>
          <w:lang w:val="en-US"/>
        </w:rPr>
      </w:pPr>
      <w:r>
        <w:rPr>
          <w:lang w:val="en-US"/>
        </w:rPr>
        <w:t>Note that leading comma is not omitted because we should keep correspondence</w:t>
      </w:r>
      <w:r w:rsidR="0047566D">
        <w:rPr>
          <w:lang w:val="en-US"/>
        </w:rPr>
        <w:t xml:space="preserve"> </w:t>
      </w:r>
      <w:r>
        <w:rPr>
          <w:lang w:val="en-US"/>
        </w:rPr>
        <w:t>between fields and hints</w:t>
      </w:r>
      <w:r w:rsidR="0058608B">
        <w:rPr>
          <w:lang w:val="en-US"/>
        </w:rPr>
        <w:t xml:space="preserve">. </w:t>
      </w:r>
      <w:r w:rsidR="00EA2E98">
        <w:rPr>
          <w:lang w:val="en-US"/>
        </w:rPr>
        <w:t xml:space="preserve">Trailing commas can be omitted, for example, </w:t>
      </w:r>
      <w:r w:rsidR="009053BF" w:rsidRPr="009053BF">
        <w:rPr>
          <w:rStyle w:val="Style1Char"/>
        </w:rPr>
        <w:t>NestedType, , ,</w:t>
      </w:r>
      <w:r w:rsidR="00EA2E98">
        <w:rPr>
          <w:lang w:val="en-US"/>
        </w:rPr>
        <w:t xml:space="preserve"> is equal </w:t>
      </w:r>
      <w:r w:rsidR="009053BF" w:rsidRPr="009053BF">
        <w:rPr>
          <w:rStyle w:val="Style1Char"/>
        </w:rPr>
        <w:t>NestedType</w:t>
      </w:r>
      <w:r w:rsidR="00EA2E98">
        <w:rPr>
          <w:lang w:val="en-US"/>
        </w:rPr>
        <w:t xml:space="preserve"> but </w:t>
      </w:r>
      <w:r w:rsidR="009053BF" w:rsidRPr="009053BF">
        <w:rPr>
          <w:rStyle w:val="Style1Char"/>
        </w:rPr>
        <w:t>NestedType,,,OtherType</w:t>
      </w:r>
      <w:r w:rsidR="00857AB8">
        <w:rPr>
          <w:rStyle w:val="Style1Char"/>
        </w:rPr>
        <w:t xml:space="preserve"> </w:t>
      </w:r>
      <w:r w:rsidR="00EA2E98">
        <w:rPr>
          <w:lang w:val="en-US"/>
        </w:rPr>
        <w:t xml:space="preserve">is not equal </w:t>
      </w:r>
      <w:r w:rsidR="009053BF" w:rsidRPr="009053BF">
        <w:rPr>
          <w:rStyle w:val="Style1Char"/>
        </w:rPr>
        <w:t>NestedType,OtherType</w:t>
      </w:r>
      <w:r w:rsidR="00EA2E98">
        <w:rPr>
          <w:lang w:val="en-US"/>
        </w:rPr>
        <w:t>.</w:t>
      </w:r>
    </w:p>
    <w:p w:rsidR="00BA29CD" w:rsidRDefault="00BA29CD" w:rsidP="00BA29CD">
      <w:pPr>
        <w:pStyle w:val="Heading2"/>
        <w:rPr>
          <w:lang w:val="en-US"/>
        </w:rPr>
      </w:pPr>
      <w:bookmarkStart w:id="36" w:name="_Toc290471820"/>
      <w:r>
        <w:rPr>
          <w:lang w:val="en-US"/>
        </w:rPr>
        <w:t>Configuration</w:t>
      </w:r>
      <w:bookmarkEnd w:id="36"/>
    </w:p>
    <w:p w:rsidR="00BA29CD" w:rsidRDefault="00BA29CD" w:rsidP="00BA29CD">
      <w:pPr>
        <w:spacing w:after="0"/>
        <w:rPr>
          <w:lang w:val="en-US"/>
        </w:rPr>
      </w:pPr>
      <w:r>
        <w:rPr>
          <w:lang w:val="en-US"/>
        </w:rPr>
        <w:t>Configurations are used to set default mapping parameters.</w:t>
      </w:r>
    </w:p>
    <w:p w:rsidR="00BA29CD" w:rsidRDefault="00BA29CD" w:rsidP="00BA29CD">
      <w:pPr>
        <w:rPr>
          <w:lang w:val="en-US"/>
        </w:rPr>
      </w:pPr>
      <w:r>
        <w:rPr>
          <w:lang w:val="en-US"/>
        </w:rPr>
        <w:t>By default, the mapper uses the following policies during mapping process:</w:t>
      </w:r>
    </w:p>
    <w:tbl>
      <w:tblPr>
        <w:tblStyle w:val="TableGrid"/>
        <w:tblW w:w="0" w:type="auto"/>
        <w:jc w:val="center"/>
        <w:tblLook w:val="04A0"/>
      </w:tblPr>
      <w:tblGrid>
        <w:gridCol w:w="2014"/>
        <w:gridCol w:w="1547"/>
        <w:gridCol w:w="3396"/>
      </w:tblGrid>
      <w:tr w:rsidR="00BA29CD" w:rsidRPr="00C31398" w:rsidTr="009D0F5E">
        <w:trPr>
          <w:jc w:val="center"/>
        </w:trPr>
        <w:tc>
          <w:tcPr>
            <w:tcW w:w="2014" w:type="dxa"/>
            <w:shd w:val="clear" w:color="auto" w:fill="D9D9D9" w:themeFill="background1" w:themeFillShade="D9"/>
          </w:tcPr>
          <w:p w:rsidR="00BA29CD" w:rsidRPr="00C31398" w:rsidRDefault="00BA29CD" w:rsidP="009D0F5E">
            <w:pPr>
              <w:contextualSpacing/>
              <w:jc w:val="center"/>
              <w:rPr>
                <w:b/>
              </w:rPr>
            </w:pPr>
            <w:r w:rsidRPr="00C31398">
              <w:rPr>
                <w:b/>
              </w:rPr>
              <w:t>Name</w:t>
            </w:r>
          </w:p>
        </w:tc>
        <w:tc>
          <w:tcPr>
            <w:tcW w:w="1547" w:type="dxa"/>
            <w:shd w:val="clear" w:color="auto" w:fill="D9D9D9" w:themeFill="background1" w:themeFillShade="D9"/>
          </w:tcPr>
          <w:p w:rsidR="00BA29CD" w:rsidRPr="00C31398" w:rsidRDefault="00BA29CD" w:rsidP="009D0F5E">
            <w:pPr>
              <w:contextualSpacing/>
              <w:jc w:val="center"/>
              <w:rPr>
                <w:b/>
              </w:rPr>
            </w:pPr>
            <w:r>
              <w:rPr>
                <w:b/>
                <w:lang w:val="en-US"/>
              </w:rPr>
              <w:t>V</w:t>
            </w:r>
            <w:r w:rsidRPr="00C31398">
              <w:rPr>
                <w:b/>
              </w:rPr>
              <w:t>alue</w:t>
            </w:r>
          </w:p>
        </w:tc>
        <w:tc>
          <w:tcPr>
            <w:tcW w:w="3396" w:type="dxa"/>
            <w:shd w:val="clear" w:color="auto" w:fill="D9D9D9" w:themeFill="background1" w:themeFillShade="D9"/>
          </w:tcPr>
          <w:p w:rsidR="00BA29CD" w:rsidRPr="00C31398" w:rsidRDefault="00BA29CD" w:rsidP="009D0F5E">
            <w:pPr>
              <w:contextualSpacing/>
              <w:jc w:val="center"/>
              <w:rPr>
                <w:b/>
              </w:rPr>
            </w:pPr>
            <w:r w:rsidRPr="00C31398">
              <w:rPr>
                <w:b/>
              </w:rPr>
              <w:t>Description</w:t>
            </w:r>
          </w:p>
        </w:tc>
      </w:tr>
      <w:tr w:rsidR="00BA29CD" w:rsidRPr="00E1467F" w:rsidTr="009D0F5E">
        <w:trPr>
          <w:jc w:val="center"/>
        </w:trPr>
        <w:tc>
          <w:tcPr>
            <w:tcW w:w="2014" w:type="dxa"/>
          </w:tcPr>
          <w:p w:rsidR="00BA29CD" w:rsidRPr="00C31398" w:rsidRDefault="00BA29CD" w:rsidP="009D0F5E">
            <w:pPr>
              <w:spacing w:after="200"/>
              <w:contextualSpacing/>
              <w:rPr>
                <w:lang w:val="en-US"/>
              </w:rPr>
            </w:pPr>
            <w:r>
              <w:rPr>
                <w:lang w:val="en-US"/>
              </w:rPr>
              <w:t>M</w:t>
            </w:r>
            <w:r w:rsidRPr="00C31398">
              <w:rPr>
                <w:lang w:val="en-US"/>
              </w:rPr>
              <w:t>apNulls</w:t>
            </w:r>
          </w:p>
        </w:tc>
        <w:tc>
          <w:tcPr>
            <w:tcW w:w="1547" w:type="dxa"/>
          </w:tcPr>
          <w:p w:rsidR="00BA29CD" w:rsidRPr="00C31398" w:rsidRDefault="00BA29CD" w:rsidP="009D0F5E">
            <w:pPr>
              <w:spacing w:after="200"/>
              <w:contextualSpacing/>
              <w:rPr>
                <w:lang w:val="en-US"/>
              </w:rPr>
            </w:pPr>
            <w:r w:rsidRPr="00C31398">
              <w:rPr>
                <w:lang w:val="en-US"/>
              </w:rPr>
              <w:t>true</w:t>
            </w:r>
          </w:p>
        </w:tc>
        <w:tc>
          <w:tcPr>
            <w:tcW w:w="3396" w:type="dxa"/>
          </w:tcPr>
          <w:p w:rsidR="00BA29CD" w:rsidRPr="00C31398" w:rsidRDefault="00BA29CD" w:rsidP="009D0F5E">
            <w:pPr>
              <w:spacing w:after="200"/>
              <w:contextualSpacing/>
              <w:jc w:val="left"/>
              <w:rPr>
                <w:lang w:val="en-US"/>
              </w:rPr>
            </w:pPr>
            <w:r>
              <w:rPr>
                <w:lang w:val="en-US"/>
              </w:rPr>
              <w:t>Defines how null values</w:t>
            </w:r>
            <w:r w:rsidRPr="00C31398">
              <w:rPr>
                <w:lang w:val="en-US"/>
              </w:rPr>
              <w:t xml:space="preserve"> will be processed: skipped or mapped as usual.</w:t>
            </w:r>
          </w:p>
        </w:tc>
      </w:tr>
      <w:tr w:rsidR="00BA29CD" w:rsidRPr="00E1467F" w:rsidTr="009D0F5E">
        <w:trPr>
          <w:jc w:val="center"/>
        </w:trPr>
        <w:tc>
          <w:tcPr>
            <w:tcW w:w="2014" w:type="dxa"/>
          </w:tcPr>
          <w:p w:rsidR="00BA29CD" w:rsidRPr="00C31398" w:rsidRDefault="00BA29CD" w:rsidP="009D0F5E">
            <w:pPr>
              <w:spacing w:after="200"/>
              <w:contextualSpacing/>
              <w:jc w:val="left"/>
              <w:rPr>
                <w:lang w:val="en-US"/>
              </w:rPr>
            </w:pPr>
            <w:r>
              <w:rPr>
                <w:lang w:val="en-US"/>
              </w:rPr>
              <w:t>M</w:t>
            </w:r>
            <w:r w:rsidRPr="00C31398">
              <w:rPr>
                <w:lang w:val="en-US"/>
              </w:rPr>
              <w:t>apEmptyStrings</w:t>
            </w:r>
          </w:p>
        </w:tc>
        <w:tc>
          <w:tcPr>
            <w:tcW w:w="1547" w:type="dxa"/>
          </w:tcPr>
          <w:p w:rsidR="00BA29CD" w:rsidRPr="00C31398" w:rsidRDefault="00BA29CD" w:rsidP="009D0F5E">
            <w:pPr>
              <w:spacing w:after="200"/>
              <w:contextualSpacing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3396" w:type="dxa"/>
          </w:tcPr>
          <w:p w:rsidR="00BA29CD" w:rsidRPr="00C31398" w:rsidRDefault="00BA29CD" w:rsidP="009D0F5E">
            <w:pPr>
              <w:spacing w:after="200"/>
              <w:contextualSpacing/>
              <w:jc w:val="left"/>
              <w:rPr>
                <w:lang w:val="en-US"/>
              </w:rPr>
            </w:pPr>
            <w:r>
              <w:rPr>
                <w:lang w:val="en-US"/>
              </w:rPr>
              <w:t>Defines how empty strings will be processed: skipped or mapped as usual.</w:t>
            </w:r>
          </w:p>
        </w:tc>
      </w:tr>
      <w:tr w:rsidR="00BA29CD" w:rsidRPr="00E1467F" w:rsidTr="009D0F5E">
        <w:trPr>
          <w:jc w:val="center"/>
        </w:trPr>
        <w:tc>
          <w:tcPr>
            <w:tcW w:w="2014" w:type="dxa"/>
          </w:tcPr>
          <w:p w:rsidR="00BA29CD" w:rsidRPr="00C31398" w:rsidRDefault="00BA29CD" w:rsidP="009D0F5E">
            <w:pPr>
              <w:spacing w:after="200"/>
              <w:contextualSpacing/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Pr="00C31398">
              <w:rPr>
                <w:lang w:val="en-US"/>
              </w:rPr>
              <w:t>rimStrings</w:t>
            </w:r>
          </w:p>
        </w:tc>
        <w:tc>
          <w:tcPr>
            <w:tcW w:w="1547" w:type="dxa"/>
          </w:tcPr>
          <w:p w:rsidR="00BA29CD" w:rsidRPr="00C31398" w:rsidRDefault="00BA29CD" w:rsidP="009D0F5E">
            <w:pPr>
              <w:spacing w:after="200"/>
              <w:contextualSpacing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3396" w:type="dxa"/>
          </w:tcPr>
          <w:p w:rsidR="00BA29CD" w:rsidRPr="00C31398" w:rsidRDefault="00BA29CD" w:rsidP="009D0F5E">
            <w:pPr>
              <w:spacing w:after="200"/>
              <w:contextualSpacing/>
              <w:rPr>
                <w:lang w:val="en-US"/>
              </w:rPr>
            </w:pPr>
            <w:r>
              <w:rPr>
                <w:lang w:val="en-US"/>
              </w:rPr>
              <w:t xml:space="preserve">Defines how strings will be processed: trim operation will be </w:t>
            </w:r>
            <w:r>
              <w:rPr>
                <w:lang w:val="en-US"/>
              </w:rPr>
              <w:lastRenderedPageBreak/>
              <w:t>executed or not.</w:t>
            </w:r>
          </w:p>
        </w:tc>
      </w:tr>
      <w:tr w:rsidR="00BA29CD" w:rsidRPr="00E1467F" w:rsidTr="009D0F5E">
        <w:trPr>
          <w:jc w:val="center"/>
        </w:trPr>
        <w:tc>
          <w:tcPr>
            <w:tcW w:w="2014" w:type="dxa"/>
          </w:tcPr>
          <w:p w:rsidR="00BA29CD" w:rsidRPr="00C31398" w:rsidRDefault="00BA29CD" w:rsidP="009D0F5E">
            <w:pPr>
              <w:spacing w:after="200"/>
              <w:contextualSpacing/>
              <w:rPr>
                <w:lang w:val="en-US"/>
              </w:rPr>
            </w:pPr>
            <w:r>
              <w:rPr>
                <w:lang w:val="en-US"/>
              </w:rPr>
              <w:lastRenderedPageBreak/>
              <w:t>Fields are required</w:t>
            </w:r>
          </w:p>
        </w:tc>
        <w:tc>
          <w:tcPr>
            <w:tcW w:w="1547" w:type="dxa"/>
          </w:tcPr>
          <w:p w:rsidR="00BA29CD" w:rsidRPr="00C31398" w:rsidRDefault="00BA29CD" w:rsidP="009D0F5E">
            <w:pPr>
              <w:spacing w:after="200"/>
              <w:contextualSpacing/>
              <w:rPr>
                <w:lang w:val="en-US"/>
              </w:rPr>
            </w:pPr>
            <w:r w:rsidRPr="00C31398">
              <w:rPr>
                <w:lang w:val="en-US"/>
              </w:rPr>
              <w:t>false</w:t>
            </w:r>
          </w:p>
        </w:tc>
        <w:tc>
          <w:tcPr>
            <w:tcW w:w="3396" w:type="dxa"/>
          </w:tcPr>
          <w:p w:rsidR="00BA29CD" w:rsidRPr="00C31398" w:rsidRDefault="00BA29CD" w:rsidP="009D0F5E">
            <w:pPr>
              <w:spacing w:after="200"/>
              <w:contextualSpacing/>
              <w:rPr>
                <w:lang w:val="en-US"/>
              </w:rPr>
            </w:pPr>
            <w:r w:rsidRPr="00C31398">
              <w:rPr>
                <w:lang w:val="en-US"/>
              </w:rPr>
              <w:t>Defines that field</w:t>
            </w:r>
            <w:r>
              <w:rPr>
                <w:lang w:val="en-US"/>
              </w:rPr>
              <w:t>s are required and they</w:t>
            </w:r>
            <w:r w:rsidRPr="00C31398">
              <w:rPr>
                <w:lang w:val="en-US"/>
              </w:rPr>
              <w:t xml:space="preserve"> cannot be null.</w:t>
            </w:r>
          </w:p>
        </w:tc>
      </w:tr>
      <w:tr w:rsidR="00BA29CD" w:rsidRPr="00E1467F" w:rsidTr="009D0F5E">
        <w:trPr>
          <w:jc w:val="center"/>
        </w:trPr>
        <w:tc>
          <w:tcPr>
            <w:tcW w:w="2014" w:type="dxa"/>
          </w:tcPr>
          <w:p w:rsidR="00BA29CD" w:rsidRPr="00C31398" w:rsidRDefault="00BA29CD" w:rsidP="009D0F5E">
            <w:pPr>
              <w:spacing w:after="200"/>
              <w:contextualSpacing/>
              <w:rPr>
                <w:lang w:val="en-US"/>
              </w:rPr>
            </w:pPr>
            <w:r>
              <w:rPr>
                <w:lang w:val="en-US"/>
              </w:rPr>
              <w:t>Apply wildcard</w:t>
            </w:r>
          </w:p>
        </w:tc>
        <w:tc>
          <w:tcPr>
            <w:tcW w:w="1547" w:type="dxa"/>
          </w:tcPr>
          <w:p w:rsidR="00BA29CD" w:rsidRPr="00C31398" w:rsidRDefault="00BA29CD" w:rsidP="009D0F5E">
            <w:pPr>
              <w:spacing w:after="200"/>
              <w:contextualSpacing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3396" w:type="dxa"/>
          </w:tcPr>
          <w:p w:rsidR="00BA29CD" w:rsidRPr="00C31398" w:rsidRDefault="00BA29CD" w:rsidP="009D0F5E">
            <w:pPr>
              <w:spacing w:after="200"/>
              <w:contextualSpacing/>
              <w:rPr>
                <w:lang w:val="en-US"/>
              </w:rPr>
            </w:pPr>
            <w:r>
              <w:rPr>
                <w:lang w:val="en-US"/>
              </w:rPr>
              <w:t>Defines that mapping processor will map matching fields implicitly.</w:t>
            </w:r>
          </w:p>
        </w:tc>
      </w:tr>
    </w:tbl>
    <w:p w:rsidR="00BA29CD" w:rsidRDefault="00BA29CD" w:rsidP="00BA29CD">
      <w:pPr>
        <w:spacing w:before="240"/>
        <w:jc w:val="center"/>
        <w:rPr>
          <w:rStyle w:val="SubtleEmphasis"/>
          <w:lang w:val="en-US"/>
        </w:rPr>
      </w:pPr>
      <w:r w:rsidRPr="006B2D85">
        <w:rPr>
          <w:rStyle w:val="SubtleEmphasis"/>
          <w:lang w:val="en-US"/>
        </w:rPr>
        <w:t xml:space="preserve">Table </w:t>
      </w:r>
      <w:fldSimple w:instr=" SEQ Table  \* MERGEFORMAT ">
        <w:r w:rsidR="005A4B11" w:rsidRPr="005A4B11">
          <w:rPr>
            <w:rStyle w:val="SubtleEmphasis"/>
            <w:noProof/>
            <w:lang w:val="en-US"/>
          </w:rPr>
          <w:t>26</w:t>
        </w:r>
      </w:fldSimple>
      <w:r w:rsidRPr="006B2D85">
        <w:rPr>
          <w:rStyle w:val="SubtleEmphasis"/>
          <w:lang w:val="en-US"/>
        </w:rPr>
        <w:t>.</w:t>
      </w:r>
      <w:r>
        <w:rPr>
          <w:rStyle w:val="SubtleEmphasis"/>
          <w:lang w:val="en-US"/>
        </w:rPr>
        <w:t xml:space="preserve"> Mapping default policies</w:t>
      </w:r>
    </w:p>
    <w:p w:rsidR="00BA29CD" w:rsidRDefault="00BA29CD" w:rsidP="00BA29CD">
      <w:pPr>
        <w:rPr>
          <w:lang w:val="en-US"/>
        </w:rPr>
      </w:pPr>
      <w:r>
        <w:rPr>
          <w:lang w:val="en-US"/>
        </w:rPr>
        <w:t>In accordance with business needs policies could be changed with configuration components. Configuration can be applied at global level and at class level. Configurations are optional.</w:t>
      </w:r>
    </w:p>
    <w:tbl>
      <w:tblPr>
        <w:tblStyle w:val="TableGrid"/>
        <w:tblW w:w="0" w:type="auto"/>
        <w:jc w:val="center"/>
        <w:tblLook w:val="04A0"/>
      </w:tblPr>
      <w:tblGrid>
        <w:gridCol w:w="1061"/>
        <w:gridCol w:w="1248"/>
        <w:gridCol w:w="1755"/>
        <w:gridCol w:w="1737"/>
        <w:gridCol w:w="1195"/>
        <w:gridCol w:w="981"/>
      </w:tblGrid>
      <w:tr w:rsidR="00BA29CD" w:rsidRPr="00574B2F" w:rsidTr="009D0F5E">
        <w:trPr>
          <w:trHeight w:val="300"/>
          <w:jc w:val="center"/>
        </w:trPr>
        <w:tc>
          <w:tcPr>
            <w:tcW w:w="7977" w:type="dxa"/>
            <w:gridSpan w:val="6"/>
            <w:tcBorders>
              <w:bottom w:val="single" w:sz="4" w:space="0" w:color="000000" w:themeColor="text1"/>
            </w:tcBorders>
            <w:shd w:val="clear" w:color="auto" w:fill="0070C0"/>
            <w:noWrap/>
            <w:hideMark/>
          </w:tcPr>
          <w:p w:rsidR="00BA29CD" w:rsidRPr="00264A23" w:rsidRDefault="00BA29CD" w:rsidP="009D0F5E">
            <w:pPr>
              <w:jc w:val="center"/>
              <w:rPr>
                <w:rFonts w:ascii="Arial" w:hAnsi="Arial" w:cs="Arial"/>
                <w:b/>
                <w:color w:val="FFFFFF"/>
                <w:sz w:val="16"/>
                <w:szCs w:val="16"/>
                <w:lang w:val="en-US"/>
              </w:rPr>
            </w:pPr>
            <w:r w:rsidRPr="001812B6">
              <w:rPr>
                <w:rFonts w:ascii="Arial" w:hAnsi="Arial" w:cs="Arial"/>
                <w:b/>
                <w:color w:val="FFFFFF"/>
                <w:sz w:val="16"/>
                <w:szCs w:val="16"/>
              </w:rPr>
              <w:t>Data GlobalConfiguration globalConfiguration</w:t>
            </w:r>
          </w:p>
        </w:tc>
      </w:tr>
      <w:tr w:rsidR="00BA29CD" w:rsidRPr="00574B2F" w:rsidTr="009D0F5E">
        <w:trPr>
          <w:trHeight w:val="300"/>
          <w:jc w:val="center"/>
        </w:trPr>
        <w:tc>
          <w:tcPr>
            <w:tcW w:w="1061" w:type="dxa"/>
            <w:shd w:val="clear" w:color="auto" w:fill="FFFF00"/>
            <w:noWrap/>
            <w:hideMark/>
          </w:tcPr>
          <w:p w:rsidR="00BA29CD" w:rsidRPr="001812B6" w:rsidRDefault="00BA29CD" w:rsidP="009D0F5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1812B6">
              <w:rPr>
                <w:rFonts w:ascii="Arial" w:hAnsi="Arial" w:cs="Arial"/>
                <w:b/>
                <w:sz w:val="16"/>
                <w:szCs w:val="16"/>
              </w:rPr>
              <w:t>mapNulls</w:t>
            </w:r>
          </w:p>
        </w:tc>
        <w:tc>
          <w:tcPr>
            <w:tcW w:w="1248" w:type="dxa"/>
            <w:shd w:val="clear" w:color="auto" w:fill="FFFF00"/>
            <w:noWrap/>
            <w:hideMark/>
          </w:tcPr>
          <w:p w:rsidR="00BA29CD" w:rsidRPr="001812B6" w:rsidRDefault="00BA29CD" w:rsidP="009D0F5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1812B6">
              <w:rPr>
                <w:rFonts w:ascii="Arial" w:hAnsi="Arial" w:cs="Arial"/>
                <w:b/>
                <w:sz w:val="16"/>
                <w:szCs w:val="16"/>
              </w:rPr>
              <w:t>trimStrings</w:t>
            </w:r>
          </w:p>
        </w:tc>
        <w:tc>
          <w:tcPr>
            <w:tcW w:w="1755" w:type="dxa"/>
            <w:tcBorders>
              <w:bottom w:val="single" w:sz="4" w:space="0" w:color="000000" w:themeColor="text1"/>
            </w:tcBorders>
            <w:shd w:val="clear" w:color="auto" w:fill="FFFF00"/>
            <w:noWrap/>
            <w:hideMark/>
          </w:tcPr>
          <w:p w:rsidR="00BA29CD" w:rsidRPr="001812B6" w:rsidRDefault="00BA29CD" w:rsidP="009D0F5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1812B6">
              <w:rPr>
                <w:rFonts w:ascii="Arial" w:hAnsi="Arial" w:cs="Arial"/>
                <w:b/>
                <w:sz w:val="16"/>
                <w:szCs w:val="16"/>
              </w:rPr>
              <w:t>mapEmptyStrings</w:t>
            </w:r>
          </w:p>
        </w:tc>
        <w:tc>
          <w:tcPr>
            <w:tcW w:w="1737" w:type="dxa"/>
            <w:shd w:val="clear" w:color="auto" w:fill="FFFF00"/>
            <w:noWrap/>
            <w:hideMark/>
          </w:tcPr>
          <w:p w:rsidR="00BA29CD" w:rsidRPr="001812B6" w:rsidRDefault="00BA29CD" w:rsidP="009D0F5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1812B6">
              <w:rPr>
                <w:rFonts w:ascii="Arial" w:hAnsi="Arial" w:cs="Arial"/>
                <w:b/>
                <w:sz w:val="16"/>
                <w:szCs w:val="16"/>
              </w:rPr>
              <w:t>requiredFields</w:t>
            </w:r>
          </w:p>
        </w:tc>
        <w:tc>
          <w:tcPr>
            <w:tcW w:w="1195" w:type="dxa"/>
            <w:shd w:val="clear" w:color="auto" w:fill="FFFF00"/>
          </w:tcPr>
          <w:p w:rsidR="00BA29CD" w:rsidRPr="001812B6" w:rsidRDefault="00BA29CD" w:rsidP="009D0F5E">
            <w:pPr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 w:rsidRPr="001812B6">
              <w:rPr>
                <w:rFonts w:ascii="Arial" w:hAnsi="Arial" w:cs="Arial"/>
                <w:b/>
                <w:sz w:val="16"/>
                <w:szCs w:val="16"/>
              </w:rPr>
              <w:t>dateFormat</w:t>
            </w:r>
          </w:p>
        </w:tc>
        <w:tc>
          <w:tcPr>
            <w:tcW w:w="981" w:type="dxa"/>
            <w:shd w:val="clear" w:color="auto" w:fill="FFFF00"/>
          </w:tcPr>
          <w:p w:rsidR="00BA29CD" w:rsidRPr="001812B6" w:rsidRDefault="00BA29CD" w:rsidP="009D0F5E">
            <w:pPr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 w:rsidRPr="001812B6">
              <w:rPr>
                <w:rFonts w:ascii="Arial" w:hAnsi="Arial" w:cs="Arial"/>
                <w:b/>
                <w:sz w:val="16"/>
                <w:szCs w:val="16"/>
              </w:rPr>
              <w:t>wildcard</w:t>
            </w:r>
          </w:p>
        </w:tc>
      </w:tr>
      <w:tr w:rsidR="00BA29CD" w:rsidRPr="00574B2F" w:rsidTr="009D0F5E">
        <w:trPr>
          <w:trHeight w:val="300"/>
          <w:jc w:val="center"/>
        </w:trPr>
        <w:tc>
          <w:tcPr>
            <w:tcW w:w="1061" w:type="dxa"/>
            <w:shd w:val="clear" w:color="auto" w:fill="FFFF00"/>
            <w:noWrap/>
            <w:hideMark/>
          </w:tcPr>
          <w:p w:rsidR="00BA29CD" w:rsidRPr="001812B6" w:rsidRDefault="00BA29CD" w:rsidP="009D0F5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1812B6">
              <w:rPr>
                <w:rFonts w:ascii="Arial" w:hAnsi="Arial" w:cs="Arial"/>
                <w:b/>
                <w:sz w:val="16"/>
                <w:szCs w:val="16"/>
              </w:rPr>
              <w:t>Map Nulls</w:t>
            </w:r>
          </w:p>
        </w:tc>
        <w:tc>
          <w:tcPr>
            <w:tcW w:w="1248" w:type="dxa"/>
            <w:shd w:val="clear" w:color="auto" w:fill="FFFF00"/>
            <w:noWrap/>
            <w:hideMark/>
          </w:tcPr>
          <w:p w:rsidR="00BA29CD" w:rsidRPr="001812B6" w:rsidRDefault="00BA29CD" w:rsidP="009D0F5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1812B6">
              <w:rPr>
                <w:rFonts w:ascii="Arial" w:hAnsi="Arial" w:cs="Arial"/>
                <w:b/>
                <w:sz w:val="16"/>
                <w:szCs w:val="16"/>
              </w:rPr>
              <w:t>Trim Strings</w:t>
            </w:r>
          </w:p>
        </w:tc>
        <w:tc>
          <w:tcPr>
            <w:tcW w:w="1755" w:type="dxa"/>
            <w:tcBorders>
              <w:bottom w:val="single" w:sz="4" w:space="0" w:color="000000" w:themeColor="text1"/>
            </w:tcBorders>
            <w:shd w:val="clear" w:color="auto" w:fill="FFFF00"/>
            <w:noWrap/>
            <w:hideMark/>
          </w:tcPr>
          <w:p w:rsidR="00BA29CD" w:rsidRPr="001812B6" w:rsidRDefault="00BA29CD" w:rsidP="009D0F5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1812B6">
              <w:rPr>
                <w:rFonts w:ascii="Arial" w:hAnsi="Arial" w:cs="Arial"/>
                <w:b/>
                <w:sz w:val="16"/>
                <w:szCs w:val="16"/>
              </w:rPr>
              <w:t>Map Empty Strings</w:t>
            </w:r>
          </w:p>
        </w:tc>
        <w:tc>
          <w:tcPr>
            <w:tcW w:w="1737" w:type="dxa"/>
            <w:shd w:val="clear" w:color="auto" w:fill="FFFF00"/>
            <w:noWrap/>
            <w:hideMark/>
          </w:tcPr>
          <w:p w:rsidR="00BA29CD" w:rsidRPr="001812B6" w:rsidRDefault="00BA29CD" w:rsidP="009D0F5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1812B6">
              <w:rPr>
                <w:rFonts w:ascii="Arial" w:hAnsi="Arial" w:cs="Arial"/>
                <w:b/>
                <w:sz w:val="16"/>
                <w:szCs w:val="16"/>
              </w:rPr>
              <w:t>Fields are required</w:t>
            </w:r>
          </w:p>
        </w:tc>
        <w:tc>
          <w:tcPr>
            <w:tcW w:w="1195" w:type="dxa"/>
            <w:shd w:val="clear" w:color="auto" w:fill="FFFF00"/>
          </w:tcPr>
          <w:p w:rsidR="00BA29CD" w:rsidRPr="001812B6" w:rsidRDefault="00BA29CD" w:rsidP="009D0F5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1812B6">
              <w:rPr>
                <w:rFonts w:ascii="Arial" w:hAnsi="Arial" w:cs="Arial"/>
                <w:b/>
                <w:sz w:val="16"/>
                <w:szCs w:val="16"/>
              </w:rPr>
              <w:t>Date format</w:t>
            </w:r>
          </w:p>
        </w:tc>
        <w:tc>
          <w:tcPr>
            <w:tcW w:w="981" w:type="dxa"/>
            <w:shd w:val="clear" w:color="auto" w:fill="FFFF00"/>
          </w:tcPr>
          <w:p w:rsidR="00BA29CD" w:rsidRPr="001812B6" w:rsidRDefault="00BA29CD" w:rsidP="009D0F5E">
            <w:pPr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 w:rsidRPr="001812B6">
              <w:rPr>
                <w:rFonts w:ascii="Arial" w:hAnsi="Arial" w:cs="Arial"/>
                <w:b/>
                <w:sz w:val="16"/>
                <w:szCs w:val="16"/>
              </w:rPr>
              <w:t>Wildcard</w:t>
            </w:r>
          </w:p>
        </w:tc>
      </w:tr>
      <w:tr w:rsidR="00BA29CD" w:rsidRPr="00574B2F" w:rsidTr="009D0F5E">
        <w:trPr>
          <w:trHeight w:val="300"/>
          <w:jc w:val="center"/>
        </w:trPr>
        <w:tc>
          <w:tcPr>
            <w:tcW w:w="1061" w:type="dxa"/>
            <w:noWrap/>
            <w:hideMark/>
          </w:tcPr>
          <w:p w:rsidR="00BA29CD" w:rsidRPr="00574B2F" w:rsidRDefault="00BA29CD" w:rsidP="009D0F5E">
            <w:pPr>
              <w:rPr>
                <w:rFonts w:ascii="Arial" w:hAnsi="Arial" w:cs="Arial"/>
                <w:sz w:val="16"/>
                <w:szCs w:val="16"/>
              </w:rPr>
            </w:pPr>
            <w:r w:rsidRPr="00B14029">
              <w:rPr>
                <w:rFonts w:ascii="Arial" w:hAnsi="Arial" w:cs="Arial"/>
                <w:sz w:val="16"/>
                <w:szCs w:val="16"/>
              </w:rPr>
              <w:t>FALSE</w:t>
            </w:r>
          </w:p>
        </w:tc>
        <w:tc>
          <w:tcPr>
            <w:tcW w:w="1248" w:type="dxa"/>
            <w:noWrap/>
            <w:hideMark/>
          </w:tcPr>
          <w:p w:rsidR="00BA29CD" w:rsidRPr="00574B2F" w:rsidRDefault="00BA29CD" w:rsidP="009D0F5E">
            <w:pPr>
              <w:rPr>
                <w:rFonts w:ascii="Arial" w:hAnsi="Arial" w:cs="Arial"/>
                <w:sz w:val="16"/>
                <w:szCs w:val="16"/>
              </w:rPr>
            </w:pPr>
            <w:r w:rsidRPr="00B14029">
              <w:rPr>
                <w:rFonts w:ascii="Arial" w:hAnsi="Arial" w:cs="Arial"/>
                <w:sz w:val="16"/>
                <w:szCs w:val="16"/>
              </w:rPr>
              <w:t>TRUE</w:t>
            </w:r>
          </w:p>
        </w:tc>
        <w:tc>
          <w:tcPr>
            <w:tcW w:w="1755" w:type="dxa"/>
            <w:shd w:val="clear" w:color="auto" w:fill="auto"/>
            <w:noWrap/>
            <w:hideMark/>
          </w:tcPr>
          <w:p w:rsidR="00BA29CD" w:rsidRPr="00574B2F" w:rsidRDefault="00BA29CD" w:rsidP="009D0F5E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B14029">
              <w:rPr>
                <w:rFonts w:ascii="Arial" w:hAnsi="Arial" w:cs="Arial"/>
                <w:sz w:val="16"/>
                <w:szCs w:val="16"/>
              </w:rPr>
              <w:t>TRUE</w:t>
            </w:r>
          </w:p>
        </w:tc>
        <w:tc>
          <w:tcPr>
            <w:tcW w:w="1737" w:type="dxa"/>
            <w:noWrap/>
            <w:hideMark/>
          </w:tcPr>
          <w:p w:rsidR="00BA29CD" w:rsidRPr="00574B2F" w:rsidRDefault="00BA29CD" w:rsidP="009D0F5E">
            <w:pPr>
              <w:rPr>
                <w:rFonts w:ascii="Arial" w:hAnsi="Arial" w:cs="Arial"/>
                <w:sz w:val="16"/>
                <w:szCs w:val="16"/>
              </w:rPr>
            </w:pPr>
            <w:r w:rsidRPr="00B14029">
              <w:rPr>
                <w:rFonts w:ascii="Arial" w:hAnsi="Arial" w:cs="Arial"/>
                <w:sz w:val="16"/>
                <w:szCs w:val="16"/>
              </w:rPr>
              <w:t>FALSE</w:t>
            </w:r>
          </w:p>
        </w:tc>
        <w:tc>
          <w:tcPr>
            <w:tcW w:w="1195" w:type="dxa"/>
          </w:tcPr>
          <w:p w:rsidR="00BA29CD" w:rsidRPr="00574B2F" w:rsidRDefault="00BA29CD" w:rsidP="009D0F5E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B14029">
              <w:rPr>
                <w:rFonts w:ascii="Arial" w:hAnsi="Arial" w:cs="Arial"/>
                <w:sz w:val="16"/>
                <w:szCs w:val="16"/>
              </w:rPr>
              <w:t>MM-dd-yyyy</w:t>
            </w:r>
          </w:p>
        </w:tc>
        <w:tc>
          <w:tcPr>
            <w:tcW w:w="981" w:type="dxa"/>
          </w:tcPr>
          <w:p w:rsidR="00BA29CD" w:rsidRPr="00574B2F" w:rsidRDefault="00BA29CD" w:rsidP="009D0F5E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B14029">
              <w:rPr>
                <w:rFonts w:ascii="Arial" w:hAnsi="Arial" w:cs="Arial"/>
                <w:sz w:val="16"/>
                <w:szCs w:val="16"/>
              </w:rPr>
              <w:t>FALSE</w:t>
            </w:r>
          </w:p>
        </w:tc>
      </w:tr>
    </w:tbl>
    <w:p w:rsidR="00BA29CD" w:rsidRDefault="00BA29CD" w:rsidP="00BA29CD">
      <w:pPr>
        <w:spacing w:before="240"/>
        <w:jc w:val="center"/>
        <w:rPr>
          <w:rStyle w:val="SubtleEmphasis"/>
          <w:lang w:val="en-US"/>
        </w:rPr>
      </w:pPr>
      <w:r w:rsidRPr="006B2D85">
        <w:rPr>
          <w:rStyle w:val="SubtleEmphasis"/>
          <w:lang w:val="en-US"/>
        </w:rPr>
        <w:t xml:space="preserve">Table </w:t>
      </w:r>
      <w:fldSimple w:instr=" SEQ Table  \* MERGEFORMAT ">
        <w:r w:rsidR="005A4B11" w:rsidRPr="005A4B11">
          <w:rPr>
            <w:rStyle w:val="SubtleEmphasis"/>
            <w:noProof/>
            <w:lang w:val="en-US"/>
          </w:rPr>
          <w:t>27</w:t>
        </w:r>
      </w:fldSimple>
      <w:r w:rsidRPr="006B2D85">
        <w:rPr>
          <w:rStyle w:val="SubtleEmphasis"/>
          <w:lang w:val="en-US"/>
        </w:rPr>
        <w:t>.</w:t>
      </w:r>
      <w:r>
        <w:rPr>
          <w:rStyle w:val="SubtleEmphasis"/>
          <w:lang w:val="en-US"/>
        </w:rPr>
        <w:t xml:space="preserve"> Mapping process configuration definition at global level</w:t>
      </w:r>
    </w:p>
    <w:p w:rsidR="00BA29CD" w:rsidRDefault="00BA29CD" w:rsidP="00BA29CD">
      <w:pPr>
        <w:rPr>
          <w:lang w:val="en-US"/>
        </w:rPr>
      </w:pPr>
      <w:r>
        <w:rPr>
          <w:lang w:val="en-US"/>
        </w:rPr>
        <w:t xml:space="preserve">Global configuration must be only one. If </w:t>
      </w:r>
      <w:r w:rsidR="00091B1A">
        <w:rPr>
          <w:lang w:val="en-US"/>
        </w:rPr>
        <w:t>there is several definitions,</w:t>
      </w:r>
      <w:r>
        <w:rPr>
          <w:lang w:val="en-US"/>
        </w:rPr>
        <w:t xml:space="preserve"> an exception will be thrown.</w:t>
      </w:r>
    </w:p>
    <w:tbl>
      <w:tblPr>
        <w:tblStyle w:val="TableGrid"/>
        <w:tblW w:w="0" w:type="auto"/>
        <w:jc w:val="center"/>
        <w:tblLook w:val="04A0"/>
      </w:tblPr>
      <w:tblGrid>
        <w:gridCol w:w="803"/>
        <w:gridCol w:w="803"/>
        <w:gridCol w:w="972"/>
        <w:gridCol w:w="1159"/>
        <w:gridCol w:w="1666"/>
        <w:gridCol w:w="1648"/>
        <w:gridCol w:w="1106"/>
        <w:gridCol w:w="892"/>
      </w:tblGrid>
      <w:tr w:rsidR="00BA29CD" w:rsidRPr="00866C56" w:rsidTr="009D0F5E">
        <w:trPr>
          <w:trHeight w:val="300"/>
          <w:jc w:val="center"/>
        </w:trPr>
        <w:tc>
          <w:tcPr>
            <w:tcW w:w="0" w:type="auto"/>
            <w:gridSpan w:val="8"/>
            <w:tcBorders>
              <w:bottom w:val="single" w:sz="4" w:space="0" w:color="000000" w:themeColor="text1"/>
            </w:tcBorders>
            <w:shd w:val="clear" w:color="auto" w:fill="0070C0"/>
            <w:noWrap/>
            <w:hideMark/>
          </w:tcPr>
          <w:p w:rsidR="00BA29CD" w:rsidRPr="00866C56" w:rsidRDefault="00BA29CD" w:rsidP="009D0F5E">
            <w:pPr>
              <w:jc w:val="center"/>
              <w:rPr>
                <w:rFonts w:ascii="Arial" w:hAnsi="Arial" w:cs="Arial"/>
                <w:b/>
                <w:color w:val="FFFFFF"/>
                <w:sz w:val="16"/>
                <w:szCs w:val="16"/>
                <w:lang w:val="en-US"/>
              </w:rPr>
            </w:pPr>
            <w:r w:rsidRPr="00866C56">
              <w:rPr>
                <w:rFonts w:ascii="Arial" w:hAnsi="Arial" w:cs="Arial"/>
                <w:b/>
                <w:color w:val="FFFFFF"/>
                <w:sz w:val="16"/>
                <w:szCs w:val="16"/>
                <w:lang w:val="en-US"/>
              </w:rPr>
              <w:t>Data ClassMappingConfiguration classConfiguration</w:t>
            </w:r>
          </w:p>
        </w:tc>
      </w:tr>
      <w:tr w:rsidR="00BA29CD" w:rsidRPr="00574B2F" w:rsidTr="009D0F5E">
        <w:trPr>
          <w:trHeight w:val="300"/>
          <w:jc w:val="center"/>
        </w:trPr>
        <w:tc>
          <w:tcPr>
            <w:tcW w:w="0" w:type="auto"/>
            <w:shd w:val="clear" w:color="auto" w:fill="FFFF00"/>
            <w:noWrap/>
            <w:hideMark/>
          </w:tcPr>
          <w:p w:rsidR="00BA29CD" w:rsidRPr="00866C56" w:rsidRDefault="00BA29CD" w:rsidP="009D0F5E">
            <w:pPr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 w:rsidRPr="00866C56">
              <w:rPr>
                <w:rFonts w:ascii="Arial" w:hAnsi="Arial" w:cs="Arial"/>
                <w:b/>
                <w:sz w:val="16"/>
                <w:szCs w:val="16"/>
                <w:lang w:val="en-US"/>
              </w:rPr>
              <w:t>classA</w:t>
            </w:r>
          </w:p>
        </w:tc>
        <w:tc>
          <w:tcPr>
            <w:tcW w:w="0" w:type="auto"/>
            <w:shd w:val="clear" w:color="auto" w:fill="FFFF00"/>
            <w:noWrap/>
            <w:hideMark/>
          </w:tcPr>
          <w:p w:rsidR="00BA29CD" w:rsidRPr="00866C56" w:rsidRDefault="00BA29CD" w:rsidP="009D0F5E">
            <w:pPr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 w:rsidRPr="00866C56">
              <w:rPr>
                <w:rFonts w:ascii="Arial" w:hAnsi="Arial" w:cs="Arial"/>
                <w:b/>
                <w:sz w:val="16"/>
                <w:szCs w:val="16"/>
                <w:lang w:val="en-US"/>
              </w:rPr>
              <w:t>classB</w:t>
            </w:r>
          </w:p>
        </w:tc>
        <w:tc>
          <w:tcPr>
            <w:tcW w:w="0" w:type="auto"/>
            <w:shd w:val="clear" w:color="auto" w:fill="FFFF00"/>
            <w:noWrap/>
            <w:hideMark/>
          </w:tcPr>
          <w:p w:rsidR="00BA29CD" w:rsidRPr="00866C56" w:rsidRDefault="00BA29CD" w:rsidP="009D0F5E">
            <w:pPr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 w:rsidRPr="00866C56">
              <w:rPr>
                <w:rFonts w:ascii="Arial" w:hAnsi="Arial" w:cs="Arial"/>
                <w:b/>
                <w:sz w:val="16"/>
                <w:szCs w:val="16"/>
                <w:lang w:val="en-US"/>
              </w:rPr>
              <w:t>mapNulls</w:t>
            </w:r>
          </w:p>
        </w:tc>
        <w:tc>
          <w:tcPr>
            <w:tcW w:w="0" w:type="auto"/>
            <w:shd w:val="clear" w:color="auto" w:fill="FFFF00"/>
            <w:noWrap/>
            <w:hideMark/>
          </w:tcPr>
          <w:p w:rsidR="00BA29CD" w:rsidRPr="00866C56" w:rsidRDefault="00BA29CD" w:rsidP="009D0F5E">
            <w:pPr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 w:rsidRPr="00866C56">
              <w:rPr>
                <w:rFonts w:ascii="Arial" w:hAnsi="Arial" w:cs="Arial"/>
                <w:b/>
                <w:sz w:val="16"/>
                <w:szCs w:val="16"/>
                <w:lang w:val="en-US"/>
              </w:rPr>
              <w:t>trimStrings</w:t>
            </w:r>
          </w:p>
        </w:tc>
        <w:tc>
          <w:tcPr>
            <w:tcW w:w="0" w:type="auto"/>
            <w:shd w:val="clear" w:color="auto" w:fill="FFFF00"/>
          </w:tcPr>
          <w:p w:rsidR="00BA29CD" w:rsidRPr="00870877" w:rsidRDefault="00BA29CD" w:rsidP="009D0F5E">
            <w:pPr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 w:rsidRPr="00866C56">
              <w:rPr>
                <w:rFonts w:ascii="Arial" w:hAnsi="Arial" w:cs="Arial"/>
                <w:b/>
                <w:sz w:val="16"/>
                <w:szCs w:val="16"/>
                <w:lang w:val="en-US"/>
              </w:rPr>
              <w:t>mapEmptyStrings</w:t>
            </w:r>
          </w:p>
        </w:tc>
        <w:tc>
          <w:tcPr>
            <w:tcW w:w="0" w:type="auto"/>
            <w:shd w:val="clear" w:color="auto" w:fill="FFFF00"/>
          </w:tcPr>
          <w:p w:rsidR="00BA29CD" w:rsidRPr="00870877" w:rsidRDefault="00BA29CD" w:rsidP="009D0F5E">
            <w:pPr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 w:rsidRPr="00866C56">
              <w:rPr>
                <w:rFonts w:ascii="Arial" w:hAnsi="Arial" w:cs="Arial"/>
                <w:b/>
                <w:sz w:val="16"/>
                <w:szCs w:val="16"/>
                <w:lang w:val="en-US"/>
              </w:rPr>
              <w:t>requiredFields</w:t>
            </w:r>
          </w:p>
        </w:tc>
        <w:tc>
          <w:tcPr>
            <w:tcW w:w="0" w:type="auto"/>
            <w:shd w:val="clear" w:color="auto" w:fill="FFFF00"/>
          </w:tcPr>
          <w:p w:rsidR="00BA29CD" w:rsidRPr="00866C56" w:rsidRDefault="00BA29CD" w:rsidP="009D0F5E">
            <w:pPr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 w:rsidRPr="00866C56">
              <w:rPr>
                <w:rFonts w:ascii="Arial" w:hAnsi="Arial" w:cs="Arial"/>
                <w:b/>
                <w:sz w:val="16"/>
                <w:szCs w:val="16"/>
                <w:lang w:val="en-US"/>
              </w:rPr>
              <w:t>dateFormat</w:t>
            </w:r>
          </w:p>
        </w:tc>
        <w:tc>
          <w:tcPr>
            <w:tcW w:w="0" w:type="auto"/>
            <w:shd w:val="clear" w:color="auto" w:fill="FFFF00"/>
          </w:tcPr>
          <w:p w:rsidR="00BA29CD" w:rsidRPr="00870877" w:rsidRDefault="00BA29CD" w:rsidP="009D0F5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870877">
              <w:rPr>
                <w:rFonts w:ascii="Arial" w:hAnsi="Arial" w:cs="Arial"/>
                <w:b/>
                <w:sz w:val="16"/>
                <w:szCs w:val="16"/>
              </w:rPr>
              <w:t>wildcard</w:t>
            </w:r>
          </w:p>
        </w:tc>
      </w:tr>
      <w:tr w:rsidR="00BA29CD" w:rsidRPr="00574B2F" w:rsidTr="009D0F5E">
        <w:trPr>
          <w:trHeight w:val="300"/>
          <w:jc w:val="center"/>
        </w:trPr>
        <w:tc>
          <w:tcPr>
            <w:tcW w:w="0" w:type="auto"/>
            <w:shd w:val="clear" w:color="auto" w:fill="FFFF00"/>
            <w:noWrap/>
            <w:hideMark/>
          </w:tcPr>
          <w:p w:rsidR="00BA29CD" w:rsidRPr="00870877" w:rsidRDefault="00BA29CD" w:rsidP="009D0F5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870877">
              <w:rPr>
                <w:rFonts w:ascii="Arial" w:hAnsi="Arial" w:cs="Arial"/>
                <w:b/>
                <w:sz w:val="16"/>
                <w:szCs w:val="16"/>
              </w:rPr>
              <w:t>Class A</w:t>
            </w:r>
          </w:p>
        </w:tc>
        <w:tc>
          <w:tcPr>
            <w:tcW w:w="0" w:type="auto"/>
            <w:shd w:val="clear" w:color="auto" w:fill="FFFF00"/>
            <w:noWrap/>
            <w:hideMark/>
          </w:tcPr>
          <w:p w:rsidR="00BA29CD" w:rsidRPr="00870877" w:rsidRDefault="00BA29CD" w:rsidP="009D0F5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870877">
              <w:rPr>
                <w:rFonts w:ascii="Arial" w:hAnsi="Arial" w:cs="Arial"/>
                <w:b/>
                <w:sz w:val="16"/>
                <w:szCs w:val="16"/>
              </w:rPr>
              <w:t>Class B</w:t>
            </w:r>
          </w:p>
        </w:tc>
        <w:tc>
          <w:tcPr>
            <w:tcW w:w="0" w:type="auto"/>
            <w:tcBorders>
              <w:bottom w:val="single" w:sz="4" w:space="0" w:color="000000" w:themeColor="text1"/>
            </w:tcBorders>
            <w:shd w:val="clear" w:color="auto" w:fill="FFFF00"/>
            <w:noWrap/>
            <w:hideMark/>
          </w:tcPr>
          <w:p w:rsidR="00BA29CD" w:rsidRPr="00870877" w:rsidRDefault="00BA29CD" w:rsidP="009D0F5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870877">
              <w:rPr>
                <w:rFonts w:ascii="Arial" w:hAnsi="Arial" w:cs="Arial"/>
                <w:b/>
                <w:sz w:val="16"/>
                <w:szCs w:val="16"/>
              </w:rPr>
              <w:t>Map Nulls</w:t>
            </w:r>
          </w:p>
        </w:tc>
        <w:tc>
          <w:tcPr>
            <w:tcW w:w="0" w:type="auto"/>
            <w:shd w:val="clear" w:color="auto" w:fill="FFFF00"/>
            <w:noWrap/>
            <w:hideMark/>
          </w:tcPr>
          <w:p w:rsidR="00BA29CD" w:rsidRPr="00870877" w:rsidRDefault="00BA29CD" w:rsidP="009D0F5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870877">
              <w:rPr>
                <w:rFonts w:ascii="Arial" w:hAnsi="Arial" w:cs="Arial"/>
                <w:b/>
                <w:sz w:val="16"/>
                <w:szCs w:val="16"/>
              </w:rPr>
              <w:t>Trim Strings</w:t>
            </w:r>
          </w:p>
        </w:tc>
        <w:tc>
          <w:tcPr>
            <w:tcW w:w="0" w:type="auto"/>
            <w:shd w:val="clear" w:color="auto" w:fill="FFFF00"/>
          </w:tcPr>
          <w:p w:rsidR="00BA29CD" w:rsidRPr="00870877" w:rsidRDefault="00BA29CD" w:rsidP="009D0F5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870877">
              <w:rPr>
                <w:rFonts w:ascii="Arial" w:hAnsi="Arial" w:cs="Arial"/>
                <w:b/>
                <w:sz w:val="16"/>
                <w:szCs w:val="16"/>
              </w:rPr>
              <w:t>Map Empty Strings</w:t>
            </w:r>
          </w:p>
        </w:tc>
        <w:tc>
          <w:tcPr>
            <w:tcW w:w="0" w:type="auto"/>
            <w:shd w:val="clear" w:color="auto" w:fill="FFFF00"/>
          </w:tcPr>
          <w:p w:rsidR="00BA29CD" w:rsidRPr="00870877" w:rsidRDefault="00BA29CD" w:rsidP="009D0F5E">
            <w:pPr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 w:rsidRPr="00870877">
              <w:rPr>
                <w:rFonts w:ascii="Arial" w:hAnsi="Arial" w:cs="Arial"/>
                <w:b/>
                <w:sz w:val="16"/>
                <w:szCs w:val="16"/>
              </w:rPr>
              <w:t>Fields are required</w:t>
            </w:r>
          </w:p>
        </w:tc>
        <w:tc>
          <w:tcPr>
            <w:tcW w:w="0" w:type="auto"/>
            <w:shd w:val="clear" w:color="auto" w:fill="FFFF00"/>
          </w:tcPr>
          <w:p w:rsidR="00BA29CD" w:rsidRPr="00870877" w:rsidRDefault="00BA29CD" w:rsidP="009D0F5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870877">
              <w:rPr>
                <w:rFonts w:ascii="Arial" w:hAnsi="Arial" w:cs="Arial"/>
                <w:b/>
                <w:sz w:val="16"/>
                <w:szCs w:val="16"/>
              </w:rPr>
              <w:t>Date format</w:t>
            </w:r>
          </w:p>
        </w:tc>
        <w:tc>
          <w:tcPr>
            <w:tcW w:w="0" w:type="auto"/>
            <w:shd w:val="clear" w:color="auto" w:fill="FFFF00"/>
          </w:tcPr>
          <w:p w:rsidR="00BA29CD" w:rsidRPr="00870877" w:rsidRDefault="00BA29CD" w:rsidP="009D0F5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870877">
              <w:rPr>
                <w:rFonts w:ascii="Arial" w:hAnsi="Arial" w:cs="Arial"/>
                <w:b/>
                <w:sz w:val="16"/>
                <w:szCs w:val="16"/>
              </w:rPr>
              <w:t>Wildcard</w:t>
            </w:r>
          </w:p>
        </w:tc>
      </w:tr>
      <w:tr w:rsidR="00BA29CD" w:rsidRPr="00574B2F" w:rsidTr="009D0F5E">
        <w:trPr>
          <w:trHeight w:val="300"/>
          <w:jc w:val="center"/>
        </w:trPr>
        <w:tc>
          <w:tcPr>
            <w:tcW w:w="0" w:type="auto"/>
            <w:noWrap/>
            <w:hideMark/>
          </w:tcPr>
          <w:p w:rsidR="00BA29CD" w:rsidRPr="00574B2F" w:rsidRDefault="00BA29CD" w:rsidP="009D0F5E">
            <w:pPr>
              <w:rPr>
                <w:rFonts w:ascii="Arial" w:hAnsi="Arial" w:cs="Arial"/>
                <w:sz w:val="16"/>
                <w:szCs w:val="16"/>
              </w:rPr>
            </w:pPr>
            <w:r w:rsidRPr="00B14029">
              <w:rPr>
                <w:rFonts w:ascii="Arial" w:hAnsi="Arial" w:cs="Arial"/>
                <w:sz w:val="16"/>
                <w:szCs w:val="16"/>
              </w:rPr>
              <w:t>A</w:t>
            </w:r>
          </w:p>
        </w:tc>
        <w:tc>
          <w:tcPr>
            <w:tcW w:w="0" w:type="auto"/>
            <w:noWrap/>
            <w:hideMark/>
          </w:tcPr>
          <w:p w:rsidR="00BA29CD" w:rsidRPr="00574B2F" w:rsidRDefault="00BA29CD" w:rsidP="009D0F5E">
            <w:pPr>
              <w:rPr>
                <w:rFonts w:ascii="Arial" w:hAnsi="Arial" w:cs="Arial"/>
                <w:sz w:val="16"/>
                <w:szCs w:val="16"/>
              </w:rPr>
            </w:pPr>
            <w:r w:rsidRPr="00B14029">
              <w:rPr>
                <w:rFonts w:ascii="Arial" w:hAnsi="Arial" w:cs="Arial"/>
                <w:sz w:val="16"/>
                <w:szCs w:val="16"/>
              </w:rPr>
              <w:t>B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BA29CD" w:rsidRPr="00574B2F" w:rsidRDefault="00BA29CD" w:rsidP="009D0F5E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B14029">
              <w:rPr>
                <w:rFonts w:ascii="Arial" w:hAnsi="Arial" w:cs="Arial"/>
                <w:sz w:val="16"/>
                <w:szCs w:val="16"/>
              </w:rPr>
              <w:t>FALSE</w:t>
            </w:r>
          </w:p>
        </w:tc>
        <w:tc>
          <w:tcPr>
            <w:tcW w:w="0" w:type="auto"/>
            <w:noWrap/>
            <w:hideMark/>
          </w:tcPr>
          <w:p w:rsidR="00BA29CD" w:rsidRPr="00574B2F" w:rsidRDefault="00BA29CD" w:rsidP="009D0F5E">
            <w:pPr>
              <w:rPr>
                <w:rFonts w:ascii="Arial" w:hAnsi="Arial" w:cs="Arial"/>
                <w:sz w:val="16"/>
                <w:szCs w:val="16"/>
              </w:rPr>
            </w:pPr>
            <w:r w:rsidRPr="00B14029">
              <w:rPr>
                <w:rFonts w:ascii="Arial" w:hAnsi="Arial" w:cs="Arial"/>
                <w:sz w:val="16"/>
                <w:szCs w:val="16"/>
              </w:rPr>
              <w:t>TRUE</w:t>
            </w:r>
          </w:p>
        </w:tc>
        <w:tc>
          <w:tcPr>
            <w:tcW w:w="0" w:type="auto"/>
          </w:tcPr>
          <w:p w:rsidR="00BA29CD" w:rsidRPr="00574B2F" w:rsidRDefault="00BA29CD" w:rsidP="009D0F5E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B14029">
              <w:rPr>
                <w:rFonts w:ascii="Arial" w:hAnsi="Arial" w:cs="Arial"/>
                <w:sz w:val="16"/>
                <w:szCs w:val="16"/>
              </w:rPr>
              <w:t>FALSE</w:t>
            </w:r>
          </w:p>
        </w:tc>
        <w:tc>
          <w:tcPr>
            <w:tcW w:w="0" w:type="auto"/>
          </w:tcPr>
          <w:p w:rsidR="00BA29CD" w:rsidRPr="00574B2F" w:rsidRDefault="00BA29CD" w:rsidP="009D0F5E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B14029">
              <w:rPr>
                <w:rFonts w:ascii="Arial" w:hAnsi="Arial" w:cs="Arial"/>
                <w:sz w:val="16"/>
                <w:szCs w:val="16"/>
              </w:rPr>
              <w:t>FALSE</w:t>
            </w:r>
          </w:p>
        </w:tc>
        <w:tc>
          <w:tcPr>
            <w:tcW w:w="0" w:type="auto"/>
          </w:tcPr>
          <w:p w:rsidR="00BA29CD" w:rsidRPr="00B14029" w:rsidRDefault="00BA29CD" w:rsidP="009D0F5E">
            <w:pPr>
              <w:rPr>
                <w:rFonts w:ascii="Arial" w:hAnsi="Arial" w:cs="Arial"/>
                <w:sz w:val="16"/>
                <w:szCs w:val="16"/>
              </w:rPr>
            </w:pPr>
            <w:r w:rsidRPr="00B14029">
              <w:rPr>
                <w:rFonts w:ascii="Arial" w:hAnsi="Arial" w:cs="Arial"/>
                <w:sz w:val="16"/>
                <w:szCs w:val="16"/>
              </w:rPr>
              <w:t>MM-dd-yyyy</w:t>
            </w:r>
          </w:p>
        </w:tc>
        <w:tc>
          <w:tcPr>
            <w:tcW w:w="0" w:type="auto"/>
          </w:tcPr>
          <w:p w:rsidR="00BA29CD" w:rsidRPr="00B14029" w:rsidRDefault="00BA29CD" w:rsidP="009D0F5E">
            <w:pPr>
              <w:rPr>
                <w:rFonts w:ascii="Arial" w:hAnsi="Arial" w:cs="Arial"/>
                <w:sz w:val="16"/>
                <w:szCs w:val="16"/>
              </w:rPr>
            </w:pPr>
            <w:r w:rsidRPr="00B14029">
              <w:rPr>
                <w:rFonts w:ascii="Arial" w:hAnsi="Arial" w:cs="Arial"/>
                <w:sz w:val="16"/>
                <w:szCs w:val="16"/>
              </w:rPr>
              <w:t>FALSE</w:t>
            </w:r>
          </w:p>
        </w:tc>
      </w:tr>
    </w:tbl>
    <w:p w:rsidR="00BA29CD" w:rsidRPr="00A21F9A" w:rsidRDefault="00BA29CD" w:rsidP="00BA29CD">
      <w:pPr>
        <w:spacing w:before="240"/>
        <w:jc w:val="center"/>
        <w:rPr>
          <w:rStyle w:val="SubtleEmphasis"/>
          <w:lang w:val="en-US"/>
        </w:rPr>
      </w:pPr>
      <w:r w:rsidRPr="006B2D85">
        <w:rPr>
          <w:rStyle w:val="SubtleEmphasis"/>
          <w:lang w:val="en-US"/>
        </w:rPr>
        <w:t xml:space="preserve">Table </w:t>
      </w:r>
      <w:fldSimple w:instr=" SEQ Table  \* MERGEFORMAT ">
        <w:r w:rsidR="005A4B11" w:rsidRPr="005A4B11">
          <w:rPr>
            <w:rStyle w:val="SubtleEmphasis"/>
            <w:noProof/>
            <w:lang w:val="en-US"/>
          </w:rPr>
          <w:t>28</w:t>
        </w:r>
      </w:fldSimple>
      <w:r w:rsidRPr="006B2D85">
        <w:rPr>
          <w:rStyle w:val="SubtleEmphasis"/>
          <w:lang w:val="en-US"/>
        </w:rPr>
        <w:t>.</w:t>
      </w:r>
      <w:r>
        <w:rPr>
          <w:rStyle w:val="SubtleEmphasis"/>
          <w:lang w:val="en-US"/>
        </w:rPr>
        <w:t xml:space="preserve"> Mapping process configuration definition at class level</w:t>
      </w:r>
    </w:p>
    <w:p w:rsidR="00BA29CD" w:rsidRDefault="00BA29CD" w:rsidP="00BA29CD">
      <w:pPr>
        <w:spacing w:after="0"/>
        <w:rPr>
          <w:lang w:val="en-US"/>
        </w:rPr>
      </w:pPr>
      <w:r>
        <w:rPr>
          <w:lang w:val="en-US"/>
        </w:rPr>
        <w:t>A class level configuration will be used by mapper for specified class pair mapping independent of mapping direction.</w:t>
      </w:r>
    </w:p>
    <w:p w:rsidR="00B26304" w:rsidRDefault="00091B1A">
      <w:pPr>
        <w:pStyle w:val="Heading2"/>
        <w:rPr>
          <w:lang w:val="en-US"/>
        </w:rPr>
      </w:pPr>
      <w:bookmarkStart w:id="37" w:name="_Toc290471821"/>
      <w:r>
        <w:rPr>
          <w:lang w:val="en-US"/>
        </w:rPr>
        <w:t>Configuration Priority</w:t>
      </w:r>
      <w:bookmarkEnd w:id="37"/>
    </w:p>
    <w:p w:rsidR="00BA29CD" w:rsidRDefault="00BA29CD" w:rsidP="00BA29CD">
      <w:pPr>
        <w:spacing w:after="0"/>
        <w:rPr>
          <w:lang w:val="en-US"/>
        </w:rPr>
      </w:pPr>
      <w:r>
        <w:rPr>
          <w:lang w:val="en-US"/>
        </w:rPr>
        <w:t>Mapping processor uses the following order to get appropriate mapping configuration:</w:t>
      </w:r>
    </w:p>
    <w:p w:rsidR="00BA29CD" w:rsidRDefault="00BA29CD" w:rsidP="00BA29CD">
      <w:pPr>
        <w:pStyle w:val="ListParagraph"/>
        <w:numPr>
          <w:ilvl w:val="0"/>
          <w:numId w:val="29"/>
        </w:numPr>
        <w:spacing w:after="0"/>
        <w:rPr>
          <w:lang w:val="en-US"/>
        </w:rPr>
      </w:pPr>
      <w:r>
        <w:rPr>
          <w:lang w:val="en-US"/>
        </w:rPr>
        <w:t>field level configuration;</w:t>
      </w:r>
    </w:p>
    <w:p w:rsidR="00BA29CD" w:rsidRDefault="00BA29CD" w:rsidP="00BA29CD">
      <w:pPr>
        <w:pStyle w:val="ListParagraph"/>
        <w:numPr>
          <w:ilvl w:val="0"/>
          <w:numId w:val="29"/>
        </w:numPr>
        <w:rPr>
          <w:lang w:val="en-US"/>
        </w:rPr>
      </w:pPr>
      <w:r>
        <w:rPr>
          <w:lang w:val="en-US"/>
        </w:rPr>
        <w:t>class level configuration;</w:t>
      </w:r>
    </w:p>
    <w:p w:rsidR="00BA29CD" w:rsidRDefault="00BA29CD" w:rsidP="00BA29CD">
      <w:pPr>
        <w:pStyle w:val="ListParagraph"/>
        <w:numPr>
          <w:ilvl w:val="0"/>
          <w:numId w:val="29"/>
        </w:numPr>
        <w:rPr>
          <w:lang w:val="en-US"/>
        </w:rPr>
      </w:pPr>
      <w:r>
        <w:rPr>
          <w:lang w:val="en-US"/>
        </w:rPr>
        <w:t>global level con</w:t>
      </w:r>
      <w:bookmarkStart w:id="38" w:name="_GoBack"/>
      <w:bookmarkEnd w:id="38"/>
      <w:r>
        <w:rPr>
          <w:lang w:val="en-US"/>
        </w:rPr>
        <w:t>figuration;</w:t>
      </w:r>
    </w:p>
    <w:p w:rsidR="00BA29CD" w:rsidRPr="00D81F96" w:rsidRDefault="00BA29CD" w:rsidP="00BA29CD">
      <w:pPr>
        <w:pStyle w:val="ListParagraph"/>
        <w:numPr>
          <w:ilvl w:val="0"/>
          <w:numId w:val="29"/>
        </w:numPr>
        <w:rPr>
          <w:lang w:val="en-US"/>
        </w:rPr>
      </w:pPr>
      <w:r>
        <w:rPr>
          <w:lang w:val="en-US"/>
        </w:rPr>
        <w:t>default mapping policy.</w:t>
      </w:r>
    </w:p>
    <w:p w:rsidR="0034345A" w:rsidRDefault="0034345A" w:rsidP="00C206E1">
      <w:pPr>
        <w:pStyle w:val="Heading2"/>
        <w:rPr>
          <w:lang w:val="en-US"/>
        </w:rPr>
      </w:pPr>
      <w:bookmarkStart w:id="39" w:name="_Toc290471822"/>
      <w:r>
        <w:rPr>
          <w:lang w:val="en-US"/>
        </w:rPr>
        <w:t>Context based mapping</w:t>
      </w:r>
      <w:bookmarkEnd w:id="39"/>
    </w:p>
    <w:p w:rsidR="00B26304" w:rsidRDefault="00D3321D">
      <w:pPr>
        <w:rPr>
          <w:lang w:val="en-US"/>
        </w:rPr>
      </w:pPr>
      <w:r>
        <w:rPr>
          <w:lang w:val="en-US"/>
        </w:rPr>
        <w:t xml:space="preserve">Mapping flow can be changed by user at runtime using mapping </w:t>
      </w:r>
      <w:r w:rsidR="00D67E77">
        <w:rPr>
          <w:lang w:val="en-US"/>
        </w:rPr>
        <w:t>parameters</w:t>
      </w:r>
      <w:r>
        <w:rPr>
          <w:lang w:val="en-US"/>
        </w:rPr>
        <w:t xml:space="preserve">. </w:t>
      </w:r>
      <w:r w:rsidR="00D67E77">
        <w:rPr>
          <w:lang w:val="en-US"/>
        </w:rPr>
        <w:t>Mapping parameters can be used by custom converters and field mapping conditions.</w:t>
      </w:r>
    </w:p>
    <w:tbl>
      <w:tblPr>
        <w:tblStyle w:val="TableGrid"/>
        <w:tblW w:w="0" w:type="auto"/>
        <w:jc w:val="center"/>
        <w:tblLook w:val="04A0"/>
      </w:tblPr>
      <w:tblGrid>
        <w:gridCol w:w="892"/>
        <w:gridCol w:w="1106"/>
        <w:gridCol w:w="866"/>
        <w:gridCol w:w="955"/>
        <w:gridCol w:w="2178"/>
      </w:tblGrid>
      <w:tr w:rsidR="007D1638" w:rsidRPr="00574B2F" w:rsidTr="00453C5B">
        <w:trPr>
          <w:trHeight w:val="300"/>
          <w:jc w:val="center"/>
        </w:trPr>
        <w:tc>
          <w:tcPr>
            <w:tcW w:w="5997" w:type="dxa"/>
            <w:gridSpan w:val="5"/>
            <w:tcBorders>
              <w:bottom w:val="single" w:sz="4" w:space="0" w:color="000000" w:themeColor="text1"/>
            </w:tcBorders>
            <w:shd w:val="clear" w:color="auto" w:fill="0070C0"/>
            <w:noWrap/>
            <w:hideMark/>
          </w:tcPr>
          <w:p w:rsidR="007D1638" w:rsidRDefault="007D1638" w:rsidP="00453C5B">
            <w:pPr>
              <w:jc w:val="center"/>
              <w:rPr>
                <w:rFonts w:ascii="Arial" w:hAnsi="Arial" w:cs="Arial"/>
                <w:b/>
                <w:color w:val="FFFFFF"/>
                <w:sz w:val="16"/>
                <w:szCs w:val="16"/>
                <w:lang w:val="en-US"/>
              </w:rPr>
            </w:pPr>
            <w:r w:rsidRPr="00574B2F">
              <w:rPr>
                <w:rFonts w:ascii="Arial" w:hAnsi="Arial" w:cs="Arial"/>
                <w:b/>
                <w:color w:val="FFFFFF"/>
                <w:sz w:val="16"/>
                <w:szCs w:val="16"/>
              </w:rPr>
              <w:t>Data</w:t>
            </w:r>
            <w:r w:rsidR="00A10BE3">
              <w:rPr>
                <w:rFonts w:ascii="Arial" w:hAnsi="Arial" w:cs="Arial"/>
                <w:b/>
                <w:color w:val="FFFFFF"/>
                <w:sz w:val="16"/>
                <w:szCs w:val="16"/>
                <w:lang w:val="en-US"/>
              </w:rPr>
              <w:t xml:space="preserve"> </w:t>
            </w:r>
            <w:r w:rsidRPr="00574B2F">
              <w:rPr>
                <w:rFonts w:ascii="Arial" w:hAnsi="Arial" w:cs="Arial"/>
                <w:b/>
                <w:color w:val="FFFFFF"/>
                <w:sz w:val="16"/>
                <w:szCs w:val="16"/>
              </w:rPr>
              <w:t>Mapping mappings</w:t>
            </w:r>
          </w:p>
        </w:tc>
      </w:tr>
      <w:tr w:rsidR="007D1638" w:rsidRPr="00574B2F" w:rsidTr="00453C5B">
        <w:trPr>
          <w:trHeight w:val="300"/>
          <w:jc w:val="center"/>
        </w:trPr>
        <w:tc>
          <w:tcPr>
            <w:tcW w:w="892" w:type="dxa"/>
            <w:shd w:val="clear" w:color="auto" w:fill="FFFF00"/>
            <w:noWrap/>
            <w:hideMark/>
          </w:tcPr>
          <w:p w:rsidR="007D1638" w:rsidRPr="00574B2F" w:rsidRDefault="007D1638" w:rsidP="00453C5B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</w:rPr>
              <w:t>classA</w:t>
            </w:r>
          </w:p>
        </w:tc>
        <w:tc>
          <w:tcPr>
            <w:tcW w:w="1106" w:type="dxa"/>
            <w:shd w:val="clear" w:color="auto" w:fill="FFFF00"/>
            <w:noWrap/>
            <w:hideMark/>
          </w:tcPr>
          <w:p w:rsidR="007D1638" w:rsidRPr="00574B2F" w:rsidRDefault="007D1638" w:rsidP="00453C5B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</w:rPr>
              <w:t>classB</w:t>
            </w:r>
          </w:p>
        </w:tc>
        <w:tc>
          <w:tcPr>
            <w:tcW w:w="866" w:type="dxa"/>
            <w:shd w:val="clear" w:color="auto" w:fill="FFFF00"/>
            <w:noWrap/>
            <w:hideMark/>
          </w:tcPr>
          <w:p w:rsidR="007D1638" w:rsidRPr="00574B2F" w:rsidRDefault="007D1638" w:rsidP="00453C5B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</w:rPr>
              <w:t>fieldA</w:t>
            </w:r>
          </w:p>
        </w:tc>
        <w:tc>
          <w:tcPr>
            <w:tcW w:w="955" w:type="dxa"/>
            <w:shd w:val="clear" w:color="auto" w:fill="FFFF00"/>
            <w:noWrap/>
            <w:hideMark/>
          </w:tcPr>
          <w:p w:rsidR="007D1638" w:rsidRPr="00574B2F" w:rsidRDefault="007D1638" w:rsidP="00453C5B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</w:rPr>
              <w:t>fieldB</w:t>
            </w:r>
          </w:p>
        </w:tc>
        <w:tc>
          <w:tcPr>
            <w:tcW w:w="2178" w:type="dxa"/>
            <w:shd w:val="clear" w:color="auto" w:fill="FFC000"/>
          </w:tcPr>
          <w:p w:rsidR="007D1638" w:rsidRPr="00574B2F" w:rsidRDefault="007D1638" w:rsidP="00453C5B">
            <w:pPr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 w:rsidRPr="00646944">
              <w:rPr>
                <w:rFonts w:ascii="Arial" w:hAnsi="Arial" w:cs="Arial"/>
                <w:b/>
                <w:sz w:val="16"/>
                <w:szCs w:val="16"/>
                <w:lang w:val="en-US"/>
              </w:rPr>
              <w:t>convertMethodAB</w:t>
            </w:r>
            <w:r>
              <w:rPr>
                <w:rFonts w:ascii="Arial" w:hAnsi="Arial" w:cs="Arial"/>
                <w:b/>
                <w:sz w:val="16"/>
                <w:szCs w:val="16"/>
                <w:lang w:val="en-US"/>
              </w:rPr>
              <w:t>Id</w:t>
            </w:r>
          </w:p>
        </w:tc>
      </w:tr>
      <w:tr w:rsidR="007D1638" w:rsidRPr="00E1467F" w:rsidTr="00453C5B">
        <w:trPr>
          <w:trHeight w:val="300"/>
          <w:jc w:val="center"/>
        </w:trPr>
        <w:tc>
          <w:tcPr>
            <w:tcW w:w="892" w:type="dxa"/>
            <w:shd w:val="clear" w:color="auto" w:fill="FFFF00"/>
            <w:noWrap/>
            <w:hideMark/>
          </w:tcPr>
          <w:p w:rsidR="007D1638" w:rsidRPr="00574B2F" w:rsidRDefault="007D1638" w:rsidP="00453C5B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  <w:lang w:val="en-US"/>
              </w:rPr>
              <w:t>C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lass</w:t>
            </w:r>
            <w:r w:rsidR="00A10BE3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A</w:t>
            </w:r>
          </w:p>
        </w:tc>
        <w:tc>
          <w:tcPr>
            <w:tcW w:w="1106" w:type="dxa"/>
            <w:shd w:val="clear" w:color="auto" w:fill="FFFF00"/>
            <w:noWrap/>
            <w:hideMark/>
          </w:tcPr>
          <w:p w:rsidR="007D1638" w:rsidRPr="00574B2F" w:rsidRDefault="007D1638" w:rsidP="00453C5B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  <w:lang w:val="en-US"/>
              </w:rPr>
              <w:t>C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lass</w:t>
            </w:r>
            <w:r w:rsidR="00A10BE3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B</w:t>
            </w:r>
          </w:p>
        </w:tc>
        <w:tc>
          <w:tcPr>
            <w:tcW w:w="866" w:type="dxa"/>
            <w:shd w:val="clear" w:color="auto" w:fill="FFFF00"/>
            <w:noWrap/>
            <w:hideMark/>
          </w:tcPr>
          <w:p w:rsidR="007D1638" w:rsidRPr="00574B2F" w:rsidRDefault="007D1638" w:rsidP="00453C5B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  <w:lang w:val="en-US"/>
              </w:rPr>
              <w:t>F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ield</w:t>
            </w:r>
            <w:r w:rsidR="00A10BE3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A</w:t>
            </w:r>
          </w:p>
        </w:tc>
        <w:tc>
          <w:tcPr>
            <w:tcW w:w="955" w:type="dxa"/>
            <w:shd w:val="clear" w:color="auto" w:fill="FFFF00"/>
            <w:noWrap/>
            <w:hideMark/>
          </w:tcPr>
          <w:p w:rsidR="007D1638" w:rsidRPr="00574B2F" w:rsidRDefault="007D1638" w:rsidP="00453C5B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  <w:lang w:val="en-US"/>
              </w:rPr>
              <w:t>F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ield</w:t>
            </w:r>
            <w:r w:rsidR="00A10BE3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B</w:t>
            </w:r>
          </w:p>
        </w:tc>
        <w:tc>
          <w:tcPr>
            <w:tcW w:w="2178" w:type="dxa"/>
            <w:shd w:val="clear" w:color="auto" w:fill="FFC000"/>
          </w:tcPr>
          <w:p w:rsidR="007D1638" w:rsidRPr="00646944" w:rsidRDefault="007D1638" w:rsidP="00453C5B">
            <w:pPr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n-US"/>
              </w:rPr>
              <w:t>Convert method (a into b)</w:t>
            </w:r>
          </w:p>
        </w:tc>
      </w:tr>
      <w:tr w:rsidR="007D1638" w:rsidRPr="00574B2F" w:rsidTr="00453C5B">
        <w:trPr>
          <w:trHeight w:val="300"/>
          <w:jc w:val="center"/>
        </w:trPr>
        <w:tc>
          <w:tcPr>
            <w:tcW w:w="892" w:type="dxa"/>
            <w:noWrap/>
            <w:hideMark/>
          </w:tcPr>
          <w:p w:rsidR="007D1638" w:rsidRPr="00574B2F" w:rsidRDefault="007D1638" w:rsidP="00453C5B">
            <w:pPr>
              <w:rPr>
                <w:rFonts w:ascii="Arial" w:hAnsi="Arial" w:cs="Arial"/>
                <w:sz w:val="16"/>
                <w:szCs w:val="16"/>
              </w:rPr>
            </w:pPr>
            <w:r w:rsidRPr="00574B2F">
              <w:rPr>
                <w:rFonts w:ascii="Arial" w:hAnsi="Arial" w:cs="Arial"/>
                <w:sz w:val="16"/>
                <w:szCs w:val="16"/>
              </w:rPr>
              <w:t>Source</w:t>
            </w:r>
          </w:p>
        </w:tc>
        <w:tc>
          <w:tcPr>
            <w:tcW w:w="1106" w:type="dxa"/>
            <w:noWrap/>
            <w:hideMark/>
          </w:tcPr>
          <w:p w:rsidR="007D1638" w:rsidRPr="00574B2F" w:rsidRDefault="007D1638" w:rsidP="00453C5B">
            <w:pPr>
              <w:rPr>
                <w:rFonts w:ascii="Arial" w:hAnsi="Arial" w:cs="Arial"/>
                <w:sz w:val="16"/>
                <w:szCs w:val="16"/>
              </w:rPr>
            </w:pPr>
            <w:r w:rsidRPr="00574B2F">
              <w:rPr>
                <w:rFonts w:ascii="Arial" w:hAnsi="Arial" w:cs="Arial"/>
                <w:sz w:val="16"/>
                <w:szCs w:val="16"/>
              </w:rPr>
              <w:t>Destination</w:t>
            </w:r>
          </w:p>
        </w:tc>
        <w:tc>
          <w:tcPr>
            <w:tcW w:w="866" w:type="dxa"/>
            <w:noWrap/>
            <w:hideMark/>
          </w:tcPr>
          <w:p w:rsidR="007D1638" w:rsidRPr="00574B2F" w:rsidRDefault="007D1638" w:rsidP="00453C5B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574B2F">
              <w:rPr>
                <w:rFonts w:ascii="Arial" w:hAnsi="Arial" w:cs="Arial"/>
                <w:sz w:val="16"/>
                <w:szCs w:val="16"/>
                <w:lang w:val="en-US"/>
              </w:rPr>
              <w:t>srcField</w:t>
            </w:r>
          </w:p>
        </w:tc>
        <w:tc>
          <w:tcPr>
            <w:tcW w:w="955" w:type="dxa"/>
            <w:noWrap/>
            <w:hideMark/>
          </w:tcPr>
          <w:p w:rsidR="007D1638" w:rsidRPr="00574B2F" w:rsidRDefault="007D1638" w:rsidP="00453C5B">
            <w:pPr>
              <w:rPr>
                <w:rFonts w:ascii="Arial" w:hAnsi="Arial" w:cs="Arial"/>
                <w:sz w:val="16"/>
                <w:szCs w:val="16"/>
              </w:rPr>
            </w:pPr>
            <w:r w:rsidRPr="00574B2F">
              <w:rPr>
                <w:rFonts w:ascii="Arial" w:hAnsi="Arial" w:cs="Arial"/>
                <w:sz w:val="16"/>
                <w:szCs w:val="16"/>
                <w:lang w:val="en-US"/>
              </w:rPr>
              <w:t>dest</w:t>
            </w:r>
            <w:r w:rsidRPr="00574B2F">
              <w:rPr>
                <w:rFonts w:ascii="Arial" w:hAnsi="Arial" w:cs="Arial"/>
                <w:sz w:val="16"/>
                <w:szCs w:val="16"/>
              </w:rPr>
              <w:t>Field</w:t>
            </w:r>
          </w:p>
        </w:tc>
        <w:tc>
          <w:tcPr>
            <w:tcW w:w="2178" w:type="dxa"/>
          </w:tcPr>
          <w:p w:rsidR="007D1638" w:rsidRPr="00574B2F" w:rsidRDefault="000A3390" w:rsidP="00453C5B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convertMethodId</w:t>
            </w:r>
          </w:p>
        </w:tc>
      </w:tr>
    </w:tbl>
    <w:p w:rsidR="007D1638" w:rsidRPr="00A21F9A" w:rsidRDefault="007D1638" w:rsidP="007D1638">
      <w:pPr>
        <w:spacing w:before="240"/>
        <w:jc w:val="center"/>
        <w:rPr>
          <w:rStyle w:val="SubtleEmphasis"/>
          <w:lang w:val="en-US"/>
        </w:rPr>
      </w:pPr>
      <w:r w:rsidRPr="006B2D85">
        <w:rPr>
          <w:rStyle w:val="SubtleEmphasis"/>
          <w:lang w:val="en-US"/>
        </w:rPr>
        <w:t xml:space="preserve">Table </w:t>
      </w:r>
      <w:fldSimple w:instr=" SEQ Table  \* MERGEFORMAT ">
        <w:r w:rsidR="005A4B11" w:rsidRPr="005A4B11">
          <w:rPr>
            <w:rStyle w:val="SubtleEmphasis"/>
            <w:noProof/>
            <w:lang w:val="en-US"/>
          </w:rPr>
          <w:t>29</w:t>
        </w:r>
      </w:fldSimple>
      <w:r w:rsidRPr="006B2D85">
        <w:rPr>
          <w:rStyle w:val="SubtleEmphasis"/>
          <w:lang w:val="en-US"/>
        </w:rPr>
        <w:t>.</w:t>
      </w:r>
      <w:r>
        <w:rPr>
          <w:rStyle w:val="SubtleEmphasis"/>
          <w:lang w:val="en-US"/>
        </w:rPr>
        <w:t xml:space="preserve"> Convert method definition by converter ID</w:t>
      </w:r>
    </w:p>
    <w:p w:rsidR="00B26304" w:rsidRDefault="00173843">
      <w:pPr>
        <w:rPr>
          <w:rStyle w:val="Style1Char"/>
        </w:rPr>
      </w:pPr>
      <w:r>
        <w:rPr>
          <w:lang w:val="en-US"/>
        </w:rPr>
        <w:t xml:space="preserve">In case of using </w:t>
      </w:r>
      <w:r w:rsidR="008E7A4F">
        <w:rPr>
          <w:lang w:val="en-US"/>
        </w:rPr>
        <w:t>mapping parameters you should</w:t>
      </w:r>
      <w:r w:rsidR="00474670">
        <w:rPr>
          <w:lang w:val="en-US"/>
        </w:rPr>
        <w:t xml:space="preserve"> to</w:t>
      </w:r>
      <w:r w:rsidR="00E03943">
        <w:rPr>
          <w:lang w:val="en-US"/>
        </w:rPr>
        <w:t xml:space="preserve"> </w:t>
      </w:r>
      <w:r w:rsidR="00E6590F">
        <w:rPr>
          <w:lang w:val="en-US"/>
        </w:rPr>
        <w:t xml:space="preserve">provide </w:t>
      </w:r>
      <w:r w:rsidR="00CF2AA8">
        <w:rPr>
          <w:lang w:val="en-US"/>
        </w:rPr>
        <w:t>implementation of</w:t>
      </w:r>
      <w:r w:rsidR="00E03943">
        <w:rPr>
          <w:lang w:val="en-US"/>
        </w:rPr>
        <w:t xml:space="preserve"> </w:t>
      </w:r>
      <w:r w:rsidR="009053BF" w:rsidRPr="009053BF">
        <w:rPr>
          <w:rStyle w:val="Style1Char"/>
        </w:rPr>
        <w:t>org.dozer.BaseMappingParamsAwareCustomConverter</w:t>
      </w:r>
      <w:r w:rsidR="00E03943">
        <w:rPr>
          <w:rStyle w:val="Style1Char"/>
        </w:rPr>
        <w:t xml:space="preserve"> </w:t>
      </w:r>
      <w:r w:rsidR="009053BF" w:rsidRPr="007C7B1B">
        <w:rPr>
          <w:lang w:val="en-US"/>
        </w:rPr>
        <w:t>class</w:t>
      </w:r>
      <w:r w:rsidR="00E6590F">
        <w:rPr>
          <w:lang w:val="en-US"/>
        </w:rPr>
        <w:t>.</w:t>
      </w:r>
      <w:r w:rsidR="00B2185E">
        <w:rPr>
          <w:lang w:val="en-US"/>
        </w:rPr>
        <w:t xml:space="preserve"> The </w:t>
      </w:r>
      <w:r w:rsidR="00B2185E" w:rsidRPr="00E6590F">
        <w:rPr>
          <w:rStyle w:val="Style1Char"/>
        </w:rPr>
        <w:t>BaseMappingParamsAwareCustomConverter</w:t>
      </w:r>
      <w:r w:rsidR="00B2185E">
        <w:rPr>
          <w:lang w:val="en-US"/>
        </w:rPr>
        <w:t xml:space="preserve"> defines </w:t>
      </w:r>
      <w:r w:rsidR="00B2185E">
        <w:rPr>
          <w:lang w:val="en-US"/>
        </w:rPr>
        <w:lastRenderedPageBreak/>
        <w:t xml:space="preserve">extended </w:t>
      </w:r>
      <w:r w:rsidR="009053BF" w:rsidRPr="009053BF">
        <w:rPr>
          <w:b/>
          <w:lang w:val="en-US"/>
        </w:rPr>
        <w:t>convert</w:t>
      </w:r>
      <w:r w:rsidR="00B2185E">
        <w:rPr>
          <w:lang w:val="en-US"/>
        </w:rPr>
        <w:t xml:space="preserve"> method which should be implemented by user.</w:t>
      </w:r>
      <w:r w:rsidR="00751BB7">
        <w:rPr>
          <w:lang w:val="en-US"/>
        </w:rPr>
        <w:t xml:space="preserve"> The following example shows how can be used mapping parameters:</w:t>
      </w:r>
    </w:p>
    <w:p w:rsidR="00B26304" w:rsidRDefault="009053BF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053B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Map&lt;String, CustomConverter&gt; converters = </w:t>
      </w:r>
    </w:p>
    <w:p w:rsidR="00B26304" w:rsidRDefault="009053BF">
      <w:pPr>
        <w:autoSpaceDE w:val="0"/>
        <w:autoSpaceDN w:val="0"/>
        <w:adjustRightInd w:val="0"/>
        <w:spacing w:after="0" w:line="240" w:lineRule="auto"/>
        <w:ind w:left="3540" w:firstLine="708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9053BF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new</w:t>
      </w:r>
      <w:r w:rsidRPr="009053B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HashMap&lt;String, CustomConverter&gt;();</w:t>
      </w:r>
    </w:p>
    <w:p w:rsidR="00B26304" w:rsidRDefault="009053BF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9053BF">
        <w:rPr>
          <w:rFonts w:ascii="Courier New" w:hAnsi="Courier New" w:cs="Courier New"/>
          <w:color w:val="000000"/>
          <w:sz w:val="18"/>
          <w:szCs w:val="18"/>
          <w:lang w:val="en-US"/>
        </w:rPr>
        <w:t>converters.put(</w:t>
      </w:r>
      <w:r w:rsidRPr="009053BF">
        <w:rPr>
          <w:rFonts w:ascii="Courier New" w:hAnsi="Courier New" w:cs="Courier New"/>
          <w:color w:val="2A00FF"/>
          <w:sz w:val="18"/>
          <w:szCs w:val="18"/>
          <w:lang w:val="en-US"/>
        </w:rPr>
        <w:t>"</w:t>
      </w:r>
      <w:r w:rsidR="007120F0" w:rsidRPr="007120F0">
        <w:rPr>
          <w:rFonts w:ascii="Courier New" w:hAnsi="Courier New" w:cs="Courier New"/>
          <w:color w:val="2A00FF"/>
          <w:sz w:val="18"/>
          <w:szCs w:val="18"/>
          <w:lang w:val="en-US"/>
        </w:rPr>
        <w:t>convertMethodId</w:t>
      </w:r>
      <w:r w:rsidRPr="009053BF">
        <w:rPr>
          <w:rFonts w:ascii="Courier New" w:hAnsi="Courier New" w:cs="Courier New"/>
          <w:color w:val="2A00FF"/>
          <w:sz w:val="18"/>
          <w:szCs w:val="18"/>
          <w:lang w:val="en-US"/>
        </w:rPr>
        <w:t>"</w:t>
      </w:r>
      <w:r w:rsidRPr="009053B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</w:t>
      </w:r>
      <w:r w:rsidRPr="009053BF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new</w:t>
      </w:r>
      <w:r w:rsidRPr="009053BF">
        <w:rPr>
          <w:rFonts w:ascii="Courier New" w:hAnsi="Courier New" w:cs="Courier New"/>
          <w:color w:val="000000"/>
          <w:sz w:val="18"/>
          <w:szCs w:val="18"/>
          <w:lang w:val="en-US"/>
        </w:rPr>
        <w:t>BaseMappingParamsAwareCustomConverter(){</w:t>
      </w:r>
    </w:p>
    <w:p w:rsidR="007120F0" w:rsidRPr="007120F0" w:rsidRDefault="007120F0" w:rsidP="007120F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</w:p>
    <w:p w:rsidR="00416AEB" w:rsidRDefault="009053BF">
      <w:pPr>
        <w:autoSpaceDE w:val="0"/>
        <w:autoSpaceDN w:val="0"/>
        <w:adjustRightInd w:val="0"/>
        <w:spacing w:after="0" w:line="240" w:lineRule="auto"/>
        <w:ind w:left="708" w:firstLine="708"/>
        <w:jc w:val="lef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053BF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public</w:t>
      </w:r>
      <w:r w:rsidRPr="009053B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Object convert(MappingParameters params, </w:t>
      </w:r>
    </w:p>
    <w:p w:rsidR="00B26304" w:rsidRDefault="009053BF">
      <w:pPr>
        <w:autoSpaceDE w:val="0"/>
        <w:autoSpaceDN w:val="0"/>
        <w:adjustRightInd w:val="0"/>
        <w:spacing w:after="0" w:line="240" w:lineRule="auto"/>
        <w:ind w:left="2832" w:firstLine="708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9053BF">
        <w:rPr>
          <w:rFonts w:ascii="Courier New" w:hAnsi="Courier New" w:cs="Courier New"/>
          <w:color w:val="000000"/>
          <w:sz w:val="18"/>
          <w:szCs w:val="18"/>
          <w:lang w:val="en-US"/>
        </w:rPr>
        <w:t>Object existingDestinationFieldValue,</w:t>
      </w:r>
    </w:p>
    <w:p w:rsidR="00B26304" w:rsidRDefault="009053BF">
      <w:pPr>
        <w:autoSpaceDE w:val="0"/>
        <w:autoSpaceDN w:val="0"/>
        <w:adjustRightInd w:val="0"/>
        <w:spacing w:after="0" w:line="240" w:lineRule="auto"/>
        <w:ind w:left="2832" w:firstLine="708"/>
        <w:jc w:val="lef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053B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Object sourceFieldValue, </w:t>
      </w:r>
    </w:p>
    <w:p w:rsidR="00B26304" w:rsidRDefault="009053BF">
      <w:pPr>
        <w:autoSpaceDE w:val="0"/>
        <w:autoSpaceDN w:val="0"/>
        <w:adjustRightInd w:val="0"/>
        <w:spacing w:after="0" w:line="240" w:lineRule="auto"/>
        <w:ind w:left="2832" w:firstLine="708"/>
        <w:jc w:val="lef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053B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Class&lt;?&gt; destinationClass, </w:t>
      </w:r>
    </w:p>
    <w:p w:rsidR="00B26304" w:rsidRDefault="009053BF">
      <w:pPr>
        <w:autoSpaceDE w:val="0"/>
        <w:autoSpaceDN w:val="0"/>
        <w:adjustRightInd w:val="0"/>
        <w:spacing w:after="0" w:line="240" w:lineRule="auto"/>
        <w:ind w:left="2832" w:firstLine="708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9053BF">
        <w:rPr>
          <w:rFonts w:ascii="Courier New" w:hAnsi="Courier New" w:cs="Courier New"/>
          <w:color w:val="000000"/>
          <w:sz w:val="18"/>
          <w:szCs w:val="18"/>
          <w:lang w:val="en-US"/>
        </w:rPr>
        <w:t>Class&lt;?&gt; sourceClass) {</w:t>
      </w:r>
    </w:p>
    <w:p w:rsidR="00416AEB" w:rsidRDefault="009053BF">
      <w:pPr>
        <w:autoSpaceDE w:val="0"/>
        <w:autoSpaceDN w:val="0"/>
        <w:adjustRightInd w:val="0"/>
        <w:spacing w:after="0" w:line="240" w:lineRule="auto"/>
        <w:ind w:left="1416" w:firstLine="708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9053BF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return</w:t>
      </w:r>
      <w:r w:rsidRPr="009053B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params.get(</w:t>
      </w:r>
      <w:r w:rsidRPr="009053BF">
        <w:rPr>
          <w:rFonts w:ascii="Courier New" w:hAnsi="Courier New" w:cs="Courier New"/>
          <w:color w:val="2A00FF"/>
          <w:sz w:val="18"/>
          <w:szCs w:val="18"/>
          <w:lang w:val="en-US"/>
        </w:rPr>
        <w:t>"value"</w:t>
      </w:r>
      <w:r w:rsidRPr="009053BF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7120F0" w:rsidRPr="007120F0" w:rsidRDefault="009053BF" w:rsidP="007120F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9053B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}</w:t>
      </w:r>
    </w:p>
    <w:p w:rsidR="007120F0" w:rsidRPr="007120F0" w:rsidRDefault="009053BF" w:rsidP="007120F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9053B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});</w:t>
      </w:r>
    </w:p>
    <w:p w:rsidR="00B26304" w:rsidRDefault="00B26304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B26304" w:rsidRDefault="009053BF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9053B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File source = </w:t>
      </w:r>
      <w:r w:rsidRPr="009053BF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new</w:t>
      </w:r>
      <w:r w:rsidRPr="009053B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File(</w:t>
      </w:r>
      <w:r w:rsidRPr="009053BF">
        <w:rPr>
          <w:rFonts w:ascii="Courier New" w:hAnsi="Courier New" w:cs="Courier New"/>
          <w:color w:val="2A00FF"/>
          <w:sz w:val="18"/>
          <w:szCs w:val="18"/>
          <w:lang w:val="en-US"/>
        </w:rPr>
        <w:t>"</w:t>
      </w:r>
      <w:r w:rsidR="007120F0">
        <w:rPr>
          <w:rFonts w:ascii="Courier New" w:hAnsi="Courier New" w:cs="Courier New"/>
          <w:color w:val="2A00FF"/>
          <w:sz w:val="18"/>
          <w:szCs w:val="18"/>
          <w:lang w:val="en-US"/>
        </w:rPr>
        <w:t>mapping</w:t>
      </w:r>
      <w:r w:rsidRPr="009053BF">
        <w:rPr>
          <w:rFonts w:ascii="Courier New" w:hAnsi="Courier New" w:cs="Courier New"/>
          <w:color w:val="2A00FF"/>
          <w:sz w:val="18"/>
          <w:szCs w:val="18"/>
          <w:lang w:val="en-US"/>
        </w:rPr>
        <w:t>.xlsx"</w:t>
      </w:r>
      <w:r w:rsidRPr="009053BF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B26304" w:rsidRDefault="009053BF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9053BF">
        <w:rPr>
          <w:rFonts w:ascii="Courier New" w:hAnsi="Courier New" w:cs="Courier New"/>
          <w:color w:val="000000"/>
          <w:sz w:val="18"/>
          <w:szCs w:val="18"/>
          <w:lang w:val="en-US"/>
        </w:rPr>
        <w:t>Mapper mapper = RulesBeanMapperFactory.</w:t>
      </w:r>
      <w:r w:rsidRPr="009053BF">
        <w:rPr>
          <w:rFonts w:ascii="Courier New" w:hAnsi="Courier New" w:cs="Courier New"/>
          <w:i/>
          <w:iCs/>
          <w:color w:val="000000"/>
          <w:sz w:val="18"/>
          <w:szCs w:val="18"/>
          <w:lang w:val="en-US"/>
        </w:rPr>
        <w:t>createMapperInstance</w:t>
      </w:r>
      <w:r w:rsidRPr="009053B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(source, converters, </w:t>
      </w:r>
      <w:r w:rsidRPr="009053BF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null</w:t>
      </w:r>
      <w:r w:rsidRPr="009053BF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B26304" w:rsidRDefault="00B26304">
      <w:pPr>
        <w:spacing w:after="0"/>
        <w:rPr>
          <w:lang w:val="en-US"/>
        </w:rPr>
      </w:pPr>
    </w:p>
    <w:p w:rsidR="00B26304" w:rsidRDefault="009053BF">
      <w:pPr>
        <w:autoSpaceDE w:val="0"/>
        <w:autoSpaceDN w:val="0"/>
        <w:adjustRightInd w:val="0"/>
        <w:spacing w:after="0" w:line="240" w:lineRule="auto"/>
        <w:ind w:firstLine="708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9053B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MappingContext context = </w:t>
      </w:r>
      <w:r w:rsidRPr="009053BF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new</w:t>
      </w:r>
      <w:r w:rsidRPr="009053B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MappingContext();</w:t>
      </w:r>
    </w:p>
    <w:p w:rsidR="00B26304" w:rsidRDefault="009053BF">
      <w:pPr>
        <w:autoSpaceDE w:val="0"/>
        <w:autoSpaceDN w:val="0"/>
        <w:adjustRightInd w:val="0"/>
        <w:spacing w:after="0" w:line="240" w:lineRule="auto"/>
        <w:ind w:firstLine="708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9053B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MappingParameters params = </w:t>
      </w:r>
      <w:r w:rsidRPr="009053BF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new</w:t>
      </w:r>
      <w:r w:rsidRPr="009053B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MappingParameters();</w:t>
      </w:r>
    </w:p>
    <w:p w:rsidR="00B26304" w:rsidRDefault="009053BF">
      <w:pPr>
        <w:autoSpaceDE w:val="0"/>
        <w:autoSpaceDN w:val="0"/>
        <w:adjustRightInd w:val="0"/>
        <w:spacing w:after="0" w:line="240" w:lineRule="auto"/>
        <w:ind w:firstLine="708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9053BF">
        <w:rPr>
          <w:rFonts w:ascii="Courier New" w:hAnsi="Courier New" w:cs="Courier New"/>
          <w:color w:val="000000"/>
          <w:sz w:val="18"/>
          <w:szCs w:val="18"/>
          <w:lang w:val="en-US"/>
        </w:rPr>
        <w:t>params.put(</w:t>
      </w:r>
      <w:r w:rsidRPr="009053BF">
        <w:rPr>
          <w:rFonts w:ascii="Courier New" w:hAnsi="Courier New" w:cs="Courier New"/>
          <w:color w:val="2A00FF"/>
          <w:sz w:val="18"/>
          <w:szCs w:val="18"/>
          <w:lang w:val="en-US"/>
        </w:rPr>
        <w:t>"value"</w:t>
      </w:r>
      <w:r w:rsidRPr="009053B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</w:t>
      </w:r>
      <w:r w:rsidRPr="009053BF">
        <w:rPr>
          <w:rFonts w:ascii="Courier New" w:hAnsi="Courier New" w:cs="Courier New"/>
          <w:color w:val="2A00FF"/>
          <w:sz w:val="18"/>
          <w:szCs w:val="18"/>
          <w:lang w:val="en-US"/>
        </w:rPr>
        <w:t>"value1"</w:t>
      </w:r>
      <w:r w:rsidRPr="009053BF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B26304" w:rsidRDefault="009053BF">
      <w:pPr>
        <w:autoSpaceDE w:val="0"/>
        <w:autoSpaceDN w:val="0"/>
        <w:adjustRightInd w:val="0"/>
        <w:spacing w:after="0" w:line="240" w:lineRule="auto"/>
        <w:ind w:firstLine="708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9053BF">
        <w:rPr>
          <w:rFonts w:ascii="Courier New" w:hAnsi="Courier New" w:cs="Courier New"/>
          <w:color w:val="000000"/>
          <w:sz w:val="18"/>
          <w:szCs w:val="18"/>
          <w:lang w:val="en-US"/>
        </w:rPr>
        <w:t>context.setParams(params);</w:t>
      </w:r>
    </w:p>
    <w:p w:rsidR="00173843" w:rsidRPr="00173843" w:rsidRDefault="00173843" w:rsidP="0017384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</w:p>
    <w:p w:rsidR="00B26304" w:rsidRDefault="005C37A2">
      <w:pPr>
        <w:ind w:firstLine="708"/>
        <w:rPr>
          <w:sz w:val="18"/>
          <w:szCs w:val="18"/>
          <w:lang w:val="en-US"/>
        </w:rPr>
      </w:pPr>
      <w:r>
        <w:rPr>
          <w:rFonts w:ascii="Courier New" w:hAnsi="Courier New" w:cs="Courier New"/>
          <w:color w:val="000000"/>
          <w:sz w:val="18"/>
          <w:szCs w:val="18"/>
          <w:lang w:val="en-US"/>
        </w:rPr>
        <w:t>Destinationdest</w:t>
      </w:r>
      <w:r w:rsidR="009053BF" w:rsidRPr="009053BF">
        <w:rPr>
          <w:rFonts w:ascii="Courier New" w:eastAsiaTheme="majorEastAsia" w:hAnsi="Courier New" w:cs="Courier New"/>
          <w:b/>
          <w:bCs/>
          <w:color w:val="000000"/>
          <w:sz w:val="18"/>
          <w:szCs w:val="18"/>
          <w:lang w:val="en-US"/>
        </w:rPr>
        <w:t xml:space="preserve"> = mapper.map(</w:t>
      </w:r>
      <w:r>
        <w:rPr>
          <w:rFonts w:ascii="Courier New" w:hAnsi="Courier New" w:cs="Courier New"/>
          <w:color w:val="000000"/>
          <w:sz w:val="18"/>
          <w:szCs w:val="18"/>
          <w:lang w:val="en-US"/>
        </w:rPr>
        <w:t>source</w:t>
      </w:r>
      <w:r w:rsidR="009053BF" w:rsidRPr="009053BF">
        <w:rPr>
          <w:rFonts w:ascii="Courier New" w:eastAsiaTheme="majorEastAsia" w:hAnsi="Courier New" w:cs="Courier New"/>
          <w:b/>
          <w:bCs/>
          <w:color w:val="000000"/>
          <w:sz w:val="18"/>
          <w:szCs w:val="18"/>
          <w:lang w:val="en-US"/>
        </w:rPr>
        <w:t xml:space="preserve">, </w:t>
      </w:r>
      <w:r>
        <w:rPr>
          <w:rFonts w:ascii="Courier New" w:hAnsi="Courier New" w:cs="Courier New"/>
          <w:color w:val="000000"/>
          <w:sz w:val="18"/>
          <w:szCs w:val="18"/>
          <w:lang w:val="en-US"/>
        </w:rPr>
        <w:t>Destination</w:t>
      </w:r>
      <w:r w:rsidR="009053BF" w:rsidRPr="009053BF">
        <w:rPr>
          <w:rFonts w:ascii="Courier New" w:eastAsiaTheme="majorEastAsia" w:hAnsi="Courier New" w:cs="Courier New"/>
          <w:b/>
          <w:bCs/>
          <w:color w:val="000000"/>
          <w:sz w:val="18"/>
          <w:szCs w:val="18"/>
          <w:lang w:val="en-US"/>
        </w:rPr>
        <w:t>.</w:t>
      </w:r>
      <w:r w:rsidR="009053BF" w:rsidRPr="009053BF">
        <w:rPr>
          <w:rFonts w:ascii="Courier New" w:eastAsiaTheme="majorEastAsia" w:hAnsi="Courier New" w:cs="Courier New"/>
          <w:color w:val="7F0055"/>
          <w:sz w:val="18"/>
          <w:szCs w:val="18"/>
          <w:lang w:val="en-US"/>
        </w:rPr>
        <w:t>class</w:t>
      </w:r>
      <w:r w:rsidR="009053BF" w:rsidRPr="009053BF">
        <w:rPr>
          <w:rFonts w:ascii="Courier New" w:eastAsiaTheme="majorEastAsia" w:hAnsi="Courier New" w:cs="Courier New"/>
          <w:b/>
          <w:bCs/>
          <w:color w:val="000000"/>
          <w:sz w:val="18"/>
          <w:szCs w:val="18"/>
          <w:lang w:val="en-US"/>
        </w:rPr>
        <w:t>, context);</w:t>
      </w:r>
    </w:p>
    <w:p w:rsidR="00B26304" w:rsidRDefault="00D610FE">
      <w:pPr>
        <w:ind w:firstLine="708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…</w:t>
      </w:r>
    </w:p>
    <w:p w:rsidR="00FE65D4" w:rsidRPr="00B2185E" w:rsidRDefault="00FD2B62" w:rsidP="00FE65D4">
      <w:pPr>
        <w:rPr>
          <w:rStyle w:val="Style1Char"/>
        </w:rPr>
      </w:pPr>
      <w:r>
        <w:rPr>
          <w:lang w:val="en-US"/>
        </w:rPr>
        <w:t xml:space="preserve">In case of using OpenL mehod as a custom converter or java static class you should </w:t>
      </w:r>
      <w:r w:rsidR="00314C03">
        <w:rPr>
          <w:lang w:val="en-US"/>
        </w:rPr>
        <w:t xml:space="preserve">extend method signature with </w:t>
      </w:r>
      <w:r w:rsidR="009053BF" w:rsidRPr="009053BF">
        <w:rPr>
          <w:rStyle w:val="Style1Char"/>
        </w:rPr>
        <w:t>org.dozer.MappingParameters</w:t>
      </w:r>
      <w:r w:rsidR="00314C03">
        <w:rPr>
          <w:lang w:val="en-US"/>
        </w:rPr>
        <w:t xml:space="preserve"> formal parameter, for example:</w:t>
      </w:r>
    </w:p>
    <w:tbl>
      <w:tblPr>
        <w:tblStyle w:val="TableGrid"/>
        <w:tblW w:w="0" w:type="auto"/>
        <w:jc w:val="center"/>
        <w:tblLook w:val="04A0"/>
      </w:tblPr>
      <w:tblGrid>
        <w:gridCol w:w="6426"/>
      </w:tblGrid>
      <w:tr w:rsidR="00314C03" w:rsidRPr="00E1467F" w:rsidTr="00314C03">
        <w:trPr>
          <w:cantSplit/>
          <w:trHeight w:val="279"/>
          <w:jc w:val="center"/>
        </w:trPr>
        <w:tc>
          <w:tcPr>
            <w:tcW w:w="6426" w:type="dxa"/>
            <w:shd w:val="clear" w:color="auto" w:fill="1F497D" w:themeFill="text2"/>
          </w:tcPr>
          <w:p w:rsidR="00B26304" w:rsidRDefault="00314C0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FFFFFF"/>
                <w:sz w:val="16"/>
                <w:szCs w:val="16"/>
                <w:lang w:val="en-US"/>
              </w:rPr>
            </w:pPr>
            <w:r w:rsidRPr="003F530D">
              <w:rPr>
                <w:rFonts w:ascii="Arial" w:hAnsi="Arial" w:cs="Arial"/>
                <w:color w:val="FFFFFF"/>
                <w:sz w:val="16"/>
                <w:szCs w:val="16"/>
                <w:lang w:val="en-US"/>
              </w:rPr>
              <w:t xml:space="preserve">Method Object </w:t>
            </w:r>
            <w:r>
              <w:rPr>
                <w:rFonts w:ascii="Arial" w:hAnsi="Arial" w:cs="Arial"/>
                <w:color w:val="FFFFFF"/>
                <w:sz w:val="16"/>
                <w:szCs w:val="16"/>
                <w:lang w:val="en-US"/>
              </w:rPr>
              <w:t>convertMethod(MappingParameters params, Object src</w:t>
            </w:r>
            <w:r w:rsidRPr="003F530D">
              <w:rPr>
                <w:rFonts w:ascii="Arial" w:hAnsi="Arial" w:cs="Arial"/>
                <w:color w:val="FFFFFF"/>
                <w:sz w:val="16"/>
                <w:szCs w:val="16"/>
                <w:lang w:val="en-US"/>
              </w:rPr>
              <w:t>, Object dest)</w:t>
            </w:r>
          </w:p>
        </w:tc>
      </w:tr>
      <w:tr w:rsidR="00314C03" w:rsidTr="00314C03">
        <w:trPr>
          <w:cantSplit/>
          <w:jc w:val="center"/>
        </w:trPr>
        <w:tc>
          <w:tcPr>
            <w:tcW w:w="6426" w:type="dxa"/>
          </w:tcPr>
          <w:p w:rsidR="00314C03" w:rsidRDefault="00314C03" w:rsidP="00453C5B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</w:pPr>
          </w:p>
          <w:p w:rsidR="00314C03" w:rsidRPr="003F530D" w:rsidRDefault="00314C03" w:rsidP="00453C5B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3F530D">
              <w:rPr>
                <w:rFonts w:ascii="Arial" w:hAnsi="Arial" w:cs="Arial"/>
                <w:b/>
                <w:bCs/>
                <w:color w:val="7F0055"/>
                <w:sz w:val="16"/>
                <w:szCs w:val="16"/>
              </w:rPr>
              <w:t>return</w:t>
            </w:r>
            <w:r w:rsidR="00C82FB7">
              <w:rPr>
                <w:rFonts w:ascii="Arial" w:hAnsi="Arial" w:cs="Arial"/>
                <w:b/>
                <w:bCs/>
                <w:color w:val="7F0055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Arial" w:hAnsi="Arial" w:cs="Arial"/>
                <w:color w:val="000000"/>
                <w:sz w:val="16"/>
                <w:szCs w:val="16"/>
                <w:lang w:val="en-US"/>
              </w:rPr>
              <w:t>params.get(“value”)</w:t>
            </w:r>
            <w:r w:rsidRPr="003F530D">
              <w:rPr>
                <w:rFonts w:ascii="Arial" w:hAnsi="Arial" w:cs="Arial"/>
                <w:color w:val="000000"/>
                <w:sz w:val="16"/>
                <w:szCs w:val="16"/>
              </w:rPr>
              <w:t>;</w:t>
            </w:r>
          </w:p>
        </w:tc>
      </w:tr>
    </w:tbl>
    <w:p w:rsidR="00314C03" w:rsidRDefault="00314C03" w:rsidP="00314C03">
      <w:pPr>
        <w:spacing w:before="240"/>
        <w:jc w:val="center"/>
        <w:rPr>
          <w:rStyle w:val="SubtleEmphasis"/>
          <w:lang w:val="en-US"/>
        </w:rPr>
      </w:pPr>
      <w:r w:rsidRPr="006B2D85">
        <w:rPr>
          <w:rStyle w:val="SubtleEmphasis"/>
          <w:lang w:val="en-US"/>
        </w:rPr>
        <w:t xml:space="preserve">Table </w:t>
      </w:r>
      <w:fldSimple w:instr=" SEQ Table  \* MERGEFORMAT ">
        <w:r w:rsidR="005A4B11" w:rsidRPr="005A4B11">
          <w:rPr>
            <w:rStyle w:val="SubtleEmphasis"/>
            <w:noProof/>
            <w:lang w:val="en-US"/>
          </w:rPr>
          <w:t>30</w:t>
        </w:r>
      </w:fldSimple>
      <w:r w:rsidRPr="006B2D85">
        <w:rPr>
          <w:rStyle w:val="SubtleEmphasis"/>
          <w:lang w:val="en-US"/>
        </w:rPr>
        <w:t>.</w:t>
      </w:r>
      <w:r>
        <w:rPr>
          <w:rStyle w:val="SubtleEmphasis"/>
          <w:lang w:val="en-US"/>
        </w:rPr>
        <w:t xml:space="preserve"> Custom converter which uses mapping parameters</w:t>
      </w:r>
    </w:p>
    <w:p w:rsidR="00B26304" w:rsidRDefault="00136C49">
      <w:pPr>
        <w:spacing w:after="0"/>
        <w:rPr>
          <w:lang w:val="en-US"/>
        </w:rPr>
      </w:pPr>
      <w:r>
        <w:rPr>
          <w:lang w:val="en-US"/>
        </w:rPr>
        <w:t>Mapping processor uses the following rules to find appropriate OpenL method or java static method if you are using it as a convert method:</w:t>
      </w:r>
    </w:p>
    <w:p w:rsidR="00B26304" w:rsidRDefault="007678F4">
      <w:pPr>
        <w:pStyle w:val="ListParagraph"/>
        <w:numPr>
          <w:ilvl w:val="0"/>
          <w:numId w:val="30"/>
        </w:numPr>
        <w:spacing w:after="0"/>
        <w:rPr>
          <w:lang w:val="en-US"/>
        </w:rPr>
      </w:pPr>
      <w:r>
        <w:rPr>
          <w:lang w:val="en-US"/>
        </w:rPr>
        <w:t>I</w:t>
      </w:r>
      <w:r w:rsidR="00136C49">
        <w:rPr>
          <w:lang w:val="en-US"/>
        </w:rPr>
        <w:t>f mapping parameters are defined by user mapping processor tries to find convert method with extended signature</w:t>
      </w:r>
      <w:r>
        <w:rPr>
          <w:lang w:val="en-US"/>
        </w:rPr>
        <w:t>.</w:t>
      </w:r>
      <w:r w:rsidR="00FA3300">
        <w:rPr>
          <w:lang w:val="en-US"/>
        </w:rPr>
        <w:t xml:space="preserve"> </w:t>
      </w:r>
      <w:r>
        <w:rPr>
          <w:lang w:val="en-US"/>
        </w:rPr>
        <w:t>If method is found mapper will invoke it else mapper tries to find method with usual signature;</w:t>
      </w:r>
    </w:p>
    <w:p w:rsidR="00B26304" w:rsidRDefault="007678F4">
      <w:pPr>
        <w:pStyle w:val="ListParagraph"/>
        <w:numPr>
          <w:ilvl w:val="0"/>
          <w:numId w:val="30"/>
        </w:numPr>
        <w:rPr>
          <w:lang w:val="en-US"/>
        </w:rPr>
      </w:pPr>
      <w:r>
        <w:rPr>
          <w:lang w:val="en-US"/>
        </w:rPr>
        <w:t>If mapping parameters are not defined by user mapping processor tries to find convert method with usual signature.</w:t>
      </w:r>
    </w:p>
    <w:p w:rsidR="00B26304" w:rsidRDefault="00132B02">
      <w:pPr>
        <w:rPr>
          <w:lang w:val="en-US"/>
        </w:rPr>
      </w:pPr>
      <w:r>
        <w:rPr>
          <w:lang w:val="en-US"/>
        </w:rPr>
        <w:t xml:space="preserve">Mapping processor uses the same approach for field mapping conditions. In case of using mapping parameters for field mapping conditions you should provide implementation of </w:t>
      </w:r>
      <w:r w:rsidRPr="00E6590F">
        <w:rPr>
          <w:rStyle w:val="Style1Char"/>
        </w:rPr>
        <w:t>org.dozer.BaseMappingParamsAware</w:t>
      </w:r>
      <w:r>
        <w:rPr>
          <w:rStyle w:val="Style1Char"/>
        </w:rPr>
        <w:t>FieldMappingCondition</w:t>
      </w:r>
      <w:r w:rsidRPr="00474670">
        <w:rPr>
          <w:lang w:val="en-US"/>
        </w:rPr>
        <w:t xml:space="preserve"> class</w:t>
      </w:r>
      <w:r w:rsidR="00EA218C">
        <w:rPr>
          <w:lang w:val="en-US"/>
        </w:rPr>
        <w:t xml:space="preserve"> as a condition method</w:t>
      </w:r>
      <w:r>
        <w:rPr>
          <w:lang w:val="en-US"/>
        </w:rPr>
        <w:t>.</w:t>
      </w:r>
    </w:p>
    <w:p w:rsidR="0034345A" w:rsidRDefault="0034345A" w:rsidP="00C206E1">
      <w:pPr>
        <w:pStyle w:val="Heading2"/>
        <w:rPr>
          <w:lang w:val="en-US"/>
        </w:rPr>
      </w:pPr>
      <w:bookmarkStart w:id="40" w:name="_Toc290471823"/>
      <w:r>
        <w:rPr>
          <w:lang w:val="en-US"/>
        </w:rPr>
        <w:t>Custom bean factories</w:t>
      </w:r>
      <w:bookmarkEnd w:id="40"/>
    </w:p>
    <w:p w:rsidR="00B26304" w:rsidRDefault="009053BF">
      <w:pPr>
        <w:spacing w:after="0"/>
        <w:rPr>
          <w:lang w:val="en-US"/>
        </w:rPr>
      </w:pPr>
      <w:r w:rsidRPr="009053BF">
        <w:rPr>
          <w:lang w:val="en-US"/>
        </w:rPr>
        <w:t xml:space="preserve">You can configure </w:t>
      </w:r>
      <w:r w:rsidR="00056C27">
        <w:rPr>
          <w:lang w:val="en-US"/>
        </w:rPr>
        <w:t>mapper</w:t>
      </w:r>
      <w:r w:rsidRPr="009053BF">
        <w:rPr>
          <w:lang w:val="en-US"/>
        </w:rPr>
        <w:t xml:space="preserve"> to use custom bean factories to create new instances of destination data objects during the mapping process. By default </w:t>
      </w:r>
      <w:r w:rsidR="00056C27">
        <w:rPr>
          <w:lang w:val="en-US"/>
        </w:rPr>
        <w:t xml:space="preserve">mapper </w:t>
      </w:r>
      <w:r w:rsidRPr="009053BF">
        <w:rPr>
          <w:lang w:val="en-US"/>
        </w:rPr>
        <w:t xml:space="preserve">just creates a new instance of any destination objects using a default constructor. </w:t>
      </w:r>
      <w:r w:rsidR="00056C27">
        <w:rPr>
          <w:lang w:val="en-US"/>
        </w:rPr>
        <w:t>Y</w:t>
      </w:r>
      <w:r w:rsidRPr="009053BF">
        <w:rPr>
          <w:lang w:val="en-US"/>
        </w:rPr>
        <w:t xml:space="preserve">ou can specify your own bean factories to instantiate the data objects. </w:t>
      </w:r>
    </w:p>
    <w:p w:rsidR="009D0F5E" w:rsidRDefault="009053BF">
      <w:pPr>
        <w:rPr>
          <w:lang w:val="en-US"/>
        </w:rPr>
      </w:pPr>
      <w:r w:rsidRPr="009053BF">
        <w:rPr>
          <w:lang w:val="en-US"/>
        </w:rPr>
        <w:t xml:space="preserve">Your custom bean factory must implement the </w:t>
      </w:r>
      <w:r w:rsidRPr="009053BF">
        <w:rPr>
          <w:rStyle w:val="Style1Char"/>
        </w:rPr>
        <w:t>org.dozer.BeanFactory</w:t>
      </w:r>
      <w:r w:rsidRPr="009053BF">
        <w:rPr>
          <w:lang w:val="en-US"/>
        </w:rPr>
        <w:t xml:space="preserve"> interface. </w:t>
      </w:r>
    </w:p>
    <w:p w:rsidR="00B26304" w:rsidRDefault="009053BF">
      <w:pPr>
        <w:autoSpaceDE w:val="0"/>
        <w:autoSpaceDN w:val="0"/>
        <w:adjustRightInd w:val="0"/>
        <w:spacing w:line="240" w:lineRule="auto"/>
        <w:ind w:firstLine="708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9053BF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public</w:t>
      </w:r>
      <w:r w:rsidR="00447119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 xml:space="preserve"> </w:t>
      </w:r>
      <w:r w:rsidRPr="009053BF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interface</w:t>
      </w:r>
      <w:r w:rsidRPr="009053B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BeanFactory {</w:t>
      </w:r>
    </w:p>
    <w:p w:rsidR="00B26304" w:rsidRDefault="009053BF">
      <w:pPr>
        <w:autoSpaceDE w:val="0"/>
        <w:autoSpaceDN w:val="0"/>
        <w:adjustRightInd w:val="0"/>
        <w:spacing w:after="0" w:line="240" w:lineRule="auto"/>
        <w:ind w:left="708" w:firstLine="708"/>
        <w:jc w:val="lef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053BF">
        <w:rPr>
          <w:rFonts w:ascii="Courier New" w:hAnsi="Courier New" w:cs="Courier New"/>
          <w:color w:val="000000"/>
          <w:sz w:val="18"/>
          <w:szCs w:val="18"/>
          <w:lang w:val="en-US"/>
        </w:rPr>
        <w:lastRenderedPageBreak/>
        <w:t xml:space="preserve">Object createBean(Object source, </w:t>
      </w:r>
    </w:p>
    <w:p w:rsidR="00B26304" w:rsidRDefault="009053BF">
      <w:pPr>
        <w:autoSpaceDE w:val="0"/>
        <w:autoSpaceDN w:val="0"/>
        <w:adjustRightInd w:val="0"/>
        <w:spacing w:after="0" w:line="240" w:lineRule="auto"/>
        <w:ind w:left="2832" w:firstLine="708"/>
        <w:jc w:val="lef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053B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Class&lt;?&gt; sourceClass, </w:t>
      </w:r>
    </w:p>
    <w:p w:rsidR="00B26304" w:rsidRDefault="009053BF">
      <w:pPr>
        <w:autoSpaceDE w:val="0"/>
        <w:autoSpaceDN w:val="0"/>
        <w:adjustRightInd w:val="0"/>
        <w:spacing w:after="0" w:line="240" w:lineRule="auto"/>
        <w:ind w:left="2832" w:firstLine="708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9053BF">
        <w:rPr>
          <w:rFonts w:ascii="Courier New" w:hAnsi="Courier New" w:cs="Courier New"/>
          <w:color w:val="000000"/>
          <w:sz w:val="18"/>
          <w:szCs w:val="18"/>
          <w:lang w:val="en-US"/>
        </w:rPr>
        <w:t>String targetBeanId);</w:t>
      </w:r>
    </w:p>
    <w:p w:rsidR="005665C0" w:rsidRPr="00332A06" w:rsidRDefault="005665C0" w:rsidP="005665C0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18"/>
          <w:szCs w:val="18"/>
          <w:lang w:val="en-US"/>
        </w:rPr>
      </w:pPr>
    </w:p>
    <w:p w:rsidR="00B26304" w:rsidRDefault="009053BF">
      <w:pPr>
        <w:ind w:firstLine="708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053BF">
        <w:rPr>
          <w:rFonts w:ascii="Courier New" w:hAnsi="Courier New" w:cs="Courier New"/>
          <w:color w:val="000000"/>
          <w:sz w:val="18"/>
          <w:szCs w:val="18"/>
          <w:lang w:val="en-US"/>
        </w:rPr>
        <w:t>}</w:t>
      </w:r>
    </w:p>
    <w:p w:rsidR="004152F2" w:rsidRPr="00623143" w:rsidRDefault="001A15B1" w:rsidP="004152F2">
      <w:pPr>
        <w:rPr>
          <w:lang w:val="en-US"/>
        </w:rPr>
      </w:pPr>
      <w:r>
        <w:rPr>
          <w:lang w:val="en-US"/>
        </w:rPr>
        <w:t>Finally you should update configuration for target class.</w:t>
      </w:r>
    </w:p>
    <w:tbl>
      <w:tblPr>
        <w:tblStyle w:val="TableGrid"/>
        <w:tblW w:w="0" w:type="auto"/>
        <w:jc w:val="center"/>
        <w:tblLook w:val="04A0"/>
      </w:tblPr>
      <w:tblGrid>
        <w:gridCol w:w="803"/>
        <w:gridCol w:w="803"/>
        <w:gridCol w:w="1862"/>
        <w:gridCol w:w="1862"/>
      </w:tblGrid>
      <w:tr w:rsidR="004152F2" w:rsidRPr="00866C56" w:rsidTr="009D0F5E">
        <w:trPr>
          <w:trHeight w:val="300"/>
          <w:jc w:val="center"/>
        </w:trPr>
        <w:tc>
          <w:tcPr>
            <w:tcW w:w="0" w:type="auto"/>
            <w:gridSpan w:val="4"/>
            <w:tcBorders>
              <w:bottom w:val="single" w:sz="4" w:space="0" w:color="000000" w:themeColor="text1"/>
            </w:tcBorders>
            <w:shd w:val="clear" w:color="auto" w:fill="0070C0"/>
            <w:noWrap/>
            <w:hideMark/>
          </w:tcPr>
          <w:p w:rsidR="004152F2" w:rsidRPr="00866C56" w:rsidRDefault="004152F2" w:rsidP="009D0F5E">
            <w:pPr>
              <w:jc w:val="center"/>
              <w:rPr>
                <w:rFonts w:ascii="Arial" w:hAnsi="Arial" w:cs="Arial"/>
                <w:b/>
                <w:color w:val="FFFFFF"/>
                <w:sz w:val="16"/>
                <w:szCs w:val="16"/>
                <w:lang w:val="en-US"/>
              </w:rPr>
            </w:pPr>
            <w:r w:rsidRPr="00866C56">
              <w:rPr>
                <w:rFonts w:ascii="Arial" w:hAnsi="Arial" w:cs="Arial"/>
                <w:b/>
                <w:color w:val="FFFFFF"/>
                <w:sz w:val="16"/>
                <w:szCs w:val="16"/>
                <w:lang w:val="en-US"/>
              </w:rPr>
              <w:t>Data ClassMappingConfiguration classConfiguration</w:t>
            </w:r>
          </w:p>
        </w:tc>
      </w:tr>
      <w:tr w:rsidR="0058314E" w:rsidRPr="00574B2F" w:rsidTr="00C17F67">
        <w:trPr>
          <w:trHeight w:val="300"/>
          <w:jc w:val="center"/>
        </w:trPr>
        <w:tc>
          <w:tcPr>
            <w:tcW w:w="0" w:type="auto"/>
            <w:shd w:val="clear" w:color="auto" w:fill="FFFF00"/>
            <w:noWrap/>
            <w:hideMark/>
          </w:tcPr>
          <w:p w:rsidR="0058314E" w:rsidRPr="00866C56" w:rsidRDefault="0058314E" w:rsidP="009D0F5E">
            <w:pPr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 w:rsidRPr="00866C56">
              <w:rPr>
                <w:rFonts w:ascii="Arial" w:hAnsi="Arial" w:cs="Arial"/>
                <w:b/>
                <w:sz w:val="16"/>
                <w:szCs w:val="16"/>
                <w:lang w:val="en-US"/>
              </w:rPr>
              <w:t>classA</w:t>
            </w:r>
          </w:p>
        </w:tc>
        <w:tc>
          <w:tcPr>
            <w:tcW w:w="0" w:type="auto"/>
            <w:shd w:val="clear" w:color="auto" w:fill="FFFF00"/>
            <w:noWrap/>
            <w:hideMark/>
          </w:tcPr>
          <w:p w:rsidR="0058314E" w:rsidRPr="00866C56" w:rsidRDefault="0058314E" w:rsidP="009D0F5E">
            <w:pPr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 w:rsidRPr="00866C56">
              <w:rPr>
                <w:rFonts w:ascii="Arial" w:hAnsi="Arial" w:cs="Arial"/>
                <w:b/>
                <w:sz w:val="16"/>
                <w:szCs w:val="16"/>
                <w:lang w:val="en-US"/>
              </w:rPr>
              <w:t>classB</w:t>
            </w:r>
          </w:p>
        </w:tc>
        <w:tc>
          <w:tcPr>
            <w:tcW w:w="0" w:type="auto"/>
            <w:shd w:val="clear" w:color="auto" w:fill="FFC000"/>
          </w:tcPr>
          <w:p w:rsidR="0058314E" w:rsidRPr="00866C56" w:rsidRDefault="0058314E" w:rsidP="009D0F5E">
            <w:pPr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 w:rsidRPr="0058314E">
              <w:rPr>
                <w:rFonts w:ascii="Arial" w:hAnsi="Arial" w:cs="Arial"/>
                <w:b/>
                <w:sz w:val="16"/>
                <w:szCs w:val="16"/>
                <w:lang w:val="en-US"/>
              </w:rPr>
              <w:t>classABeanFactory</w:t>
            </w:r>
          </w:p>
        </w:tc>
        <w:tc>
          <w:tcPr>
            <w:tcW w:w="0" w:type="auto"/>
            <w:shd w:val="clear" w:color="auto" w:fill="FFC000"/>
          </w:tcPr>
          <w:p w:rsidR="00B26304" w:rsidRDefault="0058314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8314E">
              <w:rPr>
                <w:rFonts w:ascii="Arial" w:hAnsi="Arial" w:cs="Arial"/>
                <w:b/>
                <w:sz w:val="16"/>
                <w:szCs w:val="16"/>
              </w:rPr>
              <w:t>class</w:t>
            </w:r>
            <w:r>
              <w:rPr>
                <w:rFonts w:ascii="Arial" w:hAnsi="Arial" w:cs="Arial"/>
                <w:b/>
                <w:sz w:val="16"/>
                <w:szCs w:val="16"/>
                <w:lang w:val="en-US"/>
              </w:rPr>
              <w:t>B</w:t>
            </w:r>
            <w:r w:rsidRPr="0058314E">
              <w:rPr>
                <w:rFonts w:ascii="Arial" w:hAnsi="Arial" w:cs="Arial"/>
                <w:b/>
                <w:sz w:val="16"/>
                <w:szCs w:val="16"/>
              </w:rPr>
              <w:t>BeanFactory</w:t>
            </w:r>
          </w:p>
        </w:tc>
      </w:tr>
      <w:tr w:rsidR="0058314E" w:rsidRPr="00574B2F" w:rsidTr="00C17F67">
        <w:trPr>
          <w:trHeight w:val="300"/>
          <w:jc w:val="center"/>
        </w:trPr>
        <w:tc>
          <w:tcPr>
            <w:tcW w:w="0" w:type="auto"/>
            <w:shd w:val="clear" w:color="auto" w:fill="FFFF00"/>
            <w:noWrap/>
            <w:hideMark/>
          </w:tcPr>
          <w:p w:rsidR="0058314E" w:rsidRPr="00870877" w:rsidRDefault="0058314E" w:rsidP="009D0F5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870877">
              <w:rPr>
                <w:rFonts w:ascii="Arial" w:hAnsi="Arial" w:cs="Arial"/>
                <w:b/>
                <w:sz w:val="16"/>
                <w:szCs w:val="16"/>
              </w:rPr>
              <w:t>Class A</w:t>
            </w:r>
          </w:p>
        </w:tc>
        <w:tc>
          <w:tcPr>
            <w:tcW w:w="0" w:type="auto"/>
            <w:shd w:val="clear" w:color="auto" w:fill="FFFF00"/>
            <w:noWrap/>
            <w:hideMark/>
          </w:tcPr>
          <w:p w:rsidR="0058314E" w:rsidRPr="00870877" w:rsidRDefault="0058314E" w:rsidP="009D0F5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870877">
              <w:rPr>
                <w:rFonts w:ascii="Arial" w:hAnsi="Arial" w:cs="Arial"/>
                <w:b/>
                <w:sz w:val="16"/>
                <w:szCs w:val="16"/>
              </w:rPr>
              <w:t>Class B</w:t>
            </w:r>
          </w:p>
        </w:tc>
        <w:tc>
          <w:tcPr>
            <w:tcW w:w="0" w:type="auto"/>
            <w:shd w:val="clear" w:color="auto" w:fill="FFC000"/>
          </w:tcPr>
          <w:p w:rsidR="0058314E" w:rsidRPr="00870877" w:rsidRDefault="0058314E" w:rsidP="009D0F5E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n-US"/>
              </w:rPr>
              <w:t>C</w:t>
            </w:r>
            <w:r w:rsidRPr="0058314E">
              <w:rPr>
                <w:rFonts w:ascii="Arial" w:hAnsi="Arial" w:cs="Arial"/>
                <w:b/>
                <w:sz w:val="16"/>
                <w:szCs w:val="16"/>
              </w:rPr>
              <w:t>lass</w:t>
            </w:r>
            <w:r w:rsidR="00A10BE3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</w:t>
            </w:r>
            <w:r w:rsidRPr="0058314E">
              <w:rPr>
                <w:rFonts w:ascii="Arial" w:hAnsi="Arial" w:cs="Arial"/>
                <w:b/>
                <w:sz w:val="16"/>
                <w:szCs w:val="16"/>
              </w:rPr>
              <w:t>A</w:t>
            </w:r>
            <w:r w:rsidR="00A10BE3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</w:t>
            </w:r>
            <w:r w:rsidRPr="0058314E">
              <w:rPr>
                <w:rFonts w:ascii="Arial" w:hAnsi="Arial" w:cs="Arial"/>
                <w:b/>
                <w:sz w:val="16"/>
                <w:szCs w:val="16"/>
              </w:rPr>
              <w:t>Bean</w:t>
            </w:r>
            <w:r w:rsidR="00A10BE3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</w:t>
            </w:r>
            <w:r w:rsidRPr="0058314E">
              <w:rPr>
                <w:rFonts w:ascii="Arial" w:hAnsi="Arial" w:cs="Arial"/>
                <w:b/>
                <w:sz w:val="16"/>
                <w:szCs w:val="16"/>
              </w:rPr>
              <w:t>Factory</w:t>
            </w:r>
          </w:p>
        </w:tc>
        <w:tc>
          <w:tcPr>
            <w:tcW w:w="0" w:type="auto"/>
            <w:shd w:val="clear" w:color="auto" w:fill="FFC000"/>
          </w:tcPr>
          <w:p w:rsidR="00B26304" w:rsidRDefault="0058314E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n-US"/>
              </w:rPr>
              <w:t>C</w:t>
            </w:r>
            <w:r w:rsidRPr="0058314E">
              <w:rPr>
                <w:rFonts w:ascii="Arial" w:hAnsi="Arial" w:cs="Arial"/>
                <w:b/>
                <w:sz w:val="16"/>
                <w:szCs w:val="16"/>
              </w:rPr>
              <w:t>lass</w:t>
            </w:r>
            <w:r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B </w:t>
            </w:r>
            <w:r w:rsidRPr="0058314E">
              <w:rPr>
                <w:rFonts w:ascii="Arial" w:hAnsi="Arial" w:cs="Arial"/>
                <w:b/>
                <w:sz w:val="16"/>
                <w:szCs w:val="16"/>
              </w:rPr>
              <w:t>Bean</w:t>
            </w:r>
            <w:r w:rsidR="00A10BE3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</w:t>
            </w:r>
            <w:r w:rsidRPr="0058314E">
              <w:rPr>
                <w:rFonts w:ascii="Arial" w:hAnsi="Arial" w:cs="Arial"/>
                <w:b/>
                <w:sz w:val="16"/>
                <w:szCs w:val="16"/>
              </w:rPr>
              <w:t>Factory</w:t>
            </w:r>
          </w:p>
        </w:tc>
      </w:tr>
      <w:tr w:rsidR="0058314E" w:rsidRPr="00574B2F" w:rsidTr="009D0F5E">
        <w:trPr>
          <w:trHeight w:val="300"/>
          <w:jc w:val="center"/>
        </w:trPr>
        <w:tc>
          <w:tcPr>
            <w:tcW w:w="0" w:type="auto"/>
            <w:noWrap/>
            <w:hideMark/>
          </w:tcPr>
          <w:p w:rsidR="0058314E" w:rsidRPr="00574B2F" w:rsidRDefault="0058314E" w:rsidP="009D0F5E">
            <w:pPr>
              <w:rPr>
                <w:rFonts w:ascii="Arial" w:hAnsi="Arial" w:cs="Arial"/>
                <w:sz w:val="16"/>
                <w:szCs w:val="16"/>
              </w:rPr>
            </w:pPr>
            <w:r w:rsidRPr="00B14029">
              <w:rPr>
                <w:rFonts w:ascii="Arial" w:hAnsi="Arial" w:cs="Arial"/>
                <w:sz w:val="16"/>
                <w:szCs w:val="16"/>
              </w:rPr>
              <w:t>A</w:t>
            </w:r>
          </w:p>
        </w:tc>
        <w:tc>
          <w:tcPr>
            <w:tcW w:w="0" w:type="auto"/>
            <w:noWrap/>
            <w:hideMark/>
          </w:tcPr>
          <w:p w:rsidR="0058314E" w:rsidRPr="00574B2F" w:rsidRDefault="0058314E" w:rsidP="009D0F5E">
            <w:pPr>
              <w:rPr>
                <w:rFonts w:ascii="Arial" w:hAnsi="Arial" w:cs="Arial"/>
                <w:sz w:val="16"/>
                <w:szCs w:val="16"/>
              </w:rPr>
            </w:pPr>
            <w:r w:rsidRPr="00B14029">
              <w:rPr>
                <w:rFonts w:ascii="Arial" w:hAnsi="Arial" w:cs="Arial"/>
                <w:sz w:val="16"/>
                <w:szCs w:val="16"/>
              </w:rPr>
              <w:t>B</w:t>
            </w:r>
          </w:p>
        </w:tc>
        <w:tc>
          <w:tcPr>
            <w:tcW w:w="0" w:type="auto"/>
          </w:tcPr>
          <w:p w:rsidR="0058314E" w:rsidRPr="0058314E" w:rsidRDefault="0058314E" w:rsidP="009D0F5E">
            <w:pPr>
              <w:spacing w:after="200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ClassABeanFactory</w:t>
            </w:r>
          </w:p>
        </w:tc>
        <w:tc>
          <w:tcPr>
            <w:tcW w:w="0" w:type="auto"/>
          </w:tcPr>
          <w:p w:rsidR="00B26304" w:rsidRDefault="0058314E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ClassBBeanFactory</w:t>
            </w:r>
          </w:p>
        </w:tc>
      </w:tr>
    </w:tbl>
    <w:p w:rsidR="004152F2" w:rsidRPr="00A21F9A" w:rsidRDefault="004152F2" w:rsidP="004152F2">
      <w:pPr>
        <w:spacing w:before="240"/>
        <w:jc w:val="center"/>
        <w:rPr>
          <w:rStyle w:val="SubtleEmphasis"/>
          <w:lang w:val="en-US"/>
        </w:rPr>
      </w:pPr>
      <w:r w:rsidRPr="006B2D85">
        <w:rPr>
          <w:rStyle w:val="SubtleEmphasis"/>
          <w:lang w:val="en-US"/>
        </w:rPr>
        <w:t xml:space="preserve">Table </w:t>
      </w:r>
      <w:fldSimple w:instr=" SEQ Table  \* MERGEFORMAT ">
        <w:r w:rsidR="005A4B11" w:rsidRPr="005A4B11">
          <w:rPr>
            <w:rStyle w:val="SubtleEmphasis"/>
            <w:noProof/>
          </w:rPr>
          <w:t>31</w:t>
        </w:r>
      </w:fldSimple>
      <w:r w:rsidRPr="006B2D85">
        <w:rPr>
          <w:rStyle w:val="SubtleEmphasis"/>
          <w:lang w:val="en-US"/>
        </w:rPr>
        <w:t>.</w:t>
      </w:r>
      <w:r w:rsidR="007E0D13">
        <w:rPr>
          <w:rStyle w:val="SubtleEmphasis"/>
          <w:lang w:val="en-US"/>
        </w:rPr>
        <w:t>Bean factory using example</w:t>
      </w:r>
    </w:p>
    <w:p w:rsidR="00B26304" w:rsidRDefault="009053BF">
      <w:pPr>
        <w:rPr>
          <w:lang w:val="en-US"/>
        </w:rPr>
      </w:pPr>
      <w:r w:rsidRPr="009053BF">
        <w:rPr>
          <w:lang w:val="en-US"/>
        </w:rPr>
        <w:t>Dozer framework</w:t>
      </w:r>
      <w:r w:rsidR="00225D7E">
        <w:rPr>
          <w:lang w:val="en-US"/>
        </w:rPr>
        <w:t xml:space="preserve"> provides </w:t>
      </w:r>
      <w:r w:rsidRPr="009053BF">
        <w:rPr>
          <w:rStyle w:val="Style1Char"/>
        </w:rPr>
        <w:t>org.dozer.factory.JAXBBeanFactory</w:t>
      </w:r>
      <w:r w:rsidR="00225D7E">
        <w:rPr>
          <w:lang w:val="en-US"/>
        </w:rPr>
        <w:t xml:space="preserve"> and</w:t>
      </w:r>
      <w:r w:rsidR="007436CD">
        <w:rPr>
          <w:lang w:val="en-US"/>
        </w:rPr>
        <w:t xml:space="preserve"> </w:t>
      </w:r>
      <w:r w:rsidR="00225D7E" w:rsidRPr="00225D7E">
        <w:rPr>
          <w:rStyle w:val="Style1Char"/>
        </w:rPr>
        <w:t>org.dozer.factory.</w:t>
      </w:r>
      <w:r w:rsidR="00C8757A">
        <w:rPr>
          <w:rFonts w:ascii="Arial" w:hAnsi="Arial" w:cs="Courier New"/>
          <w:i/>
          <w:sz w:val="16"/>
          <w:lang w:val="en-US"/>
        </w:rPr>
        <w:t>XMLBeanFactory</w:t>
      </w:r>
      <w:r w:rsidR="003B30C7">
        <w:rPr>
          <w:lang w:val="en-US"/>
        </w:rPr>
        <w:t xml:space="preserve"> class</w:t>
      </w:r>
      <w:r w:rsidR="00BD4696">
        <w:rPr>
          <w:lang w:val="en-US"/>
        </w:rPr>
        <w:t>es</w:t>
      </w:r>
      <w:r w:rsidR="003B30C7">
        <w:rPr>
          <w:lang w:val="en-US"/>
        </w:rPr>
        <w:t xml:space="preserve"> to support JAXB and XMLBeans objects.</w:t>
      </w:r>
    </w:p>
    <w:p w:rsidR="00B26304" w:rsidRDefault="0034345A">
      <w:pPr>
        <w:pStyle w:val="Heading2"/>
        <w:rPr>
          <w:lang w:val="en-US"/>
        </w:rPr>
      </w:pPr>
      <w:bookmarkStart w:id="41" w:name="_Toc290471824"/>
      <w:r>
        <w:rPr>
          <w:lang w:val="en-US"/>
        </w:rPr>
        <w:t>Create method</w:t>
      </w:r>
      <w:bookmarkEnd w:id="41"/>
    </w:p>
    <w:p w:rsidR="009D0F5E" w:rsidRDefault="009053BF">
      <w:pPr>
        <w:rPr>
          <w:lang w:val="en-US"/>
        </w:rPr>
      </w:pPr>
      <w:r w:rsidRPr="009053BF">
        <w:rPr>
          <w:lang w:val="en-US"/>
        </w:rPr>
        <w:t xml:space="preserve">You can configure </w:t>
      </w:r>
      <w:r w:rsidR="005B0367">
        <w:rPr>
          <w:lang w:val="en-US"/>
        </w:rPr>
        <w:t>mapper</w:t>
      </w:r>
      <w:r w:rsidRPr="009053BF">
        <w:rPr>
          <w:lang w:val="en-US"/>
        </w:rPr>
        <w:t xml:space="preserve"> to use custom static create methods to create new instances of destination data objects during the mapping process</w:t>
      </w:r>
      <w:r w:rsidR="00CE4B3C">
        <w:rPr>
          <w:lang w:val="en-US"/>
        </w:rPr>
        <w:t>.</w:t>
      </w:r>
    </w:p>
    <w:tbl>
      <w:tblPr>
        <w:tblStyle w:val="TableGrid"/>
        <w:tblW w:w="0" w:type="auto"/>
        <w:jc w:val="center"/>
        <w:tblLook w:val="04A0"/>
      </w:tblPr>
      <w:tblGrid>
        <w:gridCol w:w="848"/>
        <w:gridCol w:w="1106"/>
        <w:gridCol w:w="866"/>
        <w:gridCol w:w="955"/>
        <w:gridCol w:w="2653"/>
      </w:tblGrid>
      <w:tr w:rsidR="00FE23AE" w:rsidRPr="00574B2F" w:rsidTr="00FE23AE">
        <w:trPr>
          <w:trHeight w:val="284"/>
          <w:jc w:val="center"/>
        </w:trPr>
        <w:tc>
          <w:tcPr>
            <w:tcW w:w="5770" w:type="dxa"/>
            <w:gridSpan w:val="5"/>
            <w:tcBorders>
              <w:bottom w:val="single" w:sz="4" w:space="0" w:color="000000" w:themeColor="text1"/>
            </w:tcBorders>
            <w:shd w:val="clear" w:color="auto" w:fill="0070C0"/>
            <w:noWrap/>
            <w:hideMark/>
          </w:tcPr>
          <w:p w:rsidR="00FE23AE" w:rsidRPr="00574B2F" w:rsidRDefault="00FE23AE" w:rsidP="009D0F5E">
            <w:pPr>
              <w:jc w:val="center"/>
              <w:rPr>
                <w:rFonts w:ascii="Arial" w:hAnsi="Arial" w:cs="Arial"/>
                <w:b/>
                <w:color w:val="FFFFFF"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color w:val="FFFFFF"/>
                <w:sz w:val="16"/>
                <w:szCs w:val="16"/>
              </w:rPr>
              <w:t>Data</w:t>
            </w:r>
            <w:r w:rsidR="00A10BE3">
              <w:rPr>
                <w:rFonts w:ascii="Arial" w:hAnsi="Arial" w:cs="Arial"/>
                <w:b/>
                <w:color w:val="FFFFFF"/>
                <w:sz w:val="16"/>
                <w:szCs w:val="16"/>
                <w:lang w:val="en-US"/>
              </w:rPr>
              <w:t xml:space="preserve"> </w:t>
            </w:r>
            <w:r w:rsidRPr="00574B2F">
              <w:rPr>
                <w:rFonts w:ascii="Arial" w:hAnsi="Arial" w:cs="Arial"/>
                <w:b/>
                <w:color w:val="FFFFFF"/>
                <w:sz w:val="16"/>
                <w:szCs w:val="16"/>
              </w:rPr>
              <w:t>Mapping</w:t>
            </w:r>
            <w:r w:rsidR="00A10BE3">
              <w:rPr>
                <w:rFonts w:ascii="Arial" w:hAnsi="Arial" w:cs="Arial"/>
                <w:b/>
                <w:color w:val="FFFFFF"/>
                <w:sz w:val="16"/>
                <w:szCs w:val="16"/>
                <w:lang w:val="en-US"/>
              </w:rPr>
              <w:t xml:space="preserve"> </w:t>
            </w:r>
            <w:r w:rsidRPr="00574B2F">
              <w:rPr>
                <w:rFonts w:ascii="Arial" w:hAnsi="Arial" w:cs="Arial"/>
                <w:b/>
                <w:color w:val="FFFFFF"/>
                <w:sz w:val="16"/>
                <w:szCs w:val="16"/>
              </w:rPr>
              <w:t>mappings</w:t>
            </w:r>
          </w:p>
        </w:tc>
      </w:tr>
      <w:tr w:rsidR="00FE23AE" w:rsidRPr="00574B2F" w:rsidTr="00C17F67">
        <w:trPr>
          <w:trHeight w:val="284"/>
          <w:jc w:val="center"/>
        </w:trPr>
        <w:tc>
          <w:tcPr>
            <w:tcW w:w="848" w:type="dxa"/>
            <w:shd w:val="clear" w:color="auto" w:fill="FFFF00"/>
            <w:noWrap/>
            <w:hideMark/>
          </w:tcPr>
          <w:p w:rsidR="00FE23AE" w:rsidRPr="00574B2F" w:rsidRDefault="00FE23AE" w:rsidP="009D0F5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</w:rPr>
              <w:t>classA</w:t>
            </w:r>
          </w:p>
        </w:tc>
        <w:tc>
          <w:tcPr>
            <w:tcW w:w="1106" w:type="dxa"/>
            <w:shd w:val="clear" w:color="auto" w:fill="FFFF00"/>
            <w:noWrap/>
            <w:hideMark/>
          </w:tcPr>
          <w:p w:rsidR="00FE23AE" w:rsidRPr="00574B2F" w:rsidRDefault="00FE23AE" w:rsidP="009D0F5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</w:rPr>
              <w:t>classB</w:t>
            </w:r>
          </w:p>
        </w:tc>
        <w:tc>
          <w:tcPr>
            <w:tcW w:w="866" w:type="dxa"/>
            <w:shd w:val="clear" w:color="auto" w:fill="FFFF00"/>
            <w:noWrap/>
            <w:hideMark/>
          </w:tcPr>
          <w:p w:rsidR="00FE23AE" w:rsidRPr="00574B2F" w:rsidRDefault="00FE23AE" w:rsidP="009D0F5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</w:rPr>
              <w:t>fieldA</w:t>
            </w:r>
          </w:p>
        </w:tc>
        <w:tc>
          <w:tcPr>
            <w:tcW w:w="955" w:type="dxa"/>
            <w:shd w:val="clear" w:color="auto" w:fill="FFFF00"/>
            <w:noWrap/>
            <w:hideMark/>
          </w:tcPr>
          <w:p w:rsidR="00FE23AE" w:rsidRPr="00574B2F" w:rsidRDefault="00FE23AE" w:rsidP="009D0F5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</w:rPr>
              <w:t>fieldB</w:t>
            </w:r>
          </w:p>
        </w:tc>
        <w:tc>
          <w:tcPr>
            <w:tcW w:w="1995" w:type="dxa"/>
            <w:shd w:val="clear" w:color="auto" w:fill="FFC000"/>
          </w:tcPr>
          <w:p w:rsidR="00FE23AE" w:rsidRPr="00574B2F" w:rsidRDefault="00FE23AE" w:rsidP="009D0F5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FE23AE">
              <w:rPr>
                <w:rFonts w:ascii="Arial" w:hAnsi="Arial" w:cs="Arial"/>
                <w:b/>
                <w:sz w:val="16"/>
                <w:szCs w:val="16"/>
              </w:rPr>
              <w:t>fieldACreateMethod</w:t>
            </w:r>
          </w:p>
        </w:tc>
      </w:tr>
      <w:tr w:rsidR="00FE23AE" w:rsidRPr="00574B2F" w:rsidTr="00C17F67">
        <w:trPr>
          <w:trHeight w:val="284"/>
          <w:jc w:val="center"/>
        </w:trPr>
        <w:tc>
          <w:tcPr>
            <w:tcW w:w="848" w:type="dxa"/>
            <w:shd w:val="clear" w:color="auto" w:fill="FFFF00"/>
            <w:noWrap/>
            <w:hideMark/>
          </w:tcPr>
          <w:p w:rsidR="00FE23AE" w:rsidRPr="00574B2F" w:rsidRDefault="00FE23AE" w:rsidP="009D0F5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  <w:lang w:val="en-US"/>
              </w:rPr>
              <w:t>C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lass</w:t>
            </w:r>
            <w:r w:rsidR="00A10BE3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A</w:t>
            </w:r>
          </w:p>
        </w:tc>
        <w:tc>
          <w:tcPr>
            <w:tcW w:w="1106" w:type="dxa"/>
            <w:shd w:val="clear" w:color="auto" w:fill="FFFF00"/>
            <w:noWrap/>
            <w:hideMark/>
          </w:tcPr>
          <w:p w:rsidR="00FE23AE" w:rsidRPr="00574B2F" w:rsidRDefault="00FE23AE" w:rsidP="009D0F5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  <w:lang w:val="en-US"/>
              </w:rPr>
              <w:t>C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lass</w:t>
            </w:r>
            <w:r w:rsidR="00A10BE3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B</w:t>
            </w:r>
          </w:p>
        </w:tc>
        <w:tc>
          <w:tcPr>
            <w:tcW w:w="866" w:type="dxa"/>
            <w:shd w:val="clear" w:color="auto" w:fill="FFFF00"/>
            <w:noWrap/>
            <w:hideMark/>
          </w:tcPr>
          <w:p w:rsidR="00FE23AE" w:rsidRPr="00574B2F" w:rsidRDefault="00FE23AE" w:rsidP="009D0F5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  <w:lang w:val="en-US"/>
              </w:rPr>
              <w:t>F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ield</w:t>
            </w:r>
            <w:r w:rsidR="00A10BE3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A</w:t>
            </w:r>
          </w:p>
        </w:tc>
        <w:tc>
          <w:tcPr>
            <w:tcW w:w="955" w:type="dxa"/>
            <w:shd w:val="clear" w:color="auto" w:fill="FFFF00"/>
            <w:noWrap/>
            <w:hideMark/>
          </w:tcPr>
          <w:p w:rsidR="00FE23AE" w:rsidRPr="00574B2F" w:rsidRDefault="00FE23AE" w:rsidP="009D0F5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  <w:lang w:val="en-US"/>
              </w:rPr>
              <w:t>F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ield</w:t>
            </w:r>
            <w:r w:rsidR="00A10BE3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B</w:t>
            </w:r>
          </w:p>
        </w:tc>
        <w:tc>
          <w:tcPr>
            <w:tcW w:w="1995" w:type="dxa"/>
            <w:shd w:val="clear" w:color="auto" w:fill="FFC000"/>
          </w:tcPr>
          <w:p w:rsidR="00B26304" w:rsidRDefault="00FE23AE">
            <w:pPr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n-US"/>
              </w:rPr>
              <w:t>F</w:t>
            </w:r>
            <w:r w:rsidRPr="0018051E">
              <w:rPr>
                <w:rFonts w:ascii="Arial" w:hAnsi="Arial" w:cs="Arial"/>
                <w:b/>
                <w:sz w:val="16"/>
                <w:szCs w:val="16"/>
                <w:lang w:val="en-US"/>
              </w:rPr>
              <w:t>ield</w:t>
            </w:r>
            <w:r w:rsidR="00A10BE3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</w:t>
            </w:r>
            <w:r w:rsidRPr="0018051E">
              <w:rPr>
                <w:rFonts w:ascii="Arial" w:hAnsi="Arial" w:cs="Arial"/>
                <w:b/>
                <w:sz w:val="16"/>
                <w:szCs w:val="16"/>
                <w:lang w:val="en-US"/>
              </w:rPr>
              <w:t>A</w:t>
            </w:r>
            <w:r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Create Method</w:t>
            </w:r>
          </w:p>
        </w:tc>
      </w:tr>
      <w:tr w:rsidR="00FE23AE" w:rsidRPr="00574B2F" w:rsidTr="00FE23AE">
        <w:trPr>
          <w:trHeight w:val="284"/>
          <w:jc w:val="center"/>
        </w:trPr>
        <w:tc>
          <w:tcPr>
            <w:tcW w:w="848" w:type="dxa"/>
            <w:noWrap/>
            <w:hideMark/>
          </w:tcPr>
          <w:p w:rsidR="00FE23AE" w:rsidRPr="00574B2F" w:rsidRDefault="00FE23AE" w:rsidP="009D0F5E">
            <w:pPr>
              <w:rPr>
                <w:rFonts w:ascii="Arial" w:hAnsi="Arial" w:cs="Arial"/>
                <w:sz w:val="16"/>
                <w:szCs w:val="16"/>
              </w:rPr>
            </w:pPr>
            <w:r w:rsidRPr="00574B2F">
              <w:rPr>
                <w:rFonts w:ascii="Arial" w:hAnsi="Arial" w:cs="Arial"/>
                <w:sz w:val="16"/>
                <w:szCs w:val="16"/>
              </w:rPr>
              <w:t>Source</w:t>
            </w:r>
          </w:p>
        </w:tc>
        <w:tc>
          <w:tcPr>
            <w:tcW w:w="1106" w:type="dxa"/>
            <w:noWrap/>
            <w:hideMark/>
          </w:tcPr>
          <w:p w:rsidR="00FE23AE" w:rsidRPr="00574B2F" w:rsidRDefault="00FE23AE" w:rsidP="009D0F5E">
            <w:pPr>
              <w:rPr>
                <w:rFonts w:ascii="Arial" w:hAnsi="Arial" w:cs="Arial"/>
                <w:sz w:val="16"/>
                <w:szCs w:val="16"/>
              </w:rPr>
            </w:pPr>
            <w:r w:rsidRPr="00574B2F">
              <w:rPr>
                <w:rFonts w:ascii="Arial" w:hAnsi="Arial" w:cs="Arial"/>
                <w:sz w:val="16"/>
                <w:szCs w:val="16"/>
              </w:rPr>
              <w:t>Destination</w:t>
            </w:r>
          </w:p>
        </w:tc>
        <w:tc>
          <w:tcPr>
            <w:tcW w:w="866" w:type="dxa"/>
            <w:noWrap/>
            <w:hideMark/>
          </w:tcPr>
          <w:p w:rsidR="00FE23AE" w:rsidRPr="0018051E" w:rsidRDefault="00FE23AE" w:rsidP="009D0F5E">
            <w:pPr>
              <w:jc w:val="left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srcField</w:t>
            </w:r>
          </w:p>
        </w:tc>
        <w:tc>
          <w:tcPr>
            <w:tcW w:w="955" w:type="dxa"/>
            <w:noWrap/>
            <w:hideMark/>
          </w:tcPr>
          <w:p w:rsidR="00FE23AE" w:rsidRPr="0018051E" w:rsidRDefault="00FE23AE" w:rsidP="009D0F5E">
            <w:pPr>
              <w:jc w:val="left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destField</w:t>
            </w:r>
          </w:p>
        </w:tc>
        <w:tc>
          <w:tcPr>
            <w:tcW w:w="1995" w:type="dxa"/>
          </w:tcPr>
          <w:p w:rsidR="00FE23AE" w:rsidRDefault="00FE23AE" w:rsidP="009D0F5E">
            <w:pPr>
              <w:jc w:val="left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FE23AE">
              <w:rPr>
                <w:rFonts w:ascii="Arial" w:hAnsi="Arial" w:cs="Arial"/>
                <w:sz w:val="16"/>
                <w:szCs w:val="16"/>
                <w:lang w:val="en-US"/>
              </w:rPr>
              <w:t>CreateMethodClass.createMethod</w:t>
            </w:r>
          </w:p>
        </w:tc>
      </w:tr>
    </w:tbl>
    <w:p w:rsidR="00FE23AE" w:rsidRDefault="00FE23AE" w:rsidP="00FE23AE">
      <w:pPr>
        <w:spacing w:before="240"/>
        <w:jc w:val="center"/>
        <w:rPr>
          <w:rStyle w:val="SubtleEmphasis"/>
          <w:lang w:val="en-US"/>
        </w:rPr>
      </w:pPr>
      <w:r w:rsidRPr="00635F9C">
        <w:rPr>
          <w:rStyle w:val="SubtleEmphasis"/>
          <w:lang w:val="en-US"/>
        </w:rPr>
        <w:t>Table</w:t>
      </w:r>
      <w:fldSimple w:instr=" SEQ Table  \* MERGEFORMAT ">
        <w:r w:rsidR="005A4B11" w:rsidRPr="005A4B11">
          <w:rPr>
            <w:rStyle w:val="SubtleEmphasis"/>
            <w:noProof/>
          </w:rPr>
          <w:t>32</w:t>
        </w:r>
      </w:fldSimple>
      <w:r w:rsidRPr="00635F9C">
        <w:rPr>
          <w:rStyle w:val="SubtleEmphasis"/>
          <w:lang w:val="en-US"/>
        </w:rPr>
        <w:t xml:space="preserve">. </w:t>
      </w:r>
      <w:r>
        <w:rPr>
          <w:rStyle w:val="SubtleEmphasis"/>
          <w:lang w:val="en-US"/>
        </w:rPr>
        <w:t>Field type casting example</w:t>
      </w:r>
    </w:p>
    <w:p w:rsidR="009D0F5E" w:rsidRDefault="00041B1D">
      <w:pPr>
        <w:rPr>
          <w:lang w:val="en-US"/>
        </w:rPr>
      </w:pPr>
      <w:r>
        <w:rPr>
          <w:lang w:val="en-US"/>
        </w:rPr>
        <w:t>Create method is a java static method with no parameters.</w:t>
      </w:r>
    </w:p>
    <w:p w:rsidR="00B26304" w:rsidRDefault="009053BF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9053BF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public</w:t>
      </w:r>
      <w:r w:rsidR="005B7315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 xml:space="preserve"> </w:t>
      </w:r>
      <w:r w:rsidRPr="009053BF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class</w:t>
      </w:r>
      <w:r w:rsidRPr="009053B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CreateMethodClass {</w:t>
      </w:r>
    </w:p>
    <w:p w:rsidR="00B26304" w:rsidRDefault="00B26304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urier New" w:hAnsi="Courier New" w:cs="Courier New"/>
          <w:sz w:val="18"/>
          <w:szCs w:val="18"/>
          <w:lang w:val="en-US"/>
        </w:rPr>
      </w:pPr>
    </w:p>
    <w:p w:rsidR="00416AEB" w:rsidRDefault="009053BF">
      <w:pPr>
        <w:autoSpaceDE w:val="0"/>
        <w:autoSpaceDN w:val="0"/>
        <w:adjustRightInd w:val="0"/>
        <w:spacing w:after="0" w:line="240" w:lineRule="auto"/>
        <w:ind w:left="708" w:firstLine="708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9053BF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public</w:t>
      </w:r>
      <w:r w:rsidR="005B7315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 xml:space="preserve"> </w:t>
      </w:r>
      <w:r w:rsidRPr="009053BF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static</w:t>
      </w:r>
      <w:r w:rsidR="005B7315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 xml:space="preserve"> </w:t>
      </w:r>
      <w:r w:rsidR="00E517C1">
        <w:rPr>
          <w:rFonts w:ascii="Courier New" w:hAnsi="Courier New" w:cs="Courier New"/>
          <w:color w:val="000000"/>
          <w:sz w:val="18"/>
          <w:szCs w:val="18"/>
          <w:lang w:val="en-US"/>
        </w:rPr>
        <w:t>CustomType</w:t>
      </w:r>
      <w:r w:rsidRPr="009053B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createMethod() {</w:t>
      </w:r>
    </w:p>
    <w:p w:rsidR="00416AEB" w:rsidRDefault="009053BF">
      <w:pPr>
        <w:autoSpaceDE w:val="0"/>
        <w:autoSpaceDN w:val="0"/>
        <w:adjustRightInd w:val="0"/>
        <w:spacing w:after="0" w:line="240" w:lineRule="auto"/>
        <w:ind w:left="1416" w:firstLine="708"/>
        <w:jc w:val="lef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053BF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return</w:t>
      </w:r>
      <w:r w:rsidR="005B7315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 xml:space="preserve"> </w:t>
      </w:r>
      <w:r w:rsidR="00124C06" w:rsidRPr="00584E6D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new</w:t>
      </w:r>
      <w:r w:rsidR="005B7315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 xml:space="preserve"> </w:t>
      </w:r>
      <w:r w:rsidR="00E517C1">
        <w:rPr>
          <w:rFonts w:ascii="Courier New" w:hAnsi="Courier New" w:cs="Courier New"/>
          <w:color w:val="000000"/>
          <w:sz w:val="18"/>
          <w:szCs w:val="18"/>
          <w:lang w:val="en-US"/>
        </w:rPr>
        <w:t>CustomType</w:t>
      </w:r>
      <w:r w:rsidR="00124C06" w:rsidRPr="00584E6D">
        <w:rPr>
          <w:rFonts w:ascii="Courier New" w:hAnsi="Courier New" w:cs="Courier New"/>
          <w:color w:val="000000"/>
          <w:sz w:val="18"/>
          <w:szCs w:val="18"/>
          <w:lang w:val="en-US"/>
        </w:rPr>
        <w:t>();</w:t>
      </w:r>
    </w:p>
    <w:p w:rsidR="00B26304" w:rsidRPr="007C7B1B" w:rsidRDefault="009053BF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9053B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="00611AAA" w:rsidRPr="00611AAA">
        <w:rPr>
          <w:rFonts w:ascii="Courier New" w:hAnsi="Courier New" w:cs="Courier New"/>
          <w:color w:val="000000"/>
          <w:sz w:val="18"/>
          <w:szCs w:val="18"/>
          <w:lang w:val="en-US"/>
        </w:rPr>
        <w:t>}</w:t>
      </w:r>
    </w:p>
    <w:p w:rsidR="00B26304" w:rsidRDefault="00611AAA">
      <w:pPr>
        <w:ind w:left="708"/>
        <w:rPr>
          <w:lang w:val="en-US"/>
        </w:rPr>
      </w:pPr>
      <w:r w:rsidRPr="00611AAA">
        <w:rPr>
          <w:rFonts w:ascii="Courier New" w:hAnsi="Courier New" w:cs="Courier New"/>
          <w:color w:val="000000"/>
          <w:sz w:val="18"/>
          <w:szCs w:val="18"/>
          <w:lang w:val="en-US"/>
        </w:rPr>
        <w:t>}</w:t>
      </w:r>
    </w:p>
    <w:p w:rsidR="00E83FE6" w:rsidRDefault="00A36658" w:rsidP="00C206E1">
      <w:pPr>
        <w:pStyle w:val="Heading2"/>
        <w:rPr>
          <w:lang w:val="en-US"/>
        </w:rPr>
      </w:pPr>
      <w:bookmarkStart w:id="42" w:name="_Configuration"/>
      <w:bookmarkStart w:id="43" w:name="_Toc290471825"/>
      <w:bookmarkEnd w:id="42"/>
      <w:r>
        <w:rPr>
          <w:lang w:val="en-US"/>
        </w:rPr>
        <w:t>Mapping inheritance</w:t>
      </w:r>
      <w:bookmarkEnd w:id="43"/>
    </w:p>
    <w:p w:rsidR="009115A4" w:rsidRDefault="003516F1">
      <w:pPr>
        <w:jc w:val="left"/>
        <w:rPr>
          <w:lang w:val="en-US"/>
        </w:rPr>
      </w:pPr>
      <w:r>
        <w:rPr>
          <w:lang w:val="en-US"/>
        </w:rPr>
        <w:t>In case of</w:t>
      </w:r>
      <w:r w:rsidR="009053BF" w:rsidRPr="009053BF">
        <w:rPr>
          <w:lang w:val="en-US"/>
        </w:rPr>
        <w:t xml:space="preserve"> mapping subclasses that also have base class attributes you </w:t>
      </w:r>
      <w:r w:rsidR="001B7910">
        <w:rPr>
          <w:lang w:val="en-US"/>
        </w:rPr>
        <w:t>don’t need to define for this attributes individual mappings if they are already defined for super class mapping.</w:t>
      </w:r>
      <w:r w:rsidR="00FC273C">
        <w:rPr>
          <w:lang w:val="en-US"/>
        </w:rPr>
        <w:t xml:space="preserve"> For example, we have the following classes:</w:t>
      </w:r>
    </w:p>
    <w:p w:rsidR="00B26304" w:rsidRDefault="009053BF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9053BF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public</w:t>
      </w:r>
      <w:r w:rsidR="00D64A7E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 xml:space="preserve"> </w:t>
      </w:r>
      <w:r w:rsidRPr="009053BF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class</w:t>
      </w:r>
      <w:r w:rsidRPr="009053B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Source {</w:t>
      </w:r>
    </w:p>
    <w:p w:rsidR="00416AEB" w:rsidRDefault="009053BF">
      <w:pPr>
        <w:autoSpaceDE w:val="0"/>
        <w:autoSpaceDN w:val="0"/>
        <w:adjustRightInd w:val="0"/>
        <w:spacing w:after="0" w:line="240" w:lineRule="auto"/>
        <w:ind w:left="708" w:firstLine="708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9053BF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private</w:t>
      </w:r>
      <w:r w:rsidRPr="009053B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String </w:t>
      </w:r>
      <w:r w:rsidRPr="009053BF">
        <w:rPr>
          <w:rFonts w:ascii="Courier New" w:hAnsi="Courier New" w:cs="Courier New"/>
          <w:color w:val="0000C0"/>
          <w:sz w:val="18"/>
          <w:szCs w:val="18"/>
          <w:lang w:val="en-US"/>
        </w:rPr>
        <w:t>firstField</w:t>
      </w:r>
      <w:r w:rsidRPr="009053BF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416AEB" w:rsidRDefault="009053BF">
      <w:pPr>
        <w:autoSpaceDE w:val="0"/>
        <w:autoSpaceDN w:val="0"/>
        <w:adjustRightInd w:val="0"/>
        <w:spacing w:after="0" w:line="240" w:lineRule="auto"/>
        <w:ind w:left="708" w:firstLine="708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9053BF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private</w:t>
      </w:r>
      <w:r w:rsidRPr="009053B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String </w:t>
      </w:r>
      <w:r w:rsidRPr="009053BF">
        <w:rPr>
          <w:rFonts w:ascii="Courier New" w:hAnsi="Courier New" w:cs="Courier New"/>
          <w:color w:val="0000C0"/>
          <w:sz w:val="18"/>
          <w:szCs w:val="18"/>
          <w:lang w:val="en-US"/>
        </w:rPr>
        <w:t>secondField</w:t>
      </w:r>
      <w:r w:rsidRPr="009053BF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B26304" w:rsidRDefault="00B26304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urier New" w:hAnsi="Courier New" w:cs="Courier New"/>
          <w:sz w:val="18"/>
          <w:szCs w:val="18"/>
          <w:lang w:val="en-US"/>
        </w:rPr>
      </w:pPr>
    </w:p>
    <w:p w:rsidR="00B26304" w:rsidRDefault="009053BF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9053BF">
        <w:rPr>
          <w:rFonts w:ascii="Courier New" w:hAnsi="Courier New" w:cs="Courier New"/>
          <w:sz w:val="18"/>
          <w:szCs w:val="18"/>
          <w:lang w:val="en-US"/>
        </w:rPr>
        <w:tab/>
        <w:t>…</w:t>
      </w:r>
    </w:p>
    <w:p w:rsidR="00B26304" w:rsidRDefault="009053BF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053BF">
        <w:rPr>
          <w:rFonts w:ascii="Courier New" w:hAnsi="Courier New" w:cs="Courier New"/>
          <w:color w:val="000000"/>
          <w:sz w:val="18"/>
          <w:szCs w:val="18"/>
          <w:lang w:val="en-US"/>
        </w:rPr>
        <w:t>}</w:t>
      </w:r>
    </w:p>
    <w:p w:rsidR="00B26304" w:rsidRDefault="00B26304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B26304" w:rsidRDefault="009053BF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9053BF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public</w:t>
      </w:r>
      <w:r w:rsidR="00D64A7E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 xml:space="preserve"> </w:t>
      </w:r>
      <w:r w:rsidRPr="009053BF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class</w:t>
      </w:r>
      <w:r w:rsidRPr="009053B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ParentDest {</w:t>
      </w:r>
    </w:p>
    <w:p w:rsidR="00416AEB" w:rsidRDefault="009053BF">
      <w:pPr>
        <w:autoSpaceDE w:val="0"/>
        <w:autoSpaceDN w:val="0"/>
        <w:adjustRightInd w:val="0"/>
        <w:spacing w:after="0" w:line="240" w:lineRule="auto"/>
        <w:ind w:left="708" w:firstLine="708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9053BF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private</w:t>
      </w:r>
      <w:r w:rsidRPr="009053B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String </w:t>
      </w:r>
      <w:r w:rsidRPr="009053BF">
        <w:rPr>
          <w:rFonts w:ascii="Courier New" w:hAnsi="Courier New" w:cs="Courier New"/>
          <w:color w:val="0000C0"/>
          <w:sz w:val="18"/>
          <w:szCs w:val="18"/>
          <w:lang w:val="en-US"/>
        </w:rPr>
        <w:t>firstField</w:t>
      </w:r>
      <w:r w:rsidRPr="009053BF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B26304" w:rsidRDefault="00B26304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urier New" w:hAnsi="Courier New" w:cs="Courier New"/>
          <w:sz w:val="18"/>
          <w:szCs w:val="18"/>
          <w:lang w:val="en-US"/>
        </w:rPr>
      </w:pPr>
    </w:p>
    <w:p w:rsidR="00B26304" w:rsidRDefault="009053BF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9053BF">
        <w:rPr>
          <w:rFonts w:ascii="Courier New" w:hAnsi="Courier New" w:cs="Courier New"/>
          <w:sz w:val="18"/>
          <w:szCs w:val="18"/>
          <w:lang w:val="en-US"/>
        </w:rPr>
        <w:tab/>
        <w:t>…</w:t>
      </w:r>
    </w:p>
    <w:p w:rsidR="00B26304" w:rsidRDefault="009053BF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053BF">
        <w:rPr>
          <w:rFonts w:ascii="Courier New" w:hAnsi="Courier New" w:cs="Courier New"/>
          <w:color w:val="000000"/>
          <w:sz w:val="18"/>
          <w:szCs w:val="18"/>
          <w:lang w:val="en-US"/>
        </w:rPr>
        <w:t>}</w:t>
      </w:r>
    </w:p>
    <w:p w:rsidR="00B26304" w:rsidRDefault="00B26304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B26304" w:rsidRDefault="009053BF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9053BF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public</w:t>
      </w:r>
      <w:r w:rsidR="00D64A7E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 xml:space="preserve"> </w:t>
      </w:r>
      <w:r w:rsidRPr="009053BF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class</w:t>
      </w:r>
      <w:r w:rsidRPr="009053B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ChildDest </w:t>
      </w:r>
      <w:r w:rsidRPr="009053BF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extends</w:t>
      </w:r>
      <w:r w:rsidRPr="009053B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ParentDest {</w:t>
      </w:r>
    </w:p>
    <w:p w:rsidR="00416AEB" w:rsidRDefault="009053BF">
      <w:pPr>
        <w:autoSpaceDE w:val="0"/>
        <w:autoSpaceDN w:val="0"/>
        <w:adjustRightInd w:val="0"/>
        <w:spacing w:after="0" w:line="240" w:lineRule="auto"/>
        <w:ind w:left="708" w:firstLine="708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9053BF">
        <w:rPr>
          <w:rFonts w:ascii="Courier New" w:hAnsi="Courier New" w:cs="Courier New"/>
          <w:b/>
          <w:bCs/>
          <w:color w:val="7F0055"/>
          <w:sz w:val="18"/>
          <w:szCs w:val="18"/>
          <w:lang w:val="en-US"/>
        </w:rPr>
        <w:t>private</w:t>
      </w:r>
      <w:r w:rsidRPr="009053B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String </w:t>
      </w:r>
      <w:r w:rsidRPr="009053BF">
        <w:rPr>
          <w:rFonts w:ascii="Courier New" w:hAnsi="Courier New" w:cs="Courier New"/>
          <w:color w:val="0000C0"/>
          <w:sz w:val="18"/>
          <w:szCs w:val="18"/>
          <w:lang w:val="en-US"/>
        </w:rPr>
        <w:t>secondField</w:t>
      </w:r>
      <w:r w:rsidRPr="009053BF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B26304" w:rsidRDefault="00B26304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urier New" w:hAnsi="Courier New" w:cs="Courier New"/>
          <w:sz w:val="18"/>
          <w:szCs w:val="18"/>
          <w:lang w:val="en-US"/>
        </w:rPr>
      </w:pPr>
    </w:p>
    <w:p w:rsidR="00B26304" w:rsidRDefault="009053BF">
      <w:pPr>
        <w:autoSpaceDE w:val="0"/>
        <w:autoSpaceDN w:val="0"/>
        <w:adjustRightInd w:val="0"/>
        <w:spacing w:after="0" w:line="240" w:lineRule="auto"/>
        <w:ind w:left="708" w:firstLine="708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9053BF">
        <w:rPr>
          <w:rFonts w:ascii="Courier New" w:hAnsi="Courier New" w:cs="Courier New"/>
          <w:sz w:val="18"/>
          <w:szCs w:val="18"/>
          <w:lang w:val="en-US"/>
        </w:rPr>
        <w:lastRenderedPageBreak/>
        <w:t>…</w:t>
      </w:r>
    </w:p>
    <w:p w:rsidR="00B26304" w:rsidRDefault="009053BF">
      <w:pPr>
        <w:autoSpaceDE w:val="0"/>
        <w:autoSpaceDN w:val="0"/>
        <w:adjustRightInd w:val="0"/>
        <w:spacing w:after="0" w:line="240" w:lineRule="auto"/>
        <w:ind w:left="708"/>
        <w:jc w:val="left"/>
        <w:rPr>
          <w:rFonts w:ascii="Courier New" w:hAnsi="Courier New" w:cs="Courier New"/>
          <w:sz w:val="18"/>
          <w:szCs w:val="18"/>
          <w:lang w:val="en-US"/>
        </w:rPr>
      </w:pPr>
      <w:r w:rsidRPr="009053BF">
        <w:rPr>
          <w:rFonts w:ascii="Courier New" w:hAnsi="Courier New" w:cs="Courier New"/>
          <w:color w:val="000000"/>
          <w:sz w:val="18"/>
          <w:szCs w:val="18"/>
          <w:lang w:val="en-US"/>
        </w:rPr>
        <w:t>}</w:t>
      </w:r>
    </w:p>
    <w:p w:rsidR="00DB5475" w:rsidRDefault="00DB5475" w:rsidP="00DB5475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2A35A4" w:rsidRDefault="00347483" w:rsidP="002A35A4">
      <w:pPr>
        <w:jc w:val="left"/>
        <w:rPr>
          <w:lang w:val="en-US"/>
        </w:rPr>
      </w:pPr>
      <w:r>
        <w:rPr>
          <w:lang w:val="en-US"/>
        </w:rPr>
        <w:t>Next, we defined the following mapping</w:t>
      </w:r>
      <w:r w:rsidR="002A35A4">
        <w:rPr>
          <w:lang w:val="en-US"/>
        </w:rPr>
        <w:t>:</w:t>
      </w:r>
    </w:p>
    <w:tbl>
      <w:tblPr>
        <w:tblStyle w:val="TableGrid"/>
        <w:tblW w:w="0" w:type="auto"/>
        <w:jc w:val="center"/>
        <w:tblLook w:val="04A0"/>
      </w:tblPr>
      <w:tblGrid>
        <w:gridCol w:w="892"/>
        <w:gridCol w:w="1017"/>
        <w:gridCol w:w="1375"/>
        <w:gridCol w:w="1425"/>
      </w:tblGrid>
      <w:tr w:rsidR="00DA6D54" w:rsidRPr="00574B2F" w:rsidTr="00A10BE3">
        <w:trPr>
          <w:trHeight w:val="284"/>
          <w:jc w:val="center"/>
        </w:trPr>
        <w:tc>
          <w:tcPr>
            <w:tcW w:w="4709" w:type="dxa"/>
            <w:gridSpan w:val="4"/>
            <w:tcBorders>
              <w:bottom w:val="single" w:sz="4" w:space="0" w:color="000000" w:themeColor="text1"/>
            </w:tcBorders>
            <w:shd w:val="clear" w:color="auto" w:fill="0070C0"/>
            <w:noWrap/>
            <w:hideMark/>
          </w:tcPr>
          <w:p w:rsidR="00DA6D54" w:rsidRPr="002C107C" w:rsidRDefault="00DA6D54" w:rsidP="009D0F5E">
            <w:pPr>
              <w:spacing w:after="200" w:line="276" w:lineRule="auto"/>
              <w:jc w:val="center"/>
              <w:rPr>
                <w:rFonts w:ascii="Arial" w:hAnsi="Arial" w:cs="Arial"/>
                <w:b/>
                <w:color w:val="FFFFFF"/>
                <w:sz w:val="16"/>
                <w:szCs w:val="16"/>
                <w:lang w:val="en-US"/>
              </w:rPr>
            </w:pPr>
            <w:r w:rsidRPr="00574B2F">
              <w:rPr>
                <w:rFonts w:ascii="Arial" w:hAnsi="Arial" w:cs="Arial"/>
                <w:b/>
                <w:color w:val="FFFFFF"/>
                <w:sz w:val="16"/>
                <w:szCs w:val="16"/>
              </w:rPr>
              <w:t>Data</w:t>
            </w:r>
            <w:r w:rsidR="00A10BE3">
              <w:rPr>
                <w:rFonts w:ascii="Arial" w:hAnsi="Arial" w:cs="Arial"/>
                <w:b/>
                <w:color w:val="FFFFFF"/>
                <w:sz w:val="16"/>
                <w:szCs w:val="16"/>
                <w:lang w:val="en-US"/>
              </w:rPr>
              <w:t xml:space="preserve"> </w:t>
            </w:r>
            <w:r w:rsidRPr="00574B2F">
              <w:rPr>
                <w:rFonts w:ascii="Arial" w:hAnsi="Arial" w:cs="Arial"/>
                <w:b/>
                <w:color w:val="FFFFFF"/>
                <w:sz w:val="16"/>
                <w:szCs w:val="16"/>
              </w:rPr>
              <w:t>Mapping</w:t>
            </w:r>
            <w:r w:rsidR="00A10BE3">
              <w:rPr>
                <w:rFonts w:ascii="Arial" w:hAnsi="Arial" w:cs="Arial"/>
                <w:b/>
                <w:color w:val="FFFFFF"/>
                <w:sz w:val="16"/>
                <w:szCs w:val="16"/>
                <w:lang w:val="en-US"/>
              </w:rPr>
              <w:t xml:space="preserve"> </w:t>
            </w:r>
            <w:r w:rsidRPr="00574B2F">
              <w:rPr>
                <w:rFonts w:ascii="Arial" w:hAnsi="Arial" w:cs="Arial"/>
                <w:b/>
                <w:color w:val="FFFFFF"/>
                <w:sz w:val="16"/>
                <w:szCs w:val="16"/>
              </w:rPr>
              <w:t>mappings</w:t>
            </w:r>
          </w:p>
        </w:tc>
      </w:tr>
      <w:tr w:rsidR="00DA6D54" w:rsidRPr="00574B2F" w:rsidTr="00A10BE3">
        <w:trPr>
          <w:trHeight w:val="284"/>
          <w:jc w:val="center"/>
        </w:trPr>
        <w:tc>
          <w:tcPr>
            <w:tcW w:w="892" w:type="dxa"/>
            <w:shd w:val="clear" w:color="auto" w:fill="FFFF00"/>
            <w:noWrap/>
            <w:hideMark/>
          </w:tcPr>
          <w:p w:rsidR="00DA6D54" w:rsidRPr="00574B2F" w:rsidRDefault="00DA6D54" w:rsidP="009D0F5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</w:rPr>
              <w:t>classA</w:t>
            </w:r>
          </w:p>
        </w:tc>
        <w:tc>
          <w:tcPr>
            <w:tcW w:w="1017" w:type="dxa"/>
            <w:shd w:val="clear" w:color="auto" w:fill="FFFF00"/>
            <w:noWrap/>
            <w:hideMark/>
          </w:tcPr>
          <w:p w:rsidR="00DA6D54" w:rsidRPr="00574B2F" w:rsidRDefault="00DA6D54" w:rsidP="009D0F5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</w:rPr>
              <w:t>classB</w:t>
            </w:r>
          </w:p>
        </w:tc>
        <w:tc>
          <w:tcPr>
            <w:tcW w:w="1375" w:type="dxa"/>
            <w:shd w:val="clear" w:color="auto" w:fill="FFFF00"/>
            <w:noWrap/>
            <w:hideMark/>
          </w:tcPr>
          <w:p w:rsidR="00DA6D54" w:rsidRPr="00574B2F" w:rsidRDefault="00DA6D54" w:rsidP="009D0F5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</w:rPr>
              <w:t>fieldA</w:t>
            </w:r>
          </w:p>
        </w:tc>
        <w:tc>
          <w:tcPr>
            <w:tcW w:w="1425" w:type="dxa"/>
            <w:shd w:val="clear" w:color="auto" w:fill="FFFF00"/>
            <w:noWrap/>
            <w:hideMark/>
          </w:tcPr>
          <w:p w:rsidR="00DA6D54" w:rsidRPr="00574B2F" w:rsidRDefault="00DA6D54" w:rsidP="009D0F5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</w:rPr>
              <w:t>fieldB</w:t>
            </w:r>
          </w:p>
        </w:tc>
      </w:tr>
      <w:tr w:rsidR="00DA6D54" w:rsidRPr="00574B2F" w:rsidTr="00A10BE3">
        <w:trPr>
          <w:trHeight w:val="284"/>
          <w:jc w:val="center"/>
        </w:trPr>
        <w:tc>
          <w:tcPr>
            <w:tcW w:w="892" w:type="dxa"/>
            <w:shd w:val="clear" w:color="auto" w:fill="FFFF00"/>
            <w:noWrap/>
            <w:hideMark/>
          </w:tcPr>
          <w:p w:rsidR="00DA6D54" w:rsidRPr="00574B2F" w:rsidRDefault="00DA6D54" w:rsidP="009D0F5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  <w:lang w:val="en-US"/>
              </w:rPr>
              <w:t>C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lass</w:t>
            </w:r>
            <w:r w:rsidR="00A10BE3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A</w:t>
            </w:r>
          </w:p>
        </w:tc>
        <w:tc>
          <w:tcPr>
            <w:tcW w:w="1017" w:type="dxa"/>
            <w:shd w:val="clear" w:color="auto" w:fill="FFFF00"/>
            <w:noWrap/>
            <w:hideMark/>
          </w:tcPr>
          <w:p w:rsidR="00DA6D54" w:rsidRPr="00574B2F" w:rsidRDefault="00DA6D54" w:rsidP="009D0F5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  <w:lang w:val="en-US"/>
              </w:rPr>
              <w:t>C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lass</w:t>
            </w:r>
            <w:r w:rsidR="00A10BE3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B</w:t>
            </w:r>
          </w:p>
        </w:tc>
        <w:tc>
          <w:tcPr>
            <w:tcW w:w="1375" w:type="dxa"/>
            <w:shd w:val="clear" w:color="auto" w:fill="FFFF00"/>
            <w:noWrap/>
            <w:hideMark/>
          </w:tcPr>
          <w:p w:rsidR="00DA6D54" w:rsidRPr="00574B2F" w:rsidRDefault="00DA6D54" w:rsidP="009D0F5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  <w:lang w:val="en-US"/>
              </w:rPr>
              <w:t>F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ield</w:t>
            </w:r>
            <w:r w:rsidR="00A10BE3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A</w:t>
            </w:r>
          </w:p>
        </w:tc>
        <w:tc>
          <w:tcPr>
            <w:tcW w:w="1425" w:type="dxa"/>
            <w:shd w:val="clear" w:color="auto" w:fill="FFFF00"/>
            <w:noWrap/>
            <w:hideMark/>
          </w:tcPr>
          <w:p w:rsidR="00DA6D54" w:rsidRPr="00574B2F" w:rsidRDefault="00DA6D54" w:rsidP="009D0F5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  <w:lang w:val="en-US"/>
              </w:rPr>
              <w:t>F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ield</w:t>
            </w:r>
            <w:r w:rsidR="00A10BE3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B</w:t>
            </w:r>
          </w:p>
        </w:tc>
      </w:tr>
      <w:tr w:rsidR="00DA6D54" w:rsidRPr="00574B2F" w:rsidTr="00A10BE3">
        <w:trPr>
          <w:trHeight w:val="284"/>
          <w:jc w:val="center"/>
        </w:trPr>
        <w:tc>
          <w:tcPr>
            <w:tcW w:w="892" w:type="dxa"/>
            <w:noWrap/>
            <w:hideMark/>
          </w:tcPr>
          <w:p w:rsidR="00DA6D54" w:rsidRPr="00574B2F" w:rsidRDefault="00DA6D54" w:rsidP="009D0F5E">
            <w:pPr>
              <w:rPr>
                <w:rFonts w:ascii="Arial" w:hAnsi="Arial" w:cs="Arial"/>
                <w:sz w:val="16"/>
                <w:szCs w:val="16"/>
              </w:rPr>
            </w:pPr>
            <w:r w:rsidRPr="00574B2F">
              <w:rPr>
                <w:rFonts w:ascii="Arial" w:hAnsi="Arial" w:cs="Arial"/>
                <w:sz w:val="16"/>
                <w:szCs w:val="16"/>
              </w:rPr>
              <w:t>Source</w:t>
            </w:r>
          </w:p>
        </w:tc>
        <w:tc>
          <w:tcPr>
            <w:tcW w:w="1017" w:type="dxa"/>
            <w:noWrap/>
            <w:hideMark/>
          </w:tcPr>
          <w:p w:rsidR="00DA6D54" w:rsidRPr="007B71F9" w:rsidRDefault="007B71F9" w:rsidP="009D0F5E">
            <w:pPr>
              <w:spacing w:after="200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ParentDest</w:t>
            </w:r>
          </w:p>
        </w:tc>
        <w:tc>
          <w:tcPr>
            <w:tcW w:w="1375" w:type="dxa"/>
            <w:noWrap/>
            <w:hideMark/>
          </w:tcPr>
          <w:p w:rsidR="00DA6D54" w:rsidRPr="007B71F9" w:rsidRDefault="007B71F9" w:rsidP="009D0F5E">
            <w:pPr>
              <w:spacing w:after="200" w:line="276" w:lineRule="auto"/>
              <w:jc w:val="left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firstField</w:t>
            </w:r>
          </w:p>
        </w:tc>
        <w:tc>
          <w:tcPr>
            <w:tcW w:w="1425" w:type="dxa"/>
            <w:noWrap/>
            <w:hideMark/>
          </w:tcPr>
          <w:p w:rsidR="00DA6D54" w:rsidRPr="00574B2F" w:rsidRDefault="00DA6D54" w:rsidP="009D0F5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first</w:t>
            </w:r>
            <w:r w:rsidRPr="00574B2F">
              <w:rPr>
                <w:rFonts w:ascii="Arial" w:hAnsi="Arial" w:cs="Arial"/>
                <w:sz w:val="16"/>
                <w:szCs w:val="16"/>
              </w:rPr>
              <w:t>Field</w:t>
            </w:r>
          </w:p>
        </w:tc>
      </w:tr>
      <w:tr w:rsidR="007B71F9" w:rsidRPr="00574B2F" w:rsidTr="00A10BE3">
        <w:trPr>
          <w:trHeight w:val="284"/>
          <w:jc w:val="center"/>
        </w:trPr>
        <w:tc>
          <w:tcPr>
            <w:tcW w:w="892" w:type="dxa"/>
            <w:noWrap/>
            <w:hideMark/>
          </w:tcPr>
          <w:p w:rsidR="007B71F9" w:rsidRPr="007B71F9" w:rsidRDefault="007B71F9" w:rsidP="009D0F5E">
            <w:pPr>
              <w:spacing w:after="200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Source</w:t>
            </w:r>
          </w:p>
        </w:tc>
        <w:tc>
          <w:tcPr>
            <w:tcW w:w="1017" w:type="dxa"/>
            <w:noWrap/>
            <w:hideMark/>
          </w:tcPr>
          <w:p w:rsidR="007B71F9" w:rsidRPr="007B71F9" w:rsidRDefault="007B71F9" w:rsidP="009D0F5E">
            <w:pPr>
              <w:spacing w:after="200" w:line="276" w:lineRule="auto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ChildDest</w:t>
            </w:r>
          </w:p>
        </w:tc>
        <w:tc>
          <w:tcPr>
            <w:tcW w:w="1375" w:type="dxa"/>
            <w:noWrap/>
            <w:hideMark/>
          </w:tcPr>
          <w:p w:rsidR="007B71F9" w:rsidRPr="007B71F9" w:rsidRDefault="007B71F9" w:rsidP="009D0F5E">
            <w:pPr>
              <w:spacing w:after="200" w:line="276" w:lineRule="auto"/>
              <w:jc w:val="left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secondField</w:t>
            </w:r>
          </w:p>
        </w:tc>
        <w:tc>
          <w:tcPr>
            <w:tcW w:w="1425" w:type="dxa"/>
            <w:noWrap/>
            <w:hideMark/>
          </w:tcPr>
          <w:p w:rsidR="007B71F9" w:rsidRDefault="007B71F9" w:rsidP="009D0F5E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secondField</w:t>
            </w:r>
          </w:p>
        </w:tc>
      </w:tr>
    </w:tbl>
    <w:p w:rsidR="00DA6D54" w:rsidRDefault="00DA6D54" w:rsidP="00DA6D54">
      <w:pPr>
        <w:spacing w:before="240"/>
        <w:jc w:val="center"/>
        <w:rPr>
          <w:rStyle w:val="SubtleEmphasis"/>
          <w:lang w:val="en-US"/>
        </w:rPr>
      </w:pPr>
      <w:r w:rsidRPr="00635F9C">
        <w:rPr>
          <w:rStyle w:val="SubtleEmphasis"/>
          <w:lang w:val="en-US"/>
        </w:rPr>
        <w:t>Table</w:t>
      </w:r>
      <w:fldSimple w:instr=" SEQ Table  \* MERGEFORMAT ">
        <w:r w:rsidR="005A4B11" w:rsidRPr="005A4B11">
          <w:rPr>
            <w:rStyle w:val="SubtleEmphasis"/>
            <w:noProof/>
            <w:lang w:val="en-US"/>
          </w:rPr>
          <w:t>33</w:t>
        </w:r>
      </w:fldSimple>
      <w:r w:rsidRPr="00635F9C">
        <w:rPr>
          <w:rStyle w:val="SubtleEmphasis"/>
          <w:lang w:val="en-US"/>
        </w:rPr>
        <w:t xml:space="preserve">. </w:t>
      </w:r>
      <w:r w:rsidR="004F75D2">
        <w:rPr>
          <w:rStyle w:val="SubtleEmphasis"/>
          <w:lang w:val="en-US"/>
        </w:rPr>
        <w:t>Mapping attributes of parent class</w:t>
      </w:r>
    </w:p>
    <w:p w:rsidR="001103FA" w:rsidRDefault="002706C4">
      <w:pPr>
        <w:jc w:val="left"/>
        <w:rPr>
          <w:lang w:val="en-US"/>
        </w:rPr>
      </w:pPr>
      <w:r>
        <w:rPr>
          <w:lang w:val="en-US"/>
        </w:rPr>
        <w:t xml:space="preserve">In case of mapping </w:t>
      </w:r>
      <w:r w:rsidR="009053BF" w:rsidRPr="009053BF">
        <w:rPr>
          <w:rStyle w:val="Style1Char"/>
        </w:rPr>
        <w:t>Source</w:t>
      </w:r>
      <w:r>
        <w:rPr>
          <w:lang w:val="en-US"/>
        </w:rPr>
        <w:t xml:space="preserve"> object into </w:t>
      </w:r>
      <w:r w:rsidR="009053BF" w:rsidRPr="009053BF">
        <w:rPr>
          <w:rStyle w:val="Style1Char"/>
        </w:rPr>
        <w:t>ChildDest</w:t>
      </w:r>
      <w:r>
        <w:rPr>
          <w:lang w:val="en-US"/>
        </w:rPr>
        <w:t xml:space="preserve"> mapping processor will use mappings</w:t>
      </w:r>
      <w:r w:rsidR="00F819A1">
        <w:rPr>
          <w:lang w:val="en-US"/>
        </w:rPr>
        <w:t xml:space="preserve"> </w:t>
      </w:r>
      <w:r>
        <w:rPr>
          <w:lang w:val="en-US"/>
        </w:rPr>
        <w:t>of</w:t>
      </w:r>
      <w:r w:rsidR="00F819A1">
        <w:rPr>
          <w:lang w:val="en-US"/>
        </w:rPr>
        <w:t xml:space="preserve"> </w:t>
      </w:r>
      <w:r w:rsidR="009053BF" w:rsidRPr="009053BF">
        <w:rPr>
          <w:rStyle w:val="Style1Char"/>
        </w:rPr>
        <w:t>Source-ParentDest</w:t>
      </w:r>
      <w:r>
        <w:rPr>
          <w:lang w:val="en-US"/>
        </w:rPr>
        <w:t xml:space="preserve"> class pair to map attributes of super class (</w:t>
      </w:r>
      <w:r w:rsidR="009053BF" w:rsidRPr="009053BF">
        <w:rPr>
          <w:rStyle w:val="Style1Char"/>
        </w:rPr>
        <w:t>Source.firstField</w:t>
      </w:r>
      <w:r>
        <w:rPr>
          <w:lang w:val="en-US"/>
        </w:rPr>
        <w:t xml:space="preserve"> into </w:t>
      </w:r>
      <w:r w:rsidR="009053BF" w:rsidRPr="009053BF">
        <w:rPr>
          <w:rStyle w:val="Style1Char"/>
        </w:rPr>
        <w:t>ParentDest.firstField</w:t>
      </w:r>
      <w:r>
        <w:rPr>
          <w:lang w:val="en-US"/>
        </w:rPr>
        <w:t xml:space="preserve"> in our example).</w:t>
      </w:r>
    </w:p>
    <w:p w:rsidR="00B26304" w:rsidRDefault="007007FE">
      <w:pPr>
        <w:pStyle w:val="Heading3"/>
        <w:rPr>
          <w:lang w:val="en-US"/>
        </w:rPr>
      </w:pPr>
      <w:bookmarkStart w:id="44" w:name="_Toc290471826"/>
      <w:r>
        <w:rPr>
          <w:lang w:val="en-US"/>
        </w:rPr>
        <w:t>O</w:t>
      </w:r>
      <w:r w:rsidR="00FB2B5C">
        <w:rPr>
          <w:lang w:val="en-US"/>
        </w:rPr>
        <w:t>verriding</w:t>
      </w:r>
      <w:bookmarkEnd w:id="44"/>
    </w:p>
    <w:p w:rsidR="00B26304" w:rsidRDefault="00C908FE">
      <w:pPr>
        <w:rPr>
          <w:lang w:val="en-US"/>
        </w:rPr>
      </w:pPr>
      <w:r>
        <w:rPr>
          <w:lang w:val="en-US"/>
        </w:rPr>
        <w:t xml:space="preserve">Super mapping definition can be </w:t>
      </w:r>
      <w:r w:rsidR="007364C6">
        <w:rPr>
          <w:lang w:val="en-US"/>
        </w:rPr>
        <w:t>overridden</w:t>
      </w:r>
      <w:r>
        <w:rPr>
          <w:lang w:val="en-US"/>
        </w:rPr>
        <w:t>.</w:t>
      </w:r>
      <w:r w:rsidR="0064144F">
        <w:rPr>
          <w:lang w:val="en-US"/>
        </w:rPr>
        <w:t xml:space="preserve"> </w:t>
      </w:r>
      <w:r w:rsidR="00521284">
        <w:rPr>
          <w:lang w:val="en-US"/>
        </w:rPr>
        <w:t>You should define a new one field mapping which uses same field paths and appropriate class pair.</w:t>
      </w:r>
    </w:p>
    <w:tbl>
      <w:tblPr>
        <w:tblStyle w:val="TableGrid"/>
        <w:tblW w:w="0" w:type="auto"/>
        <w:jc w:val="center"/>
        <w:tblLook w:val="04A0"/>
      </w:tblPr>
      <w:tblGrid>
        <w:gridCol w:w="892"/>
        <w:gridCol w:w="1017"/>
        <w:gridCol w:w="1375"/>
        <w:gridCol w:w="1425"/>
        <w:gridCol w:w="2243"/>
      </w:tblGrid>
      <w:tr w:rsidR="002C63F5" w:rsidRPr="00574B2F" w:rsidTr="00A10BE3">
        <w:trPr>
          <w:trHeight w:val="284"/>
          <w:jc w:val="center"/>
        </w:trPr>
        <w:tc>
          <w:tcPr>
            <w:tcW w:w="6952" w:type="dxa"/>
            <w:gridSpan w:val="5"/>
            <w:tcBorders>
              <w:bottom w:val="single" w:sz="4" w:space="0" w:color="000000" w:themeColor="text1"/>
            </w:tcBorders>
            <w:shd w:val="clear" w:color="auto" w:fill="0070C0"/>
            <w:noWrap/>
            <w:hideMark/>
          </w:tcPr>
          <w:p w:rsidR="002C63F5" w:rsidRPr="00574B2F" w:rsidRDefault="002C63F5" w:rsidP="009D0F5E">
            <w:pPr>
              <w:jc w:val="center"/>
              <w:rPr>
                <w:rFonts w:ascii="Arial" w:hAnsi="Arial" w:cs="Arial"/>
                <w:b/>
                <w:color w:val="FFFFFF"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color w:val="FFFFFF"/>
                <w:sz w:val="16"/>
                <w:szCs w:val="16"/>
              </w:rPr>
              <w:t>Data</w:t>
            </w:r>
            <w:r w:rsidR="00A10BE3">
              <w:rPr>
                <w:rFonts w:ascii="Arial" w:hAnsi="Arial" w:cs="Arial"/>
                <w:b/>
                <w:color w:val="FFFFFF"/>
                <w:sz w:val="16"/>
                <w:szCs w:val="16"/>
                <w:lang w:val="en-US"/>
              </w:rPr>
              <w:t xml:space="preserve"> </w:t>
            </w:r>
            <w:r w:rsidRPr="00574B2F">
              <w:rPr>
                <w:rFonts w:ascii="Arial" w:hAnsi="Arial" w:cs="Arial"/>
                <w:b/>
                <w:color w:val="FFFFFF"/>
                <w:sz w:val="16"/>
                <w:szCs w:val="16"/>
              </w:rPr>
              <w:t>Mapping</w:t>
            </w:r>
            <w:r w:rsidR="00A10BE3">
              <w:rPr>
                <w:rFonts w:ascii="Arial" w:hAnsi="Arial" w:cs="Arial"/>
                <w:b/>
                <w:color w:val="FFFFFF"/>
                <w:sz w:val="16"/>
                <w:szCs w:val="16"/>
                <w:lang w:val="en-US"/>
              </w:rPr>
              <w:t xml:space="preserve"> </w:t>
            </w:r>
            <w:r w:rsidRPr="00574B2F">
              <w:rPr>
                <w:rFonts w:ascii="Arial" w:hAnsi="Arial" w:cs="Arial"/>
                <w:b/>
                <w:color w:val="FFFFFF"/>
                <w:sz w:val="16"/>
                <w:szCs w:val="16"/>
              </w:rPr>
              <w:t>mappings</w:t>
            </w:r>
          </w:p>
        </w:tc>
      </w:tr>
      <w:tr w:rsidR="002C63F5" w:rsidRPr="00574B2F" w:rsidTr="00A10BE3">
        <w:trPr>
          <w:trHeight w:val="284"/>
          <w:jc w:val="center"/>
        </w:trPr>
        <w:tc>
          <w:tcPr>
            <w:tcW w:w="892" w:type="dxa"/>
            <w:shd w:val="clear" w:color="auto" w:fill="FFFF00"/>
            <w:noWrap/>
            <w:hideMark/>
          </w:tcPr>
          <w:p w:rsidR="002C63F5" w:rsidRPr="00574B2F" w:rsidRDefault="002C63F5" w:rsidP="009D0F5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</w:rPr>
              <w:t>classA</w:t>
            </w:r>
          </w:p>
        </w:tc>
        <w:tc>
          <w:tcPr>
            <w:tcW w:w="1017" w:type="dxa"/>
            <w:shd w:val="clear" w:color="auto" w:fill="FFFF00"/>
            <w:noWrap/>
            <w:hideMark/>
          </w:tcPr>
          <w:p w:rsidR="002C63F5" w:rsidRPr="00574B2F" w:rsidRDefault="002C63F5" w:rsidP="009D0F5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</w:rPr>
              <w:t>classB</w:t>
            </w:r>
          </w:p>
        </w:tc>
        <w:tc>
          <w:tcPr>
            <w:tcW w:w="1375" w:type="dxa"/>
            <w:shd w:val="clear" w:color="auto" w:fill="FFFF00"/>
            <w:noWrap/>
            <w:hideMark/>
          </w:tcPr>
          <w:p w:rsidR="002C63F5" w:rsidRPr="00574B2F" w:rsidRDefault="002C63F5" w:rsidP="009D0F5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</w:rPr>
              <w:t>fieldA</w:t>
            </w:r>
          </w:p>
        </w:tc>
        <w:tc>
          <w:tcPr>
            <w:tcW w:w="1425" w:type="dxa"/>
            <w:shd w:val="clear" w:color="auto" w:fill="FFFF00"/>
            <w:noWrap/>
            <w:hideMark/>
          </w:tcPr>
          <w:p w:rsidR="002C63F5" w:rsidRPr="00574B2F" w:rsidRDefault="002C63F5" w:rsidP="009D0F5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</w:rPr>
              <w:t>fieldB</w:t>
            </w:r>
          </w:p>
        </w:tc>
        <w:tc>
          <w:tcPr>
            <w:tcW w:w="2243" w:type="dxa"/>
            <w:shd w:val="clear" w:color="auto" w:fill="FFFF00"/>
          </w:tcPr>
          <w:p w:rsidR="002C63F5" w:rsidRPr="00574B2F" w:rsidRDefault="002C63F5" w:rsidP="009D0F5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2C63F5">
              <w:rPr>
                <w:rFonts w:ascii="Arial" w:hAnsi="Arial" w:cs="Arial"/>
                <w:b/>
                <w:sz w:val="16"/>
                <w:szCs w:val="16"/>
              </w:rPr>
              <w:t>convertMethodAB</w:t>
            </w:r>
          </w:p>
        </w:tc>
      </w:tr>
      <w:tr w:rsidR="002C63F5" w:rsidRPr="00E1467F" w:rsidTr="00A10BE3">
        <w:trPr>
          <w:trHeight w:val="284"/>
          <w:jc w:val="center"/>
        </w:trPr>
        <w:tc>
          <w:tcPr>
            <w:tcW w:w="892" w:type="dxa"/>
            <w:shd w:val="clear" w:color="auto" w:fill="FFFF00"/>
            <w:noWrap/>
            <w:hideMark/>
          </w:tcPr>
          <w:p w:rsidR="002C63F5" w:rsidRPr="00574B2F" w:rsidRDefault="002C63F5" w:rsidP="009D0F5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  <w:lang w:val="en-US"/>
              </w:rPr>
              <w:t>C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lass</w:t>
            </w:r>
            <w:r w:rsidR="00A10BE3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A</w:t>
            </w:r>
          </w:p>
        </w:tc>
        <w:tc>
          <w:tcPr>
            <w:tcW w:w="1017" w:type="dxa"/>
            <w:shd w:val="clear" w:color="auto" w:fill="FFFF00"/>
            <w:noWrap/>
            <w:hideMark/>
          </w:tcPr>
          <w:p w:rsidR="002C63F5" w:rsidRPr="00574B2F" w:rsidRDefault="002C63F5" w:rsidP="009D0F5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  <w:lang w:val="en-US"/>
              </w:rPr>
              <w:t>C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lass</w:t>
            </w:r>
            <w:r w:rsidR="00A10BE3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B</w:t>
            </w:r>
          </w:p>
        </w:tc>
        <w:tc>
          <w:tcPr>
            <w:tcW w:w="1375" w:type="dxa"/>
            <w:shd w:val="clear" w:color="auto" w:fill="FFFF00"/>
            <w:noWrap/>
            <w:hideMark/>
          </w:tcPr>
          <w:p w:rsidR="002C63F5" w:rsidRPr="00574B2F" w:rsidRDefault="002C63F5" w:rsidP="009D0F5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  <w:lang w:val="en-US"/>
              </w:rPr>
              <w:t>F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ield</w:t>
            </w:r>
            <w:r w:rsidR="00A10BE3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A</w:t>
            </w:r>
          </w:p>
        </w:tc>
        <w:tc>
          <w:tcPr>
            <w:tcW w:w="1425" w:type="dxa"/>
            <w:shd w:val="clear" w:color="auto" w:fill="FFFF00"/>
            <w:noWrap/>
            <w:hideMark/>
          </w:tcPr>
          <w:p w:rsidR="002C63F5" w:rsidRPr="00574B2F" w:rsidRDefault="002C63F5" w:rsidP="009D0F5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74B2F">
              <w:rPr>
                <w:rFonts w:ascii="Arial" w:hAnsi="Arial" w:cs="Arial"/>
                <w:b/>
                <w:sz w:val="16"/>
                <w:szCs w:val="16"/>
                <w:lang w:val="en-US"/>
              </w:rPr>
              <w:t>F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ield</w:t>
            </w:r>
            <w:r w:rsidR="00A10BE3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</w:t>
            </w:r>
            <w:r w:rsidRPr="00574B2F">
              <w:rPr>
                <w:rFonts w:ascii="Arial" w:hAnsi="Arial" w:cs="Arial"/>
                <w:b/>
                <w:sz w:val="16"/>
                <w:szCs w:val="16"/>
              </w:rPr>
              <w:t>B</w:t>
            </w:r>
          </w:p>
        </w:tc>
        <w:tc>
          <w:tcPr>
            <w:tcW w:w="2243" w:type="dxa"/>
            <w:shd w:val="clear" w:color="auto" w:fill="FFFF00"/>
          </w:tcPr>
          <w:p w:rsidR="00B26304" w:rsidRDefault="002C63F5">
            <w:pPr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n-US"/>
              </w:rPr>
              <w:t>C</w:t>
            </w:r>
            <w:r w:rsidRPr="002C63F5">
              <w:rPr>
                <w:rFonts w:ascii="Arial" w:hAnsi="Arial" w:cs="Arial"/>
                <w:b/>
                <w:sz w:val="16"/>
                <w:szCs w:val="16"/>
                <w:lang w:val="en-US"/>
              </w:rPr>
              <w:t>onvert</w:t>
            </w:r>
            <w:r w:rsidR="00A10BE3"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</w:t>
            </w:r>
            <w:r w:rsidRPr="002C63F5">
              <w:rPr>
                <w:rFonts w:ascii="Arial" w:hAnsi="Arial" w:cs="Arial"/>
                <w:b/>
                <w:sz w:val="16"/>
                <w:szCs w:val="16"/>
                <w:lang w:val="en-US"/>
              </w:rPr>
              <w:t>Method</w:t>
            </w:r>
            <w:r>
              <w:rPr>
                <w:rFonts w:ascii="Arial" w:hAnsi="Arial" w:cs="Arial"/>
                <w:b/>
                <w:sz w:val="16"/>
                <w:szCs w:val="16"/>
                <w:lang w:val="en-US"/>
              </w:rPr>
              <w:t xml:space="preserve"> (a into b)</w:t>
            </w:r>
          </w:p>
        </w:tc>
      </w:tr>
      <w:tr w:rsidR="002C63F5" w:rsidRPr="00574B2F" w:rsidTr="00A10BE3">
        <w:trPr>
          <w:trHeight w:val="284"/>
          <w:jc w:val="center"/>
        </w:trPr>
        <w:tc>
          <w:tcPr>
            <w:tcW w:w="892" w:type="dxa"/>
            <w:noWrap/>
            <w:hideMark/>
          </w:tcPr>
          <w:p w:rsidR="002C63F5" w:rsidRPr="00574B2F" w:rsidRDefault="002C63F5" w:rsidP="009D0F5E">
            <w:pPr>
              <w:rPr>
                <w:rFonts w:ascii="Arial" w:hAnsi="Arial" w:cs="Arial"/>
                <w:sz w:val="16"/>
                <w:szCs w:val="16"/>
              </w:rPr>
            </w:pPr>
            <w:r w:rsidRPr="00574B2F">
              <w:rPr>
                <w:rFonts w:ascii="Arial" w:hAnsi="Arial" w:cs="Arial"/>
                <w:sz w:val="16"/>
                <w:szCs w:val="16"/>
              </w:rPr>
              <w:t>Source</w:t>
            </w:r>
          </w:p>
        </w:tc>
        <w:tc>
          <w:tcPr>
            <w:tcW w:w="1017" w:type="dxa"/>
            <w:noWrap/>
            <w:hideMark/>
          </w:tcPr>
          <w:p w:rsidR="002C63F5" w:rsidRPr="007B71F9" w:rsidRDefault="002C63F5" w:rsidP="009D0F5E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ParentDest</w:t>
            </w:r>
          </w:p>
        </w:tc>
        <w:tc>
          <w:tcPr>
            <w:tcW w:w="1375" w:type="dxa"/>
            <w:noWrap/>
            <w:hideMark/>
          </w:tcPr>
          <w:p w:rsidR="002C63F5" w:rsidRPr="007B71F9" w:rsidRDefault="002C63F5" w:rsidP="009D0F5E">
            <w:pPr>
              <w:jc w:val="left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firstField</w:t>
            </w:r>
          </w:p>
        </w:tc>
        <w:tc>
          <w:tcPr>
            <w:tcW w:w="1425" w:type="dxa"/>
            <w:noWrap/>
            <w:hideMark/>
          </w:tcPr>
          <w:p w:rsidR="002C63F5" w:rsidRPr="00574B2F" w:rsidRDefault="002C63F5" w:rsidP="009D0F5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first</w:t>
            </w:r>
            <w:r w:rsidRPr="00574B2F">
              <w:rPr>
                <w:rFonts w:ascii="Arial" w:hAnsi="Arial" w:cs="Arial"/>
                <w:sz w:val="16"/>
                <w:szCs w:val="16"/>
              </w:rPr>
              <w:t>Field</w:t>
            </w:r>
          </w:p>
        </w:tc>
        <w:tc>
          <w:tcPr>
            <w:tcW w:w="2243" w:type="dxa"/>
          </w:tcPr>
          <w:p w:rsidR="002C63F5" w:rsidRDefault="002C63F5" w:rsidP="009D0F5E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2C63F5" w:rsidRPr="00574B2F" w:rsidTr="00A10BE3">
        <w:trPr>
          <w:trHeight w:val="284"/>
          <w:jc w:val="center"/>
        </w:trPr>
        <w:tc>
          <w:tcPr>
            <w:tcW w:w="892" w:type="dxa"/>
            <w:noWrap/>
            <w:hideMark/>
          </w:tcPr>
          <w:p w:rsidR="002C63F5" w:rsidRPr="007B71F9" w:rsidRDefault="002C63F5" w:rsidP="009D0F5E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Source</w:t>
            </w:r>
          </w:p>
        </w:tc>
        <w:tc>
          <w:tcPr>
            <w:tcW w:w="1017" w:type="dxa"/>
            <w:noWrap/>
            <w:hideMark/>
          </w:tcPr>
          <w:p w:rsidR="002C63F5" w:rsidRPr="007B71F9" w:rsidRDefault="002C63F5" w:rsidP="009D0F5E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ChildDest</w:t>
            </w:r>
          </w:p>
        </w:tc>
        <w:tc>
          <w:tcPr>
            <w:tcW w:w="1375" w:type="dxa"/>
            <w:noWrap/>
            <w:hideMark/>
          </w:tcPr>
          <w:p w:rsidR="002C63F5" w:rsidRPr="007B71F9" w:rsidRDefault="002C63F5" w:rsidP="009D0F5E">
            <w:pPr>
              <w:jc w:val="left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firstField</w:t>
            </w:r>
          </w:p>
        </w:tc>
        <w:tc>
          <w:tcPr>
            <w:tcW w:w="1425" w:type="dxa"/>
            <w:noWrap/>
            <w:hideMark/>
          </w:tcPr>
          <w:p w:rsidR="002C63F5" w:rsidRDefault="002C63F5" w:rsidP="009D0F5E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firstField</w:t>
            </w:r>
          </w:p>
        </w:tc>
        <w:tc>
          <w:tcPr>
            <w:tcW w:w="2243" w:type="dxa"/>
          </w:tcPr>
          <w:p w:rsidR="002C63F5" w:rsidRDefault="002A6FDA" w:rsidP="009D0F5E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customConvertMethod</w:t>
            </w:r>
          </w:p>
        </w:tc>
      </w:tr>
    </w:tbl>
    <w:p w:rsidR="00C37082" w:rsidRDefault="00C37082" w:rsidP="00C37082">
      <w:pPr>
        <w:spacing w:before="240"/>
        <w:jc w:val="center"/>
        <w:rPr>
          <w:rStyle w:val="SubtleEmphasis"/>
          <w:lang w:val="en-US"/>
        </w:rPr>
      </w:pPr>
      <w:r w:rsidRPr="00635F9C">
        <w:rPr>
          <w:rStyle w:val="SubtleEmphasis"/>
          <w:lang w:val="en-US"/>
        </w:rPr>
        <w:t>Table</w:t>
      </w:r>
      <w:fldSimple w:instr=" SEQ Table  \* MERGEFORMAT ">
        <w:r w:rsidR="005A4B11" w:rsidRPr="005A4B11">
          <w:rPr>
            <w:rStyle w:val="SubtleEmphasis"/>
            <w:noProof/>
            <w:lang w:val="en-US"/>
          </w:rPr>
          <w:t>34</w:t>
        </w:r>
      </w:fldSimple>
      <w:r w:rsidRPr="00635F9C">
        <w:rPr>
          <w:rStyle w:val="SubtleEmphasis"/>
          <w:lang w:val="en-US"/>
        </w:rPr>
        <w:t xml:space="preserve">. </w:t>
      </w:r>
      <w:r w:rsidR="00773179">
        <w:rPr>
          <w:rStyle w:val="SubtleEmphasis"/>
          <w:lang w:val="en-US"/>
        </w:rPr>
        <w:t>Overriding mapping attributes of parent class</w:t>
      </w:r>
    </w:p>
    <w:p w:rsidR="0036097E" w:rsidRDefault="0036097E" w:rsidP="0036097E">
      <w:pPr>
        <w:rPr>
          <w:lang w:val="en-US"/>
        </w:rPr>
      </w:pPr>
      <w:r>
        <w:rPr>
          <w:lang w:val="en-US"/>
        </w:rPr>
        <w:t xml:space="preserve">For our example mapping processor will use </w:t>
      </w:r>
      <w:r w:rsidR="001D000F">
        <w:rPr>
          <w:lang w:val="en-US"/>
        </w:rPr>
        <w:t xml:space="preserve">the </w:t>
      </w:r>
      <w:r w:rsidR="00E2448B">
        <w:rPr>
          <w:lang w:val="en-US"/>
        </w:rPr>
        <w:t>first</w:t>
      </w:r>
      <w:r w:rsidR="001D000F">
        <w:rPr>
          <w:lang w:val="en-US"/>
        </w:rPr>
        <w:t xml:space="preserve"> field mapping definition for classes </w:t>
      </w:r>
      <w:r w:rsidR="009053BF" w:rsidRPr="009053BF">
        <w:rPr>
          <w:rStyle w:val="Style1Char"/>
        </w:rPr>
        <w:t>Source</w:t>
      </w:r>
      <w:r w:rsidR="009D4EC0">
        <w:rPr>
          <w:rStyle w:val="Style1Char"/>
        </w:rPr>
        <w:t xml:space="preserve"> </w:t>
      </w:r>
      <w:r w:rsidR="001D000F">
        <w:rPr>
          <w:lang w:val="en-US"/>
        </w:rPr>
        <w:t xml:space="preserve">and </w:t>
      </w:r>
      <w:r w:rsidR="009053BF" w:rsidRPr="009053BF">
        <w:rPr>
          <w:rStyle w:val="Style1Char"/>
        </w:rPr>
        <w:t>ParentDest</w:t>
      </w:r>
      <w:r w:rsidR="001D000F">
        <w:rPr>
          <w:lang w:val="en-US"/>
        </w:rPr>
        <w:t xml:space="preserve"> and the </w:t>
      </w:r>
      <w:r w:rsidR="00E2448B">
        <w:rPr>
          <w:lang w:val="en-US"/>
        </w:rPr>
        <w:t>second</w:t>
      </w:r>
      <w:r w:rsidR="001D000F">
        <w:rPr>
          <w:lang w:val="en-US"/>
        </w:rPr>
        <w:t xml:space="preserve"> one for classes </w:t>
      </w:r>
      <w:r w:rsidR="009053BF" w:rsidRPr="009053BF">
        <w:rPr>
          <w:rStyle w:val="Style1Char"/>
        </w:rPr>
        <w:t>Source</w:t>
      </w:r>
      <w:r w:rsidR="001D000F">
        <w:rPr>
          <w:lang w:val="en-US"/>
        </w:rPr>
        <w:t xml:space="preserve"> and </w:t>
      </w:r>
      <w:r w:rsidR="00E2448B">
        <w:rPr>
          <w:rStyle w:val="Style1Char"/>
        </w:rPr>
        <w:t>Child</w:t>
      </w:r>
      <w:r w:rsidR="009053BF" w:rsidRPr="009053BF">
        <w:rPr>
          <w:rStyle w:val="Style1Char"/>
        </w:rPr>
        <w:t>Dest</w:t>
      </w:r>
      <w:r w:rsidR="001D000F">
        <w:rPr>
          <w:lang w:val="en-US"/>
        </w:rPr>
        <w:t>.</w:t>
      </w:r>
    </w:p>
    <w:p w:rsidR="00B26304" w:rsidRDefault="00137BBE">
      <w:pPr>
        <w:jc w:val="left"/>
        <w:rPr>
          <w:lang w:val="en-US"/>
        </w:rPr>
      </w:pPr>
      <w:r>
        <w:rPr>
          <w:lang w:val="en-US"/>
        </w:rPr>
        <w:br w:type="page"/>
      </w:r>
    </w:p>
    <w:p w:rsidR="000C699E" w:rsidRDefault="000C699E" w:rsidP="000C699E">
      <w:pPr>
        <w:pStyle w:val="Heading1"/>
        <w:rPr>
          <w:lang w:val="en-US"/>
        </w:rPr>
      </w:pPr>
      <w:bookmarkStart w:id="45" w:name="_Toc290471827"/>
      <w:r>
        <w:rPr>
          <w:lang w:val="en-US"/>
        </w:rPr>
        <w:lastRenderedPageBreak/>
        <w:t xml:space="preserve">Appendix </w:t>
      </w:r>
      <w:fldSimple w:instr=" SEQ Appendix\* ALPHABETIC \* MERGEFORMAT  \* MERGEFORMAT ">
        <w:r w:rsidR="005A4B11">
          <w:rPr>
            <w:noProof/>
            <w:lang w:val="en-US"/>
          </w:rPr>
          <w:t>A</w:t>
        </w:r>
      </w:fldSimple>
      <w:r>
        <w:rPr>
          <w:lang w:val="en-US"/>
        </w:rPr>
        <w:t>. Mapping bean fields</w:t>
      </w:r>
      <w:bookmarkEnd w:id="45"/>
    </w:p>
    <w:p w:rsidR="0080303A" w:rsidRPr="0080303A" w:rsidRDefault="00A12155" w:rsidP="0080303A">
      <w:pPr>
        <w:rPr>
          <w:lang w:val="en-US"/>
        </w:rPr>
      </w:pPr>
      <w:r>
        <w:rPr>
          <w:lang w:val="en-US"/>
        </w:rPr>
        <w:t>Mapping definition element fields are described in the following table:</w:t>
      </w:r>
    </w:p>
    <w:tbl>
      <w:tblPr>
        <w:tblStyle w:val="TableGrid"/>
        <w:tblW w:w="0" w:type="auto"/>
        <w:tblLook w:val="04A0"/>
      </w:tblPr>
      <w:tblGrid>
        <w:gridCol w:w="2123"/>
        <w:gridCol w:w="1595"/>
        <w:gridCol w:w="1048"/>
        <w:gridCol w:w="1388"/>
        <w:gridCol w:w="3417"/>
      </w:tblGrid>
      <w:tr w:rsidR="00DC42A7" w:rsidRPr="00C31398" w:rsidTr="00C31398">
        <w:tc>
          <w:tcPr>
            <w:tcW w:w="2137" w:type="dxa"/>
            <w:shd w:val="clear" w:color="auto" w:fill="D9D9D9" w:themeFill="background1" w:themeFillShade="D9"/>
          </w:tcPr>
          <w:p w:rsidR="00DC42A7" w:rsidRPr="00C31398" w:rsidRDefault="00DC42A7" w:rsidP="00C31398">
            <w:pPr>
              <w:contextualSpacing/>
              <w:jc w:val="center"/>
              <w:rPr>
                <w:b/>
              </w:rPr>
            </w:pPr>
            <w:r w:rsidRPr="00C31398">
              <w:rPr>
                <w:b/>
              </w:rPr>
              <w:t>Name</w:t>
            </w:r>
          </w:p>
        </w:tc>
        <w:tc>
          <w:tcPr>
            <w:tcW w:w="1657" w:type="dxa"/>
            <w:shd w:val="clear" w:color="auto" w:fill="D9D9D9" w:themeFill="background1" w:themeFillShade="D9"/>
          </w:tcPr>
          <w:p w:rsidR="00DC42A7" w:rsidRPr="00C31398" w:rsidRDefault="00DC42A7" w:rsidP="00C31398">
            <w:pPr>
              <w:contextualSpacing/>
              <w:jc w:val="center"/>
              <w:rPr>
                <w:b/>
                <w:lang w:val="en-US"/>
              </w:rPr>
            </w:pPr>
            <w:r w:rsidRPr="00C31398">
              <w:rPr>
                <w:b/>
                <w:lang w:val="en-US"/>
              </w:rPr>
              <w:t>Type</w:t>
            </w:r>
          </w:p>
        </w:tc>
        <w:tc>
          <w:tcPr>
            <w:tcW w:w="1048" w:type="dxa"/>
            <w:shd w:val="clear" w:color="auto" w:fill="D9D9D9" w:themeFill="background1" w:themeFillShade="D9"/>
          </w:tcPr>
          <w:p w:rsidR="00DC42A7" w:rsidRPr="00C31398" w:rsidRDefault="00DC42A7" w:rsidP="00C31398">
            <w:pPr>
              <w:contextualSpacing/>
              <w:jc w:val="center"/>
              <w:rPr>
                <w:b/>
              </w:rPr>
            </w:pPr>
            <w:r w:rsidRPr="00C31398">
              <w:rPr>
                <w:b/>
              </w:rPr>
              <w:t>Required</w:t>
            </w:r>
          </w:p>
        </w:tc>
        <w:tc>
          <w:tcPr>
            <w:tcW w:w="918" w:type="dxa"/>
            <w:shd w:val="clear" w:color="auto" w:fill="D9D9D9" w:themeFill="background1" w:themeFillShade="D9"/>
          </w:tcPr>
          <w:p w:rsidR="00DC42A7" w:rsidRPr="00C31398" w:rsidRDefault="00DC42A7" w:rsidP="00C31398">
            <w:pPr>
              <w:contextualSpacing/>
              <w:jc w:val="center"/>
              <w:rPr>
                <w:b/>
              </w:rPr>
            </w:pPr>
            <w:r w:rsidRPr="00C31398">
              <w:rPr>
                <w:b/>
              </w:rPr>
              <w:t>Defaultvalue</w:t>
            </w:r>
          </w:p>
        </w:tc>
        <w:tc>
          <w:tcPr>
            <w:tcW w:w="3811" w:type="dxa"/>
            <w:shd w:val="clear" w:color="auto" w:fill="D9D9D9" w:themeFill="background1" w:themeFillShade="D9"/>
          </w:tcPr>
          <w:p w:rsidR="00DC42A7" w:rsidRPr="00C31398" w:rsidRDefault="00DC42A7" w:rsidP="00C31398">
            <w:pPr>
              <w:contextualSpacing/>
              <w:jc w:val="center"/>
              <w:rPr>
                <w:b/>
              </w:rPr>
            </w:pPr>
            <w:r w:rsidRPr="00C31398">
              <w:rPr>
                <w:b/>
              </w:rPr>
              <w:t>Description</w:t>
            </w:r>
          </w:p>
        </w:tc>
      </w:tr>
      <w:tr w:rsidR="00DC42A7" w:rsidRPr="00E1467F" w:rsidTr="00C31398">
        <w:tc>
          <w:tcPr>
            <w:tcW w:w="2137" w:type="dxa"/>
          </w:tcPr>
          <w:p w:rsidR="00DC42A7" w:rsidRPr="00C31398" w:rsidRDefault="00DC42A7" w:rsidP="00C31398">
            <w:pPr>
              <w:spacing w:after="200"/>
              <w:contextualSpacing/>
              <w:rPr>
                <w:lang w:val="en-US"/>
              </w:rPr>
            </w:pPr>
            <w:r w:rsidRPr="00C31398">
              <w:rPr>
                <w:lang w:val="en-US"/>
              </w:rPr>
              <w:t>classA</w:t>
            </w:r>
          </w:p>
        </w:tc>
        <w:tc>
          <w:tcPr>
            <w:tcW w:w="1657" w:type="dxa"/>
          </w:tcPr>
          <w:p w:rsidR="00DC42A7" w:rsidRPr="00C31398" w:rsidRDefault="00DC42A7" w:rsidP="00C31398">
            <w:pPr>
              <w:spacing w:after="200"/>
              <w:contextualSpacing/>
              <w:jc w:val="center"/>
              <w:rPr>
                <w:lang w:val="en-US"/>
              </w:rPr>
            </w:pPr>
            <w:r w:rsidRPr="00C31398">
              <w:rPr>
                <w:lang w:val="en-US"/>
              </w:rPr>
              <w:t>Class&lt;?&gt;</w:t>
            </w:r>
          </w:p>
        </w:tc>
        <w:tc>
          <w:tcPr>
            <w:tcW w:w="1048" w:type="dxa"/>
          </w:tcPr>
          <w:p w:rsidR="00DC42A7" w:rsidRPr="00C31398" w:rsidRDefault="00D6379D" w:rsidP="00C31398">
            <w:pPr>
              <w:spacing w:after="20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sym w:font="Wingdings" w:char="F0FC"/>
            </w:r>
            <w:r w:rsidR="00DC42A7" w:rsidRPr="00C31398">
              <w:rPr>
                <w:lang w:val="en-US"/>
              </w:rPr>
              <w:t>yes</w:t>
            </w:r>
          </w:p>
        </w:tc>
        <w:tc>
          <w:tcPr>
            <w:tcW w:w="918" w:type="dxa"/>
          </w:tcPr>
          <w:p w:rsidR="00DC42A7" w:rsidRPr="00C31398" w:rsidRDefault="00DC42A7" w:rsidP="00C31398">
            <w:pPr>
              <w:spacing w:after="200"/>
              <w:contextualSpacing/>
              <w:rPr>
                <w:lang w:val="en-US"/>
              </w:rPr>
            </w:pPr>
          </w:p>
        </w:tc>
        <w:tc>
          <w:tcPr>
            <w:tcW w:w="3811" w:type="dxa"/>
          </w:tcPr>
          <w:p w:rsidR="00DC42A7" w:rsidRPr="00C31398" w:rsidRDefault="00DC42A7" w:rsidP="00C31398">
            <w:pPr>
              <w:spacing w:after="200"/>
              <w:contextualSpacing/>
              <w:rPr>
                <w:lang w:val="en-US"/>
              </w:rPr>
            </w:pPr>
            <w:r w:rsidRPr="00C31398">
              <w:rPr>
                <w:lang w:val="en-US"/>
              </w:rPr>
              <w:t>Class name of first object to mapping.</w:t>
            </w:r>
          </w:p>
        </w:tc>
      </w:tr>
      <w:tr w:rsidR="00DC42A7" w:rsidRPr="00E1467F" w:rsidTr="00C31398">
        <w:tc>
          <w:tcPr>
            <w:tcW w:w="2137" w:type="dxa"/>
          </w:tcPr>
          <w:p w:rsidR="00DC42A7" w:rsidRPr="00C31398" w:rsidRDefault="00DC42A7" w:rsidP="00C31398">
            <w:pPr>
              <w:spacing w:after="200"/>
              <w:contextualSpacing/>
              <w:rPr>
                <w:lang w:val="en-US"/>
              </w:rPr>
            </w:pPr>
            <w:r w:rsidRPr="00C31398">
              <w:rPr>
                <w:lang w:val="en-US"/>
              </w:rPr>
              <w:t>classB</w:t>
            </w:r>
          </w:p>
        </w:tc>
        <w:tc>
          <w:tcPr>
            <w:tcW w:w="1657" w:type="dxa"/>
          </w:tcPr>
          <w:p w:rsidR="00DC42A7" w:rsidRPr="00C31398" w:rsidRDefault="00DC42A7" w:rsidP="00C31398">
            <w:pPr>
              <w:spacing w:after="200"/>
              <w:contextualSpacing/>
              <w:jc w:val="center"/>
              <w:rPr>
                <w:lang w:val="en-US"/>
              </w:rPr>
            </w:pPr>
            <w:r w:rsidRPr="00C31398">
              <w:rPr>
                <w:lang w:val="en-US"/>
              </w:rPr>
              <w:t>Class&lt;?&gt;</w:t>
            </w:r>
          </w:p>
        </w:tc>
        <w:tc>
          <w:tcPr>
            <w:tcW w:w="1048" w:type="dxa"/>
          </w:tcPr>
          <w:p w:rsidR="00DC42A7" w:rsidRPr="00C31398" w:rsidRDefault="00D6379D" w:rsidP="00C31398">
            <w:pPr>
              <w:spacing w:after="20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sym w:font="Wingdings" w:char="F0FC"/>
            </w:r>
            <w:r w:rsidR="00DC42A7" w:rsidRPr="00C31398">
              <w:rPr>
                <w:lang w:val="en-US"/>
              </w:rPr>
              <w:t>yes</w:t>
            </w:r>
          </w:p>
        </w:tc>
        <w:tc>
          <w:tcPr>
            <w:tcW w:w="918" w:type="dxa"/>
          </w:tcPr>
          <w:p w:rsidR="00DC42A7" w:rsidRPr="00C31398" w:rsidRDefault="00DC42A7" w:rsidP="00C31398">
            <w:pPr>
              <w:spacing w:after="200"/>
              <w:contextualSpacing/>
              <w:rPr>
                <w:lang w:val="en-US"/>
              </w:rPr>
            </w:pPr>
          </w:p>
        </w:tc>
        <w:tc>
          <w:tcPr>
            <w:tcW w:w="3811" w:type="dxa"/>
          </w:tcPr>
          <w:p w:rsidR="00DC42A7" w:rsidRPr="00C31398" w:rsidRDefault="00DC42A7" w:rsidP="00C31398">
            <w:pPr>
              <w:spacing w:after="200"/>
              <w:contextualSpacing/>
              <w:rPr>
                <w:lang w:val="en-US"/>
              </w:rPr>
            </w:pPr>
            <w:r w:rsidRPr="00C31398">
              <w:rPr>
                <w:lang w:val="en-US"/>
              </w:rPr>
              <w:t>Class name of second object to mapping.</w:t>
            </w:r>
          </w:p>
        </w:tc>
      </w:tr>
      <w:tr w:rsidR="00DC42A7" w:rsidRPr="00E1467F" w:rsidTr="00C31398">
        <w:tc>
          <w:tcPr>
            <w:tcW w:w="2137" w:type="dxa"/>
          </w:tcPr>
          <w:p w:rsidR="00DC42A7" w:rsidRPr="00C31398" w:rsidRDefault="00DC42A7" w:rsidP="00C31398">
            <w:pPr>
              <w:spacing w:after="200"/>
              <w:contextualSpacing/>
              <w:rPr>
                <w:lang w:val="en-US"/>
              </w:rPr>
            </w:pPr>
            <w:r w:rsidRPr="00C31398">
              <w:rPr>
                <w:lang w:val="en-US"/>
              </w:rPr>
              <w:t>fieldA</w:t>
            </w:r>
          </w:p>
        </w:tc>
        <w:tc>
          <w:tcPr>
            <w:tcW w:w="1657" w:type="dxa"/>
          </w:tcPr>
          <w:p w:rsidR="00DC42A7" w:rsidRPr="00C31398" w:rsidRDefault="00DC42A7" w:rsidP="00C31398">
            <w:pPr>
              <w:spacing w:after="200"/>
              <w:contextualSpacing/>
              <w:jc w:val="center"/>
              <w:rPr>
                <w:lang w:val="en-US"/>
              </w:rPr>
            </w:pPr>
            <w:r w:rsidRPr="00C31398">
              <w:rPr>
                <w:lang w:val="en-US"/>
              </w:rPr>
              <w:t>String[]</w:t>
            </w:r>
          </w:p>
        </w:tc>
        <w:tc>
          <w:tcPr>
            <w:tcW w:w="1048" w:type="dxa"/>
          </w:tcPr>
          <w:p w:rsidR="00DC42A7" w:rsidRPr="00C31398" w:rsidRDefault="00D6379D" w:rsidP="00C31398">
            <w:pPr>
              <w:spacing w:after="20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sym w:font="Wingdings" w:char="F0FC"/>
            </w:r>
            <w:r w:rsidR="00DC42A7" w:rsidRPr="00C31398">
              <w:rPr>
                <w:lang w:val="en-US"/>
              </w:rPr>
              <w:t>yes</w:t>
            </w:r>
          </w:p>
        </w:tc>
        <w:tc>
          <w:tcPr>
            <w:tcW w:w="918" w:type="dxa"/>
          </w:tcPr>
          <w:p w:rsidR="00DC42A7" w:rsidRPr="00C31398" w:rsidRDefault="00DC42A7" w:rsidP="00C31398">
            <w:pPr>
              <w:spacing w:after="200"/>
              <w:contextualSpacing/>
              <w:rPr>
                <w:lang w:val="en-US"/>
              </w:rPr>
            </w:pPr>
          </w:p>
        </w:tc>
        <w:tc>
          <w:tcPr>
            <w:tcW w:w="3811" w:type="dxa"/>
          </w:tcPr>
          <w:p w:rsidR="00DC42A7" w:rsidRPr="00C31398" w:rsidRDefault="00DC42A7" w:rsidP="00C31398">
            <w:pPr>
              <w:spacing w:after="200"/>
              <w:contextualSpacing/>
              <w:rPr>
                <w:lang w:val="en-US"/>
              </w:rPr>
            </w:pPr>
            <w:r w:rsidRPr="00C31398">
              <w:rPr>
                <w:lang w:val="en-US"/>
              </w:rPr>
              <w:t xml:space="preserve">Field name of first object to mapping. </w:t>
            </w:r>
          </w:p>
        </w:tc>
      </w:tr>
      <w:tr w:rsidR="00DC42A7" w:rsidRPr="00E1467F" w:rsidTr="00C31398">
        <w:tc>
          <w:tcPr>
            <w:tcW w:w="2137" w:type="dxa"/>
          </w:tcPr>
          <w:p w:rsidR="00DC42A7" w:rsidRPr="00C31398" w:rsidRDefault="00DC42A7" w:rsidP="00C31398">
            <w:pPr>
              <w:spacing w:after="200"/>
              <w:contextualSpacing/>
              <w:rPr>
                <w:lang w:val="en-US"/>
              </w:rPr>
            </w:pPr>
            <w:r w:rsidRPr="00C31398">
              <w:rPr>
                <w:lang w:val="en-US"/>
              </w:rPr>
              <w:t>fieldB</w:t>
            </w:r>
          </w:p>
        </w:tc>
        <w:tc>
          <w:tcPr>
            <w:tcW w:w="1657" w:type="dxa"/>
          </w:tcPr>
          <w:p w:rsidR="00DC42A7" w:rsidRPr="00C31398" w:rsidRDefault="00DC42A7" w:rsidP="00C31398">
            <w:pPr>
              <w:spacing w:after="200"/>
              <w:contextualSpacing/>
              <w:jc w:val="center"/>
              <w:rPr>
                <w:lang w:val="en-US"/>
              </w:rPr>
            </w:pPr>
            <w:r w:rsidRPr="00C31398">
              <w:rPr>
                <w:lang w:val="en-US"/>
              </w:rPr>
              <w:t>String</w:t>
            </w:r>
          </w:p>
        </w:tc>
        <w:tc>
          <w:tcPr>
            <w:tcW w:w="1048" w:type="dxa"/>
          </w:tcPr>
          <w:p w:rsidR="00DC42A7" w:rsidRPr="00C31398" w:rsidRDefault="00D6379D" w:rsidP="00C31398">
            <w:pPr>
              <w:spacing w:after="20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sym w:font="Wingdings" w:char="F0FC"/>
            </w:r>
            <w:r w:rsidR="00DC42A7" w:rsidRPr="00C31398">
              <w:rPr>
                <w:lang w:val="en-US"/>
              </w:rPr>
              <w:t>yes</w:t>
            </w:r>
          </w:p>
        </w:tc>
        <w:tc>
          <w:tcPr>
            <w:tcW w:w="918" w:type="dxa"/>
          </w:tcPr>
          <w:p w:rsidR="00DC42A7" w:rsidRPr="00C31398" w:rsidRDefault="00DC42A7" w:rsidP="00C31398">
            <w:pPr>
              <w:spacing w:after="200"/>
              <w:contextualSpacing/>
              <w:rPr>
                <w:lang w:val="en-US"/>
              </w:rPr>
            </w:pPr>
          </w:p>
        </w:tc>
        <w:tc>
          <w:tcPr>
            <w:tcW w:w="3811" w:type="dxa"/>
          </w:tcPr>
          <w:p w:rsidR="00DC42A7" w:rsidRPr="00C31398" w:rsidRDefault="00DC42A7" w:rsidP="00C31398">
            <w:pPr>
              <w:spacing w:after="200"/>
              <w:contextualSpacing/>
              <w:rPr>
                <w:lang w:val="en-US"/>
              </w:rPr>
            </w:pPr>
            <w:r w:rsidRPr="00C31398">
              <w:rPr>
                <w:lang w:val="en-US"/>
              </w:rPr>
              <w:t>Field name of second object to mapping.</w:t>
            </w:r>
          </w:p>
        </w:tc>
      </w:tr>
      <w:tr w:rsidR="00DC42A7" w:rsidRPr="00E1467F" w:rsidTr="00C31398">
        <w:tc>
          <w:tcPr>
            <w:tcW w:w="2137" w:type="dxa"/>
          </w:tcPr>
          <w:p w:rsidR="00DC42A7" w:rsidRPr="00C31398" w:rsidRDefault="00DC42A7" w:rsidP="00C31398">
            <w:pPr>
              <w:spacing w:after="200"/>
              <w:contextualSpacing/>
              <w:rPr>
                <w:lang w:val="en-US"/>
              </w:rPr>
            </w:pPr>
            <w:r w:rsidRPr="00C31398">
              <w:rPr>
                <w:lang w:val="en-US"/>
              </w:rPr>
              <w:t>convertMethodAB</w:t>
            </w:r>
          </w:p>
        </w:tc>
        <w:tc>
          <w:tcPr>
            <w:tcW w:w="1657" w:type="dxa"/>
          </w:tcPr>
          <w:p w:rsidR="00DC42A7" w:rsidRPr="00C31398" w:rsidRDefault="00DC42A7" w:rsidP="00C31398">
            <w:pPr>
              <w:spacing w:after="200"/>
              <w:contextualSpacing/>
              <w:jc w:val="center"/>
              <w:rPr>
                <w:lang w:val="en-US"/>
              </w:rPr>
            </w:pPr>
            <w:r w:rsidRPr="00C31398">
              <w:rPr>
                <w:lang w:val="en-US"/>
              </w:rPr>
              <w:t>String</w:t>
            </w:r>
          </w:p>
        </w:tc>
        <w:tc>
          <w:tcPr>
            <w:tcW w:w="1048" w:type="dxa"/>
          </w:tcPr>
          <w:p w:rsidR="00DC42A7" w:rsidRPr="00C31398" w:rsidRDefault="00DC42A7" w:rsidP="00C31398">
            <w:pPr>
              <w:spacing w:after="200"/>
              <w:contextualSpacing/>
              <w:jc w:val="center"/>
              <w:rPr>
                <w:lang w:val="en-US"/>
              </w:rPr>
            </w:pPr>
            <w:r w:rsidRPr="00C31398">
              <w:rPr>
                <w:lang w:val="en-US"/>
              </w:rPr>
              <w:t>no</w:t>
            </w:r>
          </w:p>
        </w:tc>
        <w:tc>
          <w:tcPr>
            <w:tcW w:w="918" w:type="dxa"/>
          </w:tcPr>
          <w:p w:rsidR="00DC42A7" w:rsidRPr="00C31398" w:rsidRDefault="00DC42A7" w:rsidP="00C31398">
            <w:pPr>
              <w:spacing w:after="200"/>
              <w:contextualSpacing/>
              <w:rPr>
                <w:lang w:val="en-US"/>
              </w:rPr>
            </w:pPr>
          </w:p>
        </w:tc>
        <w:tc>
          <w:tcPr>
            <w:tcW w:w="3811" w:type="dxa"/>
          </w:tcPr>
          <w:p w:rsidR="00DC42A7" w:rsidRPr="00C31398" w:rsidRDefault="00DC42A7" w:rsidP="00C31398">
            <w:pPr>
              <w:spacing w:after="200"/>
              <w:contextualSpacing/>
              <w:rPr>
                <w:lang w:val="en-US"/>
              </w:rPr>
            </w:pPr>
            <w:r w:rsidRPr="00C31398">
              <w:rPr>
                <w:lang w:val="en-US"/>
              </w:rPr>
              <w:t>OpenL rule which used as a convert method or java class static method.</w:t>
            </w:r>
          </w:p>
        </w:tc>
      </w:tr>
      <w:tr w:rsidR="00DC42A7" w:rsidRPr="00E1467F" w:rsidTr="00C31398">
        <w:tc>
          <w:tcPr>
            <w:tcW w:w="2137" w:type="dxa"/>
          </w:tcPr>
          <w:p w:rsidR="00DC42A7" w:rsidRPr="00C31398" w:rsidRDefault="00DC42A7" w:rsidP="00C31398">
            <w:pPr>
              <w:spacing w:after="200"/>
              <w:contextualSpacing/>
              <w:rPr>
                <w:lang w:val="en-US"/>
              </w:rPr>
            </w:pPr>
            <w:r w:rsidRPr="00C31398">
              <w:rPr>
                <w:lang w:val="en-US"/>
              </w:rPr>
              <w:t>convertMethodBA</w:t>
            </w:r>
          </w:p>
        </w:tc>
        <w:tc>
          <w:tcPr>
            <w:tcW w:w="1657" w:type="dxa"/>
          </w:tcPr>
          <w:p w:rsidR="00DC42A7" w:rsidRPr="00C31398" w:rsidRDefault="00DC42A7" w:rsidP="00C31398">
            <w:pPr>
              <w:spacing w:after="200"/>
              <w:contextualSpacing/>
              <w:jc w:val="center"/>
              <w:rPr>
                <w:lang w:val="en-US"/>
              </w:rPr>
            </w:pPr>
            <w:r w:rsidRPr="00C31398">
              <w:rPr>
                <w:lang w:val="en-US"/>
              </w:rPr>
              <w:t>String</w:t>
            </w:r>
          </w:p>
        </w:tc>
        <w:tc>
          <w:tcPr>
            <w:tcW w:w="1048" w:type="dxa"/>
          </w:tcPr>
          <w:p w:rsidR="00DC42A7" w:rsidRPr="00C31398" w:rsidRDefault="00DC42A7" w:rsidP="00C31398">
            <w:pPr>
              <w:spacing w:after="200"/>
              <w:contextualSpacing/>
              <w:jc w:val="center"/>
              <w:rPr>
                <w:lang w:val="en-US"/>
              </w:rPr>
            </w:pPr>
            <w:r w:rsidRPr="00C31398">
              <w:rPr>
                <w:lang w:val="en-US"/>
              </w:rPr>
              <w:t>no</w:t>
            </w:r>
          </w:p>
        </w:tc>
        <w:tc>
          <w:tcPr>
            <w:tcW w:w="918" w:type="dxa"/>
          </w:tcPr>
          <w:p w:rsidR="00DC42A7" w:rsidRPr="00C31398" w:rsidRDefault="00DC42A7" w:rsidP="00C31398">
            <w:pPr>
              <w:spacing w:after="200"/>
              <w:contextualSpacing/>
              <w:rPr>
                <w:lang w:val="en-US"/>
              </w:rPr>
            </w:pPr>
          </w:p>
        </w:tc>
        <w:tc>
          <w:tcPr>
            <w:tcW w:w="3811" w:type="dxa"/>
          </w:tcPr>
          <w:p w:rsidR="00DC42A7" w:rsidRPr="00C31398" w:rsidRDefault="00DC42A7" w:rsidP="00C31398">
            <w:pPr>
              <w:spacing w:after="200"/>
              <w:contextualSpacing/>
              <w:rPr>
                <w:lang w:val="en-US"/>
              </w:rPr>
            </w:pPr>
            <w:r w:rsidRPr="00C31398">
              <w:rPr>
                <w:lang w:val="en-US"/>
              </w:rPr>
              <w:t>OpenL rule which used as a convert method or java class static method.</w:t>
            </w:r>
          </w:p>
        </w:tc>
      </w:tr>
      <w:tr w:rsidR="00DC42A7" w:rsidRPr="00C31398" w:rsidTr="00C31398">
        <w:tc>
          <w:tcPr>
            <w:tcW w:w="2137" w:type="dxa"/>
          </w:tcPr>
          <w:p w:rsidR="00DC42A7" w:rsidRPr="00C31398" w:rsidRDefault="00DC42A7" w:rsidP="00C31398">
            <w:pPr>
              <w:spacing w:after="200"/>
              <w:contextualSpacing/>
              <w:rPr>
                <w:lang w:val="en-US"/>
              </w:rPr>
            </w:pPr>
            <w:r w:rsidRPr="00C31398">
              <w:rPr>
                <w:lang w:val="en-US"/>
              </w:rPr>
              <w:t>convertMethodABId</w:t>
            </w:r>
          </w:p>
        </w:tc>
        <w:tc>
          <w:tcPr>
            <w:tcW w:w="1657" w:type="dxa"/>
          </w:tcPr>
          <w:p w:rsidR="00DC42A7" w:rsidRPr="00C31398" w:rsidRDefault="00DC42A7" w:rsidP="00C31398">
            <w:pPr>
              <w:spacing w:after="200"/>
              <w:contextualSpacing/>
              <w:jc w:val="center"/>
              <w:rPr>
                <w:lang w:val="en-US"/>
              </w:rPr>
            </w:pPr>
            <w:r w:rsidRPr="00C31398">
              <w:rPr>
                <w:lang w:val="en-US"/>
              </w:rPr>
              <w:t>String</w:t>
            </w:r>
          </w:p>
        </w:tc>
        <w:tc>
          <w:tcPr>
            <w:tcW w:w="1048" w:type="dxa"/>
          </w:tcPr>
          <w:p w:rsidR="00DC42A7" w:rsidRPr="00C31398" w:rsidRDefault="00C31398" w:rsidP="00C31398">
            <w:pPr>
              <w:spacing w:after="20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918" w:type="dxa"/>
          </w:tcPr>
          <w:p w:rsidR="00DC42A7" w:rsidRPr="00C31398" w:rsidRDefault="00DC42A7" w:rsidP="00C31398">
            <w:pPr>
              <w:spacing w:after="200"/>
              <w:contextualSpacing/>
              <w:rPr>
                <w:lang w:val="en-US"/>
              </w:rPr>
            </w:pPr>
          </w:p>
        </w:tc>
        <w:tc>
          <w:tcPr>
            <w:tcW w:w="3811" w:type="dxa"/>
          </w:tcPr>
          <w:p w:rsidR="00DC42A7" w:rsidRPr="00C31398" w:rsidRDefault="00C31398" w:rsidP="00C31398">
            <w:pPr>
              <w:spacing w:after="200"/>
              <w:contextualSpacing/>
              <w:rPr>
                <w:lang w:val="en-US"/>
              </w:rPr>
            </w:pPr>
            <w:r>
              <w:rPr>
                <w:lang w:val="en-US"/>
              </w:rPr>
              <w:t>Id of convert method</w:t>
            </w:r>
          </w:p>
        </w:tc>
      </w:tr>
      <w:tr w:rsidR="00DC42A7" w:rsidRPr="00C31398" w:rsidTr="00C31398">
        <w:tc>
          <w:tcPr>
            <w:tcW w:w="2137" w:type="dxa"/>
          </w:tcPr>
          <w:p w:rsidR="00DC42A7" w:rsidRPr="00C31398" w:rsidRDefault="00DC42A7" w:rsidP="00C31398">
            <w:pPr>
              <w:spacing w:after="200"/>
              <w:contextualSpacing/>
              <w:rPr>
                <w:lang w:val="en-US"/>
              </w:rPr>
            </w:pPr>
            <w:r w:rsidRPr="00C31398">
              <w:rPr>
                <w:lang w:val="en-US"/>
              </w:rPr>
              <w:t>convertMethodBAId</w:t>
            </w:r>
          </w:p>
        </w:tc>
        <w:tc>
          <w:tcPr>
            <w:tcW w:w="1657" w:type="dxa"/>
          </w:tcPr>
          <w:p w:rsidR="00DC42A7" w:rsidRPr="00C31398" w:rsidRDefault="00DC42A7" w:rsidP="00C31398">
            <w:pPr>
              <w:spacing w:after="200"/>
              <w:contextualSpacing/>
              <w:jc w:val="center"/>
              <w:rPr>
                <w:lang w:val="en-US"/>
              </w:rPr>
            </w:pPr>
            <w:r w:rsidRPr="00C31398">
              <w:rPr>
                <w:lang w:val="en-US"/>
              </w:rPr>
              <w:t>String</w:t>
            </w:r>
          </w:p>
        </w:tc>
        <w:tc>
          <w:tcPr>
            <w:tcW w:w="1048" w:type="dxa"/>
          </w:tcPr>
          <w:p w:rsidR="00DC42A7" w:rsidRPr="00C31398" w:rsidRDefault="00C31398" w:rsidP="00C31398">
            <w:pPr>
              <w:spacing w:after="20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918" w:type="dxa"/>
          </w:tcPr>
          <w:p w:rsidR="00DC42A7" w:rsidRPr="00C31398" w:rsidRDefault="00DC42A7" w:rsidP="00C31398">
            <w:pPr>
              <w:spacing w:after="200"/>
              <w:contextualSpacing/>
              <w:rPr>
                <w:lang w:val="en-US"/>
              </w:rPr>
            </w:pPr>
          </w:p>
        </w:tc>
        <w:tc>
          <w:tcPr>
            <w:tcW w:w="3811" w:type="dxa"/>
          </w:tcPr>
          <w:p w:rsidR="00DC42A7" w:rsidRPr="00C31398" w:rsidRDefault="00C31398" w:rsidP="00C31398">
            <w:pPr>
              <w:spacing w:after="200"/>
              <w:contextualSpacing/>
              <w:rPr>
                <w:lang w:val="en-US"/>
              </w:rPr>
            </w:pPr>
            <w:r>
              <w:rPr>
                <w:lang w:val="en-US"/>
              </w:rPr>
              <w:t>Id of convert method</w:t>
            </w:r>
          </w:p>
        </w:tc>
      </w:tr>
      <w:tr w:rsidR="00DC42A7" w:rsidRPr="00E1467F" w:rsidTr="00C31398">
        <w:tc>
          <w:tcPr>
            <w:tcW w:w="2137" w:type="dxa"/>
          </w:tcPr>
          <w:p w:rsidR="00DC42A7" w:rsidRPr="00C31398" w:rsidRDefault="00DC42A7" w:rsidP="00C31398">
            <w:pPr>
              <w:spacing w:after="200"/>
              <w:contextualSpacing/>
              <w:rPr>
                <w:lang w:val="en-US"/>
              </w:rPr>
            </w:pPr>
            <w:r w:rsidRPr="00C31398">
              <w:rPr>
                <w:lang w:val="en-US"/>
              </w:rPr>
              <w:t>oneWay</w:t>
            </w:r>
          </w:p>
        </w:tc>
        <w:tc>
          <w:tcPr>
            <w:tcW w:w="1657" w:type="dxa"/>
          </w:tcPr>
          <w:p w:rsidR="00DC42A7" w:rsidRPr="00C31398" w:rsidRDefault="00DC42A7" w:rsidP="00C31398">
            <w:pPr>
              <w:spacing w:after="200"/>
              <w:contextualSpacing/>
              <w:jc w:val="center"/>
              <w:rPr>
                <w:lang w:val="en-US"/>
              </w:rPr>
            </w:pPr>
            <w:r w:rsidRPr="00C31398">
              <w:rPr>
                <w:lang w:val="en-US"/>
              </w:rPr>
              <w:t>Boolean</w:t>
            </w:r>
          </w:p>
        </w:tc>
        <w:tc>
          <w:tcPr>
            <w:tcW w:w="1048" w:type="dxa"/>
          </w:tcPr>
          <w:p w:rsidR="00DC42A7" w:rsidRPr="00C31398" w:rsidRDefault="00DC42A7" w:rsidP="00C31398">
            <w:pPr>
              <w:spacing w:after="200"/>
              <w:contextualSpacing/>
              <w:jc w:val="center"/>
              <w:rPr>
                <w:lang w:val="en-US"/>
              </w:rPr>
            </w:pPr>
            <w:r w:rsidRPr="00C31398">
              <w:rPr>
                <w:lang w:val="en-US"/>
              </w:rPr>
              <w:t>no</w:t>
            </w:r>
          </w:p>
        </w:tc>
        <w:tc>
          <w:tcPr>
            <w:tcW w:w="918" w:type="dxa"/>
          </w:tcPr>
          <w:p w:rsidR="00DC42A7" w:rsidRPr="00C31398" w:rsidRDefault="00DC42A7" w:rsidP="00C31398">
            <w:pPr>
              <w:spacing w:after="200"/>
              <w:contextualSpacing/>
              <w:rPr>
                <w:lang w:val="en-US"/>
              </w:rPr>
            </w:pPr>
            <w:r w:rsidRPr="00C31398">
              <w:rPr>
                <w:lang w:val="en-US"/>
              </w:rPr>
              <w:t>false</w:t>
            </w:r>
          </w:p>
        </w:tc>
        <w:tc>
          <w:tcPr>
            <w:tcW w:w="3811" w:type="dxa"/>
          </w:tcPr>
          <w:p w:rsidR="00DC42A7" w:rsidRPr="00C31398" w:rsidRDefault="00DC42A7" w:rsidP="00C31398">
            <w:pPr>
              <w:spacing w:after="200"/>
              <w:contextualSpacing/>
              <w:rPr>
                <w:lang w:val="en-US"/>
              </w:rPr>
            </w:pPr>
            <w:r w:rsidRPr="00C31398">
              <w:rPr>
                <w:lang w:val="en-US"/>
              </w:rPr>
              <w:t>Defines one- or bi-directional mapping.</w:t>
            </w:r>
          </w:p>
        </w:tc>
      </w:tr>
      <w:tr w:rsidR="00DC42A7" w:rsidRPr="00E1467F" w:rsidTr="00C31398">
        <w:tc>
          <w:tcPr>
            <w:tcW w:w="2137" w:type="dxa"/>
          </w:tcPr>
          <w:p w:rsidR="00DC42A7" w:rsidRPr="00C31398" w:rsidRDefault="00DC42A7" w:rsidP="00C31398">
            <w:pPr>
              <w:spacing w:after="200"/>
              <w:contextualSpacing/>
              <w:rPr>
                <w:lang w:val="en-US"/>
              </w:rPr>
            </w:pPr>
            <w:r w:rsidRPr="00C31398">
              <w:rPr>
                <w:lang w:val="en-US"/>
              </w:rPr>
              <w:t>mapNulls</w:t>
            </w:r>
          </w:p>
        </w:tc>
        <w:tc>
          <w:tcPr>
            <w:tcW w:w="1657" w:type="dxa"/>
          </w:tcPr>
          <w:p w:rsidR="00DC42A7" w:rsidRPr="00C31398" w:rsidRDefault="00DC42A7" w:rsidP="00C31398">
            <w:pPr>
              <w:spacing w:after="200"/>
              <w:contextualSpacing/>
              <w:jc w:val="center"/>
              <w:rPr>
                <w:lang w:val="en-US"/>
              </w:rPr>
            </w:pPr>
            <w:r w:rsidRPr="00C31398">
              <w:rPr>
                <w:lang w:val="en-US"/>
              </w:rPr>
              <w:t>Boolean</w:t>
            </w:r>
          </w:p>
        </w:tc>
        <w:tc>
          <w:tcPr>
            <w:tcW w:w="1048" w:type="dxa"/>
          </w:tcPr>
          <w:p w:rsidR="00DC42A7" w:rsidRPr="00C31398" w:rsidRDefault="00DC42A7" w:rsidP="00C31398">
            <w:pPr>
              <w:spacing w:after="200"/>
              <w:contextualSpacing/>
              <w:jc w:val="center"/>
              <w:rPr>
                <w:lang w:val="en-US"/>
              </w:rPr>
            </w:pPr>
            <w:r w:rsidRPr="00C31398">
              <w:rPr>
                <w:lang w:val="en-US"/>
              </w:rPr>
              <w:t>no</w:t>
            </w:r>
          </w:p>
        </w:tc>
        <w:tc>
          <w:tcPr>
            <w:tcW w:w="918" w:type="dxa"/>
          </w:tcPr>
          <w:p w:rsidR="00DC42A7" w:rsidRPr="00C31398" w:rsidRDefault="00DC42A7" w:rsidP="00C31398">
            <w:pPr>
              <w:spacing w:after="200"/>
              <w:contextualSpacing/>
              <w:rPr>
                <w:lang w:val="en-US"/>
              </w:rPr>
            </w:pPr>
            <w:r w:rsidRPr="00C31398">
              <w:rPr>
                <w:lang w:val="en-US"/>
              </w:rPr>
              <w:t>true</w:t>
            </w:r>
          </w:p>
        </w:tc>
        <w:tc>
          <w:tcPr>
            <w:tcW w:w="3811" w:type="dxa"/>
          </w:tcPr>
          <w:p w:rsidR="00DC42A7" w:rsidRPr="00C31398" w:rsidRDefault="004D181B" w:rsidP="00C31398">
            <w:pPr>
              <w:spacing w:after="200"/>
              <w:contextualSpacing/>
              <w:rPr>
                <w:lang w:val="en-US"/>
              </w:rPr>
            </w:pPr>
            <w:r>
              <w:rPr>
                <w:lang w:val="en-US"/>
              </w:rPr>
              <w:t>Defines how null values</w:t>
            </w:r>
            <w:r w:rsidR="00DC42A7" w:rsidRPr="00C31398">
              <w:rPr>
                <w:lang w:val="en-US"/>
              </w:rPr>
              <w:t xml:space="preserve"> will be processed: skipped or mapped as usual.</w:t>
            </w:r>
          </w:p>
        </w:tc>
      </w:tr>
      <w:tr w:rsidR="00DC42A7" w:rsidRPr="00E1467F" w:rsidTr="00C31398">
        <w:tc>
          <w:tcPr>
            <w:tcW w:w="2137" w:type="dxa"/>
          </w:tcPr>
          <w:p w:rsidR="00DC42A7" w:rsidRPr="00C31398" w:rsidRDefault="00DC42A7" w:rsidP="00C31398">
            <w:pPr>
              <w:spacing w:after="200"/>
              <w:contextualSpacing/>
              <w:rPr>
                <w:lang w:val="en-US"/>
              </w:rPr>
            </w:pPr>
            <w:r w:rsidRPr="00C31398">
              <w:rPr>
                <w:lang w:val="en-US"/>
              </w:rPr>
              <w:t>mapEmptyStrings</w:t>
            </w:r>
          </w:p>
        </w:tc>
        <w:tc>
          <w:tcPr>
            <w:tcW w:w="1657" w:type="dxa"/>
          </w:tcPr>
          <w:p w:rsidR="00DC42A7" w:rsidRPr="00C31398" w:rsidRDefault="00DC42A7" w:rsidP="00C31398">
            <w:pPr>
              <w:spacing w:after="200"/>
              <w:contextualSpacing/>
              <w:jc w:val="center"/>
              <w:rPr>
                <w:lang w:val="en-US"/>
              </w:rPr>
            </w:pPr>
            <w:r w:rsidRPr="00C31398">
              <w:rPr>
                <w:lang w:val="en-US"/>
              </w:rPr>
              <w:t>Boolean</w:t>
            </w:r>
          </w:p>
        </w:tc>
        <w:tc>
          <w:tcPr>
            <w:tcW w:w="1048" w:type="dxa"/>
          </w:tcPr>
          <w:p w:rsidR="00DC42A7" w:rsidRPr="00C31398" w:rsidRDefault="007A532B" w:rsidP="00C31398">
            <w:pPr>
              <w:spacing w:after="20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918" w:type="dxa"/>
          </w:tcPr>
          <w:p w:rsidR="00DC42A7" w:rsidRPr="00C31398" w:rsidRDefault="007A532B" w:rsidP="00C31398">
            <w:pPr>
              <w:spacing w:after="200"/>
              <w:contextualSpacing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3811" w:type="dxa"/>
          </w:tcPr>
          <w:p w:rsidR="00DC42A7" w:rsidRPr="00C31398" w:rsidRDefault="004D181B" w:rsidP="00C31398">
            <w:pPr>
              <w:spacing w:after="200"/>
              <w:contextualSpacing/>
              <w:rPr>
                <w:lang w:val="en-US"/>
              </w:rPr>
            </w:pPr>
            <w:r>
              <w:rPr>
                <w:lang w:val="en-US"/>
              </w:rPr>
              <w:t>Defines how empty strings will be processed: skipped or mapped as usual.</w:t>
            </w:r>
          </w:p>
        </w:tc>
      </w:tr>
      <w:tr w:rsidR="00DC42A7" w:rsidRPr="00E1467F" w:rsidTr="00C31398">
        <w:tc>
          <w:tcPr>
            <w:tcW w:w="2137" w:type="dxa"/>
          </w:tcPr>
          <w:p w:rsidR="00DC42A7" w:rsidRPr="00C31398" w:rsidRDefault="00DC42A7" w:rsidP="00C31398">
            <w:pPr>
              <w:spacing w:after="200"/>
              <w:contextualSpacing/>
              <w:rPr>
                <w:lang w:val="en-US"/>
              </w:rPr>
            </w:pPr>
            <w:r w:rsidRPr="00C31398">
              <w:rPr>
                <w:lang w:val="en-US"/>
              </w:rPr>
              <w:t>trimStrings</w:t>
            </w:r>
          </w:p>
        </w:tc>
        <w:tc>
          <w:tcPr>
            <w:tcW w:w="1657" w:type="dxa"/>
          </w:tcPr>
          <w:p w:rsidR="00DC42A7" w:rsidRPr="00C31398" w:rsidRDefault="00DC42A7" w:rsidP="00C31398">
            <w:pPr>
              <w:spacing w:after="200"/>
              <w:contextualSpacing/>
              <w:jc w:val="center"/>
              <w:rPr>
                <w:lang w:val="en-US"/>
              </w:rPr>
            </w:pPr>
            <w:r w:rsidRPr="00C31398">
              <w:rPr>
                <w:lang w:val="en-US"/>
              </w:rPr>
              <w:t>Boolean</w:t>
            </w:r>
          </w:p>
        </w:tc>
        <w:tc>
          <w:tcPr>
            <w:tcW w:w="1048" w:type="dxa"/>
          </w:tcPr>
          <w:p w:rsidR="00DC42A7" w:rsidRPr="00C31398" w:rsidRDefault="007A532B" w:rsidP="00C31398">
            <w:pPr>
              <w:spacing w:after="20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918" w:type="dxa"/>
          </w:tcPr>
          <w:p w:rsidR="00DC42A7" w:rsidRPr="00C31398" w:rsidRDefault="007A532B" w:rsidP="00C31398">
            <w:pPr>
              <w:spacing w:after="200"/>
              <w:contextualSpacing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3811" w:type="dxa"/>
          </w:tcPr>
          <w:p w:rsidR="00DC42A7" w:rsidRPr="00C31398" w:rsidRDefault="004D181B" w:rsidP="004D181B">
            <w:pPr>
              <w:spacing w:after="200"/>
              <w:contextualSpacing/>
              <w:rPr>
                <w:lang w:val="en-US"/>
              </w:rPr>
            </w:pPr>
            <w:r>
              <w:rPr>
                <w:lang w:val="en-US"/>
              </w:rPr>
              <w:t>Defines how strings will be processed: trim operation will be executed or not.</w:t>
            </w:r>
          </w:p>
        </w:tc>
      </w:tr>
      <w:tr w:rsidR="00DC42A7" w:rsidRPr="00E1467F" w:rsidTr="00C31398">
        <w:tc>
          <w:tcPr>
            <w:tcW w:w="2137" w:type="dxa"/>
          </w:tcPr>
          <w:p w:rsidR="00DC42A7" w:rsidRPr="00C31398" w:rsidRDefault="00DC42A7" w:rsidP="00C31398">
            <w:pPr>
              <w:spacing w:after="200"/>
              <w:contextualSpacing/>
              <w:rPr>
                <w:lang w:val="en-US"/>
              </w:rPr>
            </w:pPr>
            <w:r w:rsidRPr="00C31398">
              <w:rPr>
                <w:lang w:val="en-US"/>
              </w:rPr>
              <w:t>fieldACreateMethod</w:t>
            </w:r>
          </w:p>
        </w:tc>
        <w:tc>
          <w:tcPr>
            <w:tcW w:w="1657" w:type="dxa"/>
          </w:tcPr>
          <w:p w:rsidR="00DC42A7" w:rsidRPr="00C31398" w:rsidRDefault="00DC42A7" w:rsidP="00C31398">
            <w:pPr>
              <w:spacing w:after="200"/>
              <w:contextualSpacing/>
              <w:jc w:val="center"/>
              <w:rPr>
                <w:lang w:val="en-US"/>
              </w:rPr>
            </w:pPr>
            <w:r w:rsidRPr="00C31398">
              <w:rPr>
                <w:lang w:val="en-US"/>
              </w:rPr>
              <w:t>String</w:t>
            </w:r>
          </w:p>
        </w:tc>
        <w:tc>
          <w:tcPr>
            <w:tcW w:w="1048" w:type="dxa"/>
          </w:tcPr>
          <w:p w:rsidR="00DC42A7" w:rsidRPr="00C31398" w:rsidRDefault="00DC42A7" w:rsidP="00C31398">
            <w:pPr>
              <w:spacing w:after="200"/>
              <w:contextualSpacing/>
              <w:jc w:val="center"/>
              <w:rPr>
                <w:lang w:val="en-US"/>
              </w:rPr>
            </w:pPr>
            <w:r w:rsidRPr="00C31398">
              <w:rPr>
                <w:lang w:val="en-US"/>
              </w:rPr>
              <w:t>no</w:t>
            </w:r>
          </w:p>
        </w:tc>
        <w:tc>
          <w:tcPr>
            <w:tcW w:w="918" w:type="dxa"/>
          </w:tcPr>
          <w:p w:rsidR="00DC42A7" w:rsidRPr="00C31398" w:rsidRDefault="00DC42A7" w:rsidP="00C31398">
            <w:pPr>
              <w:spacing w:after="200"/>
              <w:contextualSpacing/>
              <w:rPr>
                <w:lang w:val="en-US"/>
              </w:rPr>
            </w:pPr>
          </w:p>
        </w:tc>
        <w:tc>
          <w:tcPr>
            <w:tcW w:w="3811" w:type="dxa"/>
          </w:tcPr>
          <w:p w:rsidR="00DC42A7" w:rsidRPr="00C31398" w:rsidRDefault="00DC42A7" w:rsidP="00C31398">
            <w:pPr>
              <w:spacing w:after="200"/>
              <w:contextualSpacing/>
              <w:rPr>
                <w:lang w:val="en-US"/>
              </w:rPr>
            </w:pPr>
            <w:r w:rsidRPr="00C31398">
              <w:rPr>
                <w:lang w:val="en-US"/>
              </w:rPr>
              <w:t>Name of create method which will be used to create field A value object instance or java class static method.</w:t>
            </w:r>
          </w:p>
        </w:tc>
      </w:tr>
      <w:tr w:rsidR="00DC42A7" w:rsidRPr="00E1467F" w:rsidTr="00C31398">
        <w:tc>
          <w:tcPr>
            <w:tcW w:w="2137" w:type="dxa"/>
          </w:tcPr>
          <w:p w:rsidR="00DC42A7" w:rsidRPr="00C31398" w:rsidRDefault="00DC42A7" w:rsidP="00C31398">
            <w:pPr>
              <w:spacing w:after="200"/>
              <w:contextualSpacing/>
              <w:rPr>
                <w:lang w:val="en-US"/>
              </w:rPr>
            </w:pPr>
            <w:r w:rsidRPr="00C31398">
              <w:rPr>
                <w:lang w:val="en-US"/>
              </w:rPr>
              <w:t>fieldBCreateMethod</w:t>
            </w:r>
          </w:p>
        </w:tc>
        <w:tc>
          <w:tcPr>
            <w:tcW w:w="1657" w:type="dxa"/>
          </w:tcPr>
          <w:p w:rsidR="00DC42A7" w:rsidRPr="00C31398" w:rsidRDefault="00DC42A7" w:rsidP="00C31398">
            <w:pPr>
              <w:spacing w:after="200"/>
              <w:contextualSpacing/>
              <w:jc w:val="center"/>
              <w:rPr>
                <w:lang w:val="en-US"/>
              </w:rPr>
            </w:pPr>
            <w:r w:rsidRPr="00C31398">
              <w:rPr>
                <w:lang w:val="en-US"/>
              </w:rPr>
              <w:t>String</w:t>
            </w:r>
          </w:p>
        </w:tc>
        <w:tc>
          <w:tcPr>
            <w:tcW w:w="1048" w:type="dxa"/>
          </w:tcPr>
          <w:p w:rsidR="00DC42A7" w:rsidRPr="00C31398" w:rsidRDefault="00DC42A7" w:rsidP="00C31398">
            <w:pPr>
              <w:spacing w:after="200"/>
              <w:contextualSpacing/>
              <w:jc w:val="center"/>
              <w:rPr>
                <w:lang w:val="en-US"/>
              </w:rPr>
            </w:pPr>
            <w:r w:rsidRPr="00C31398">
              <w:rPr>
                <w:lang w:val="en-US"/>
              </w:rPr>
              <w:t>no</w:t>
            </w:r>
          </w:p>
        </w:tc>
        <w:tc>
          <w:tcPr>
            <w:tcW w:w="918" w:type="dxa"/>
          </w:tcPr>
          <w:p w:rsidR="00DC42A7" w:rsidRPr="00C31398" w:rsidRDefault="00DC42A7" w:rsidP="00C31398">
            <w:pPr>
              <w:spacing w:after="200"/>
              <w:contextualSpacing/>
              <w:rPr>
                <w:lang w:val="en-US"/>
              </w:rPr>
            </w:pPr>
          </w:p>
        </w:tc>
        <w:tc>
          <w:tcPr>
            <w:tcW w:w="3811" w:type="dxa"/>
          </w:tcPr>
          <w:p w:rsidR="00DC42A7" w:rsidRPr="00C31398" w:rsidRDefault="00DC42A7" w:rsidP="00C31398">
            <w:pPr>
              <w:spacing w:after="200"/>
              <w:contextualSpacing/>
              <w:rPr>
                <w:lang w:val="en-US"/>
              </w:rPr>
            </w:pPr>
            <w:r w:rsidRPr="00C31398">
              <w:rPr>
                <w:lang w:val="en-US"/>
              </w:rPr>
              <w:t>Name of create method which will be used to create field B value object instance or java class static method.</w:t>
            </w:r>
          </w:p>
        </w:tc>
      </w:tr>
      <w:tr w:rsidR="00DC42A7" w:rsidRPr="00C31398" w:rsidTr="00C31398">
        <w:tc>
          <w:tcPr>
            <w:tcW w:w="2137" w:type="dxa"/>
          </w:tcPr>
          <w:p w:rsidR="00DC42A7" w:rsidRPr="00C31398" w:rsidRDefault="00DC42A7" w:rsidP="00C31398">
            <w:pPr>
              <w:spacing w:after="200"/>
              <w:contextualSpacing/>
              <w:rPr>
                <w:lang w:val="en-US"/>
              </w:rPr>
            </w:pPr>
            <w:r w:rsidRPr="00C31398">
              <w:rPr>
                <w:lang w:val="en-US"/>
              </w:rPr>
              <w:t>fieldADefaultValue</w:t>
            </w:r>
          </w:p>
        </w:tc>
        <w:tc>
          <w:tcPr>
            <w:tcW w:w="1657" w:type="dxa"/>
          </w:tcPr>
          <w:p w:rsidR="00DC42A7" w:rsidRPr="00C31398" w:rsidRDefault="00DC42A7" w:rsidP="00C31398">
            <w:pPr>
              <w:spacing w:after="200"/>
              <w:contextualSpacing/>
              <w:jc w:val="center"/>
              <w:rPr>
                <w:lang w:val="en-US"/>
              </w:rPr>
            </w:pPr>
            <w:r w:rsidRPr="00C31398">
              <w:rPr>
                <w:lang w:val="en-US"/>
              </w:rPr>
              <w:t>String</w:t>
            </w:r>
          </w:p>
        </w:tc>
        <w:tc>
          <w:tcPr>
            <w:tcW w:w="1048" w:type="dxa"/>
          </w:tcPr>
          <w:p w:rsidR="00DC42A7" w:rsidRPr="00C31398" w:rsidRDefault="00DC42A7" w:rsidP="00C31398">
            <w:pPr>
              <w:spacing w:after="200"/>
              <w:contextualSpacing/>
              <w:jc w:val="center"/>
              <w:rPr>
                <w:lang w:val="en-US"/>
              </w:rPr>
            </w:pPr>
            <w:r w:rsidRPr="00C31398">
              <w:rPr>
                <w:lang w:val="en-US"/>
              </w:rPr>
              <w:t>no</w:t>
            </w:r>
          </w:p>
        </w:tc>
        <w:tc>
          <w:tcPr>
            <w:tcW w:w="918" w:type="dxa"/>
          </w:tcPr>
          <w:p w:rsidR="00DC42A7" w:rsidRPr="00C31398" w:rsidRDefault="00DC42A7" w:rsidP="00C31398">
            <w:pPr>
              <w:spacing w:after="200"/>
              <w:contextualSpacing/>
              <w:rPr>
                <w:lang w:val="en-US"/>
              </w:rPr>
            </w:pPr>
          </w:p>
        </w:tc>
        <w:tc>
          <w:tcPr>
            <w:tcW w:w="3811" w:type="dxa"/>
          </w:tcPr>
          <w:p w:rsidR="00DC42A7" w:rsidRPr="00C31398" w:rsidRDefault="00DC42A7" w:rsidP="00C31398">
            <w:pPr>
              <w:spacing w:after="200"/>
              <w:contextualSpacing/>
              <w:rPr>
                <w:lang w:val="en-US"/>
              </w:rPr>
            </w:pPr>
            <w:r w:rsidRPr="00C31398">
              <w:rPr>
                <w:lang w:val="en-US"/>
              </w:rPr>
              <w:t>Default value of field.</w:t>
            </w:r>
          </w:p>
        </w:tc>
      </w:tr>
      <w:tr w:rsidR="00DC42A7" w:rsidRPr="00C31398" w:rsidTr="00C31398">
        <w:tc>
          <w:tcPr>
            <w:tcW w:w="2137" w:type="dxa"/>
          </w:tcPr>
          <w:p w:rsidR="00DC42A7" w:rsidRPr="00C31398" w:rsidRDefault="00DC42A7" w:rsidP="00C31398">
            <w:pPr>
              <w:spacing w:after="200"/>
              <w:contextualSpacing/>
              <w:rPr>
                <w:lang w:val="en-US"/>
              </w:rPr>
            </w:pPr>
            <w:r w:rsidRPr="00C31398">
              <w:rPr>
                <w:lang w:val="en-US"/>
              </w:rPr>
              <w:t>fieldBDefaultValue</w:t>
            </w:r>
          </w:p>
        </w:tc>
        <w:tc>
          <w:tcPr>
            <w:tcW w:w="1657" w:type="dxa"/>
          </w:tcPr>
          <w:p w:rsidR="00DC42A7" w:rsidRPr="00C31398" w:rsidRDefault="00DC42A7" w:rsidP="00C31398">
            <w:pPr>
              <w:spacing w:after="200"/>
              <w:contextualSpacing/>
              <w:jc w:val="center"/>
              <w:rPr>
                <w:lang w:val="en-US"/>
              </w:rPr>
            </w:pPr>
            <w:r w:rsidRPr="00C31398">
              <w:rPr>
                <w:lang w:val="en-US"/>
              </w:rPr>
              <w:t>String</w:t>
            </w:r>
          </w:p>
        </w:tc>
        <w:tc>
          <w:tcPr>
            <w:tcW w:w="1048" w:type="dxa"/>
          </w:tcPr>
          <w:p w:rsidR="00DC42A7" w:rsidRPr="00C31398" w:rsidRDefault="00DC42A7" w:rsidP="00C31398">
            <w:pPr>
              <w:spacing w:after="200"/>
              <w:contextualSpacing/>
              <w:jc w:val="center"/>
              <w:rPr>
                <w:lang w:val="en-US"/>
              </w:rPr>
            </w:pPr>
            <w:r w:rsidRPr="00C31398">
              <w:rPr>
                <w:lang w:val="en-US"/>
              </w:rPr>
              <w:t>no</w:t>
            </w:r>
          </w:p>
        </w:tc>
        <w:tc>
          <w:tcPr>
            <w:tcW w:w="918" w:type="dxa"/>
          </w:tcPr>
          <w:p w:rsidR="00DC42A7" w:rsidRPr="00C31398" w:rsidRDefault="00DC42A7" w:rsidP="00C31398">
            <w:pPr>
              <w:spacing w:after="200"/>
              <w:contextualSpacing/>
              <w:rPr>
                <w:lang w:val="en-US"/>
              </w:rPr>
            </w:pPr>
          </w:p>
        </w:tc>
        <w:tc>
          <w:tcPr>
            <w:tcW w:w="3811" w:type="dxa"/>
          </w:tcPr>
          <w:p w:rsidR="00DC42A7" w:rsidRPr="00C31398" w:rsidRDefault="00DC42A7" w:rsidP="00C31398">
            <w:pPr>
              <w:spacing w:after="200"/>
              <w:contextualSpacing/>
              <w:rPr>
                <w:lang w:val="en-US"/>
              </w:rPr>
            </w:pPr>
            <w:r w:rsidRPr="00C31398">
              <w:rPr>
                <w:lang w:val="en-US"/>
              </w:rPr>
              <w:t>Default value of field.</w:t>
            </w:r>
          </w:p>
        </w:tc>
      </w:tr>
      <w:tr w:rsidR="00DC42A7" w:rsidRPr="00E1467F" w:rsidTr="00C31398">
        <w:tc>
          <w:tcPr>
            <w:tcW w:w="2137" w:type="dxa"/>
          </w:tcPr>
          <w:p w:rsidR="00DC42A7" w:rsidRPr="00C31398" w:rsidRDefault="00DC42A7" w:rsidP="00C31398">
            <w:pPr>
              <w:spacing w:after="200"/>
              <w:contextualSpacing/>
              <w:rPr>
                <w:lang w:val="en-US"/>
              </w:rPr>
            </w:pPr>
            <w:r w:rsidRPr="00C31398">
              <w:rPr>
                <w:lang w:val="en-US"/>
              </w:rPr>
              <w:t>fieldADateFormat</w:t>
            </w:r>
          </w:p>
        </w:tc>
        <w:tc>
          <w:tcPr>
            <w:tcW w:w="1657" w:type="dxa"/>
          </w:tcPr>
          <w:p w:rsidR="00DC42A7" w:rsidRPr="00C31398" w:rsidRDefault="00DC42A7" w:rsidP="00C31398">
            <w:pPr>
              <w:spacing w:after="200"/>
              <w:contextualSpacing/>
              <w:jc w:val="center"/>
              <w:rPr>
                <w:lang w:val="en-US"/>
              </w:rPr>
            </w:pPr>
            <w:r w:rsidRPr="00C31398">
              <w:rPr>
                <w:lang w:val="en-US"/>
              </w:rPr>
              <w:t>String[]</w:t>
            </w:r>
          </w:p>
        </w:tc>
        <w:tc>
          <w:tcPr>
            <w:tcW w:w="1048" w:type="dxa"/>
          </w:tcPr>
          <w:p w:rsidR="00DC42A7" w:rsidRPr="00C31398" w:rsidRDefault="004D181B" w:rsidP="00C31398">
            <w:pPr>
              <w:spacing w:after="20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918" w:type="dxa"/>
          </w:tcPr>
          <w:p w:rsidR="00DC42A7" w:rsidRPr="00C31398" w:rsidRDefault="00DC42A7" w:rsidP="00C31398">
            <w:pPr>
              <w:spacing w:after="200"/>
              <w:contextualSpacing/>
              <w:rPr>
                <w:lang w:val="en-US"/>
              </w:rPr>
            </w:pPr>
          </w:p>
        </w:tc>
        <w:tc>
          <w:tcPr>
            <w:tcW w:w="3811" w:type="dxa"/>
          </w:tcPr>
          <w:p w:rsidR="00DC42A7" w:rsidRPr="00C31398" w:rsidRDefault="006D3B23" w:rsidP="006D3B23">
            <w:pPr>
              <w:spacing w:after="200"/>
              <w:contextualSpacing/>
              <w:rPr>
                <w:lang w:val="en-US"/>
              </w:rPr>
            </w:pPr>
            <w:r>
              <w:rPr>
                <w:lang w:val="en-US"/>
              </w:rPr>
              <w:t>Date format string for field A value.</w:t>
            </w:r>
          </w:p>
        </w:tc>
      </w:tr>
      <w:tr w:rsidR="00DC42A7" w:rsidRPr="00E1467F" w:rsidTr="00C31398">
        <w:tc>
          <w:tcPr>
            <w:tcW w:w="2137" w:type="dxa"/>
          </w:tcPr>
          <w:p w:rsidR="00DC42A7" w:rsidRPr="00C31398" w:rsidRDefault="00DC42A7" w:rsidP="00C31398">
            <w:pPr>
              <w:spacing w:after="200"/>
              <w:contextualSpacing/>
              <w:rPr>
                <w:lang w:val="en-US"/>
              </w:rPr>
            </w:pPr>
            <w:r w:rsidRPr="00C31398">
              <w:rPr>
                <w:lang w:val="en-US"/>
              </w:rPr>
              <w:t>fieldBDateFormat</w:t>
            </w:r>
          </w:p>
        </w:tc>
        <w:tc>
          <w:tcPr>
            <w:tcW w:w="1657" w:type="dxa"/>
          </w:tcPr>
          <w:p w:rsidR="00DC42A7" w:rsidRPr="00C31398" w:rsidRDefault="00DC42A7" w:rsidP="00C31398">
            <w:pPr>
              <w:spacing w:after="200"/>
              <w:contextualSpacing/>
              <w:jc w:val="center"/>
              <w:rPr>
                <w:lang w:val="en-US"/>
              </w:rPr>
            </w:pPr>
            <w:r w:rsidRPr="00C31398">
              <w:rPr>
                <w:lang w:val="en-US"/>
              </w:rPr>
              <w:t>String</w:t>
            </w:r>
          </w:p>
        </w:tc>
        <w:tc>
          <w:tcPr>
            <w:tcW w:w="1048" w:type="dxa"/>
          </w:tcPr>
          <w:p w:rsidR="00DC42A7" w:rsidRPr="00C31398" w:rsidRDefault="004D181B" w:rsidP="00C31398">
            <w:pPr>
              <w:spacing w:after="20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918" w:type="dxa"/>
          </w:tcPr>
          <w:p w:rsidR="00DC42A7" w:rsidRPr="00C31398" w:rsidRDefault="00DC42A7" w:rsidP="00C31398">
            <w:pPr>
              <w:spacing w:after="200"/>
              <w:contextualSpacing/>
              <w:rPr>
                <w:lang w:val="en-US"/>
              </w:rPr>
            </w:pPr>
          </w:p>
        </w:tc>
        <w:tc>
          <w:tcPr>
            <w:tcW w:w="3811" w:type="dxa"/>
          </w:tcPr>
          <w:p w:rsidR="00DC42A7" w:rsidRPr="00C31398" w:rsidRDefault="00605BA9" w:rsidP="00605BA9">
            <w:pPr>
              <w:spacing w:after="200"/>
              <w:contextualSpacing/>
              <w:rPr>
                <w:lang w:val="en-US"/>
              </w:rPr>
            </w:pPr>
            <w:r>
              <w:rPr>
                <w:lang w:val="en-US"/>
              </w:rPr>
              <w:t>Date format string for field B value.</w:t>
            </w:r>
          </w:p>
        </w:tc>
      </w:tr>
      <w:tr w:rsidR="00DC42A7" w:rsidRPr="00E1467F" w:rsidTr="00C31398">
        <w:tc>
          <w:tcPr>
            <w:tcW w:w="2137" w:type="dxa"/>
          </w:tcPr>
          <w:p w:rsidR="00DC42A7" w:rsidRPr="00C31398" w:rsidRDefault="00DC42A7" w:rsidP="00C31398">
            <w:pPr>
              <w:spacing w:after="200"/>
              <w:contextualSpacing/>
              <w:rPr>
                <w:lang w:val="en-US"/>
              </w:rPr>
            </w:pPr>
            <w:r w:rsidRPr="00C31398">
              <w:rPr>
                <w:lang w:val="en-US"/>
              </w:rPr>
              <w:t>fieldAHint</w:t>
            </w:r>
          </w:p>
        </w:tc>
        <w:tc>
          <w:tcPr>
            <w:tcW w:w="1657" w:type="dxa"/>
          </w:tcPr>
          <w:p w:rsidR="00DC42A7" w:rsidRPr="00C31398" w:rsidRDefault="00DC42A7" w:rsidP="00C31398">
            <w:pPr>
              <w:spacing w:after="200"/>
              <w:contextualSpacing/>
              <w:jc w:val="center"/>
              <w:rPr>
                <w:lang w:val="en-US"/>
              </w:rPr>
            </w:pPr>
            <w:r w:rsidRPr="00C31398">
              <w:rPr>
                <w:lang w:val="en-US"/>
              </w:rPr>
              <w:t>Class&lt;?&gt;[][]</w:t>
            </w:r>
          </w:p>
        </w:tc>
        <w:tc>
          <w:tcPr>
            <w:tcW w:w="1048" w:type="dxa"/>
          </w:tcPr>
          <w:p w:rsidR="00DC42A7" w:rsidRPr="00C31398" w:rsidRDefault="004D181B" w:rsidP="00C31398">
            <w:pPr>
              <w:spacing w:after="20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918" w:type="dxa"/>
          </w:tcPr>
          <w:p w:rsidR="00DC42A7" w:rsidRPr="00C31398" w:rsidRDefault="00DC42A7" w:rsidP="00C31398">
            <w:pPr>
              <w:spacing w:after="200"/>
              <w:contextualSpacing/>
              <w:rPr>
                <w:lang w:val="en-US"/>
              </w:rPr>
            </w:pPr>
          </w:p>
        </w:tc>
        <w:tc>
          <w:tcPr>
            <w:tcW w:w="3811" w:type="dxa"/>
          </w:tcPr>
          <w:p w:rsidR="00DC42A7" w:rsidRPr="00C31398" w:rsidRDefault="00AB4209" w:rsidP="00C31398">
            <w:pPr>
              <w:spacing w:after="200"/>
              <w:contextualSpacing/>
              <w:rPr>
                <w:lang w:val="en-US"/>
              </w:rPr>
            </w:pPr>
            <w:r>
              <w:rPr>
                <w:lang w:val="en-US"/>
              </w:rPr>
              <w:t>Type hints for field A. Used for deep mapping only.</w:t>
            </w:r>
          </w:p>
        </w:tc>
      </w:tr>
      <w:tr w:rsidR="00DC42A7" w:rsidRPr="00E1467F" w:rsidTr="00C31398">
        <w:tc>
          <w:tcPr>
            <w:tcW w:w="2137" w:type="dxa"/>
          </w:tcPr>
          <w:p w:rsidR="00DC42A7" w:rsidRPr="00C31398" w:rsidRDefault="00DC42A7" w:rsidP="00C31398">
            <w:pPr>
              <w:spacing w:after="200"/>
              <w:contextualSpacing/>
              <w:rPr>
                <w:lang w:val="en-US"/>
              </w:rPr>
            </w:pPr>
            <w:r w:rsidRPr="00C31398">
              <w:rPr>
                <w:lang w:val="en-US"/>
              </w:rPr>
              <w:t>fieldBHint</w:t>
            </w:r>
          </w:p>
        </w:tc>
        <w:tc>
          <w:tcPr>
            <w:tcW w:w="1657" w:type="dxa"/>
          </w:tcPr>
          <w:p w:rsidR="00DC42A7" w:rsidRPr="00C31398" w:rsidRDefault="00DC42A7" w:rsidP="00C31398">
            <w:pPr>
              <w:spacing w:after="200"/>
              <w:contextualSpacing/>
              <w:jc w:val="center"/>
              <w:rPr>
                <w:lang w:val="en-US"/>
              </w:rPr>
            </w:pPr>
            <w:r w:rsidRPr="00C31398">
              <w:rPr>
                <w:lang w:val="en-US"/>
              </w:rPr>
              <w:t>Class&lt;?&gt;[]</w:t>
            </w:r>
          </w:p>
        </w:tc>
        <w:tc>
          <w:tcPr>
            <w:tcW w:w="1048" w:type="dxa"/>
          </w:tcPr>
          <w:p w:rsidR="00DC42A7" w:rsidRPr="00C31398" w:rsidRDefault="004D181B" w:rsidP="00C31398">
            <w:pPr>
              <w:spacing w:after="20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918" w:type="dxa"/>
          </w:tcPr>
          <w:p w:rsidR="00DC42A7" w:rsidRPr="00C31398" w:rsidRDefault="00DC42A7" w:rsidP="00C31398">
            <w:pPr>
              <w:spacing w:after="200"/>
              <w:contextualSpacing/>
              <w:rPr>
                <w:lang w:val="en-US"/>
              </w:rPr>
            </w:pPr>
          </w:p>
        </w:tc>
        <w:tc>
          <w:tcPr>
            <w:tcW w:w="3811" w:type="dxa"/>
          </w:tcPr>
          <w:p w:rsidR="00DC42A7" w:rsidRPr="00C31398" w:rsidRDefault="00AB4209" w:rsidP="00AB4209">
            <w:pPr>
              <w:spacing w:after="200"/>
              <w:contextualSpacing/>
              <w:rPr>
                <w:lang w:val="en-US"/>
              </w:rPr>
            </w:pPr>
            <w:r>
              <w:rPr>
                <w:lang w:val="en-US"/>
              </w:rPr>
              <w:t>Type hints for field B. Used for deep mapping only.</w:t>
            </w:r>
          </w:p>
        </w:tc>
      </w:tr>
      <w:tr w:rsidR="00DC42A7" w:rsidRPr="00E1467F" w:rsidTr="00C31398">
        <w:tc>
          <w:tcPr>
            <w:tcW w:w="2137" w:type="dxa"/>
          </w:tcPr>
          <w:p w:rsidR="00DC42A7" w:rsidRPr="00C31398" w:rsidRDefault="00DC42A7" w:rsidP="00C31398">
            <w:pPr>
              <w:spacing w:after="200"/>
              <w:contextualSpacing/>
              <w:rPr>
                <w:lang w:val="en-US"/>
              </w:rPr>
            </w:pPr>
            <w:r w:rsidRPr="00C31398">
              <w:rPr>
                <w:lang w:val="en-US"/>
              </w:rPr>
              <w:t>fieldAType</w:t>
            </w:r>
          </w:p>
        </w:tc>
        <w:tc>
          <w:tcPr>
            <w:tcW w:w="1657" w:type="dxa"/>
          </w:tcPr>
          <w:p w:rsidR="00DC42A7" w:rsidRPr="00C31398" w:rsidRDefault="00DC42A7" w:rsidP="00C31398">
            <w:pPr>
              <w:spacing w:after="200"/>
              <w:contextualSpacing/>
              <w:jc w:val="center"/>
              <w:rPr>
                <w:lang w:val="en-US"/>
              </w:rPr>
            </w:pPr>
            <w:r w:rsidRPr="00C31398">
              <w:rPr>
                <w:lang w:val="en-US"/>
              </w:rPr>
              <w:t>Class&lt;?&gt;[]</w:t>
            </w:r>
          </w:p>
        </w:tc>
        <w:tc>
          <w:tcPr>
            <w:tcW w:w="1048" w:type="dxa"/>
          </w:tcPr>
          <w:p w:rsidR="00DC42A7" w:rsidRPr="00C31398" w:rsidRDefault="004D181B" w:rsidP="00C31398">
            <w:pPr>
              <w:spacing w:after="20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918" w:type="dxa"/>
          </w:tcPr>
          <w:p w:rsidR="00DC42A7" w:rsidRPr="00C31398" w:rsidRDefault="00DC42A7" w:rsidP="00C31398">
            <w:pPr>
              <w:spacing w:after="200"/>
              <w:contextualSpacing/>
              <w:rPr>
                <w:lang w:val="en-US"/>
              </w:rPr>
            </w:pPr>
          </w:p>
        </w:tc>
        <w:tc>
          <w:tcPr>
            <w:tcW w:w="3811" w:type="dxa"/>
          </w:tcPr>
          <w:p w:rsidR="00DC42A7" w:rsidRPr="00C31398" w:rsidRDefault="00605BA9" w:rsidP="00C31398">
            <w:pPr>
              <w:spacing w:after="200"/>
              <w:contextualSpacing/>
              <w:rPr>
                <w:lang w:val="en-US"/>
              </w:rPr>
            </w:pPr>
            <w:r>
              <w:rPr>
                <w:lang w:val="en-US"/>
              </w:rPr>
              <w:t>Type of field A value.</w:t>
            </w:r>
          </w:p>
        </w:tc>
      </w:tr>
      <w:tr w:rsidR="00DC42A7" w:rsidRPr="00E1467F" w:rsidTr="00C31398">
        <w:tc>
          <w:tcPr>
            <w:tcW w:w="2137" w:type="dxa"/>
          </w:tcPr>
          <w:p w:rsidR="00DC42A7" w:rsidRPr="00C31398" w:rsidRDefault="00DC42A7" w:rsidP="00C31398">
            <w:pPr>
              <w:spacing w:after="200"/>
              <w:contextualSpacing/>
              <w:rPr>
                <w:lang w:val="en-US"/>
              </w:rPr>
            </w:pPr>
            <w:r w:rsidRPr="00C31398">
              <w:rPr>
                <w:lang w:val="en-US"/>
              </w:rPr>
              <w:t>fieldBType</w:t>
            </w:r>
          </w:p>
        </w:tc>
        <w:tc>
          <w:tcPr>
            <w:tcW w:w="1657" w:type="dxa"/>
          </w:tcPr>
          <w:p w:rsidR="00DC42A7" w:rsidRPr="00C31398" w:rsidRDefault="00DC42A7" w:rsidP="00C31398">
            <w:pPr>
              <w:spacing w:after="200"/>
              <w:contextualSpacing/>
              <w:jc w:val="center"/>
              <w:rPr>
                <w:lang w:val="en-US"/>
              </w:rPr>
            </w:pPr>
            <w:r w:rsidRPr="00C31398">
              <w:rPr>
                <w:lang w:val="en-US"/>
              </w:rPr>
              <w:t>Class&lt;?&gt;</w:t>
            </w:r>
          </w:p>
        </w:tc>
        <w:tc>
          <w:tcPr>
            <w:tcW w:w="1048" w:type="dxa"/>
          </w:tcPr>
          <w:p w:rsidR="00DC42A7" w:rsidRPr="00C31398" w:rsidRDefault="004D181B" w:rsidP="00C31398">
            <w:pPr>
              <w:spacing w:after="20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918" w:type="dxa"/>
          </w:tcPr>
          <w:p w:rsidR="00DC42A7" w:rsidRPr="00C31398" w:rsidRDefault="00DC42A7" w:rsidP="00C31398">
            <w:pPr>
              <w:spacing w:after="200"/>
              <w:contextualSpacing/>
              <w:rPr>
                <w:lang w:val="en-US"/>
              </w:rPr>
            </w:pPr>
          </w:p>
        </w:tc>
        <w:tc>
          <w:tcPr>
            <w:tcW w:w="3811" w:type="dxa"/>
          </w:tcPr>
          <w:p w:rsidR="00DC42A7" w:rsidRPr="00C31398" w:rsidRDefault="00605BA9" w:rsidP="00605BA9">
            <w:pPr>
              <w:spacing w:after="200"/>
              <w:contextualSpacing/>
              <w:rPr>
                <w:lang w:val="en-US"/>
              </w:rPr>
            </w:pPr>
            <w:r>
              <w:rPr>
                <w:lang w:val="en-US"/>
              </w:rPr>
              <w:t>Type of field B value.</w:t>
            </w:r>
          </w:p>
        </w:tc>
      </w:tr>
      <w:tr w:rsidR="00DC42A7" w:rsidRPr="00E1467F" w:rsidTr="00C31398">
        <w:tc>
          <w:tcPr>
            <w:tcW w:w="2137" w:type="dxa"/>
          </w:tcPr>
          <w:p w:rsidR="00DC42A7" w:rsidRPr="00C31398" w:rsidRDefault="00DC42A7" w:rsidP="00C31398">
            <w:pPr>
              <w:spacing w:after="200"/>
              <w:contextualSpacing/>
              <w:rPr>
                <w:lang w:val="en-US"/>
              </w:rPr>
            </w:pPr>
            <w:r w:rsidRPr="00C31398">
              <w:rPr>
                <w:lang w:val="en-US"/>
              </w:rPr>
              <w:t>fieldARequired</w:t>
            </w:r>
          </w:p>
        </w:tc>
        <w:tc>
          <w:tcPr>
            <w:tcW w:w="1657" w:type="dxa"/>
          </w:tcPr>
          <w:p w:rsidR="00DC42A7" w:rsidRPr="00C31398" w:rsidRDefault="00DC42A7" w:rsidP="00C31398">
            <w:pPr>
              <w:spacing w:after="200"/>
              <w:contextualSpacing/>
              <w:jc w:val="center"/>
              <w:rPr>
                <w:lang w:val="en-US"/>
              </w:rPr>
            </w:pPr>
            <w:r w:rsidRPr="00C31398">
              <w:rPr>
                <w:lang w:val="en-US"/>
              </w:rPr>
              <w:t>Boolean</w:t>
            </w:r>
          </w:p>
        </w:tc>
        <w:tc>
          <w:tcPr>
            <w:tcW w:w="1048" w:type="dxa"/>
          </w:tcPr>
          <w:p w:rsidR="00DC42A7" w:rsidRPr="00C31398" w:rsidRDefault="00DC42A7" w:rsidP="00C31398">
            <w:pPr>
              <w:spacing w:after="200"/>
              <w:contextualSpacing/>
              <w:jc w:val="center"/>
              <w:rPr>
                <w:lang w:val="en-US"/>
              </w:rPr>
            </w:pPr>
            <w:r w:rsidRPr="00C31398">
              <w:rPr>
                <w:lang w:val="en-US"/>
              </w:rPr>
              <w:t>no</w:t>
            </w:r>
          </w:p>
        </w:tc>
        <w:tc>
          <w:tcPr>
            <w:tcW w:w="918" w:type="dxa"/>
          </w:tcPr>
          <w:p w:rsidR="00DC42A7" w:rsidRPr="00C31398" w:rsidRDefault="00DC42A7" w:rsidP="00C31398">
            <w:pPr>
              <w:spacing w:after="200"/>
              <w:contextualSpacing/>
              <w:rPr>
                <w:lang w:val="en-US"/>
              </w:rPr>
            </w:pPr>
            <w:r w:rsidRPr="00C31398">
              <w:rPr>
                <w:lang w:val="en-US"/>
              </w:rPr>
              <w:t>false</w:t>
            </w:r>
          </w:p>
        </w:tc>
        <w:tc>
          <w:tcPr>
            <w:tcW w:w="3811" w:type="dxa"/>
          </w:tcPr>
          <w:p w:rsidR="00DC42A7" w:rsidRPr="00C31398" w:rsidRDefault="00DC42A7" w:rsidP="00C31398">
            <w:pPr>
              <w:spacing w:after="200"/>
              <w:contextualSpacing/>
              <w:rPr>
                <w:lang w:val="en-US"/>
              </w:rPr>
            </w:pPr>
            <w:r w:rsidRPr="00C31398">
              <w:rPr>
                <w:lang w:val="en-US"/>
              </w:rPr>
              <w:t>Defines that field is required and it cannot be null.</w:t>
            </w:r>
          </w:p>
        </w:tc>
      </w:tr>
      <w:tr w:rsidR="00DC42A7" w:rsidRPr="00E1467F" w:rsidTr="00C31398">
        <w:tc>
          <w:tcPr>
            <w:tcW w:w="2137" w:type="dxa"/>
          </w:tcPr>
          <w:p w:rsidR="00DC42A7" w:rsidRPr="00C31398" w:rsidRDefault="00DC42A7" w:rsidP="00C31398">
            <w:pPr>
              <w:spacing w:after="200"/>
              <w:contextualSpacing/>
              <w:rPr>
                <w:lang w:val="en-US"/>
              </w:rPr>
            </w:pPr>
            <w:r w:rsidRPr="00C31398">
              <w:rPr>
                <w:lang w:val="en-US"/>
              </w:rPr>
              <w:t>fieldBRequired</w:t>
            </w:r>
          </w:p>
        </w:tc>
        <w:tc>
          <w:tcPr>
            <w:tcW w:w="1657" w:type="dxa"/>
          </w:tcPr>
          <w:p w:rsidR="00DC42A7" w:rsidRPr="00C31398" w:rsidRDefault="00DC42A7" w:rsidP="00C31398">
            <w:pPr>
              <w:spacing w:after="200"/>
              <w:contextualSpacing/>
              <w:jc w:val="center"/>
              <w:rPr>
                <w:lang w:val="en-US"/>
              </w:rPr>
            </w:pPr>
            <w:r w:rsidRPr="00C31398">
              <w:rPr>
                <w:lang w:val="en-US"/>
              </w:rPr>
              <w:t>Boolean</w:t>
            </w:r>
          </w:p>
        </w:tc>
        <w:tc>
          <w:tcPr>
            <w:tcW w:w="1048" w:type="dxa"/>
          </w:tcPr>
          <w:p w:rsidR="00DC42A7" w:rsidRPr="00C31398" w:rsidRDefault="00DC42A7" w:rsidP="00C31398">
            <w:pPr>
              <w:spacing w:after="200"/>
              <w:contextualSpacing/>
              <w:jc w:val="center"/>
              <w:rPr>
                <w:lang w:val="en-US"/>
              </w:rPr>
            </w:pPr>
            <w:r w:rsidRPr="00C31398">
              <w:rPr>
                <w:lang w:val="en-US"/>
              </w:rPr>
              <w:t>no</w:t>
            </w:r>
          </w:p>
        </w:tc>
        <w:tc>
          <w:tcPr>
            <w:tcW w:w="918" w:type="dxa"/>
          </w:tcPr>
          <w:p w:rsidR="00DC42A7" w:rsidRPr="00C31398" w:rsidRDefault="00DC42A7" w:rsidP="00C31398">
            <w:pPr>
              <w:spacing w:after="200"/>
              <w:contextualSpacing/>
              <w:rPr>
                <w:lang w:val="en-US"/>
              </w:rPr>
            </w:pPr>
            <w:r w:rsidRPr="00C31398">
              <w:rPr>
                <w:lang w:val="en-US"/>
              </w:rPr>
              <w:t>false</w:t>
            </w:r>
          </w:p>
        </w:tc>
        <w:tc>
          <w:tcPr>
            <w:tcW w:w="3811" w:type="dxa"/>
          </w:tcPr>
          <w:p w:rsidR="00DC42A7" w:rsidRPr="00C31398" w:rsidRDefault="00DC42A7" w:rsidP="00C31398">
            <w:pPr>
              <w:spacing w:after="200"/>
              <w:contextualSpacing/>
              <w:rPr>
                <w:lang w:val="en-US"/>
              </w:rPr>
            </w:pPr>
            <w:r w:rsidRPr="00C31398">
              <w:rPr>
                <w:lang w:val="en-US"/>
              </w:rPr>
              <w:t>Defines that field is required and it cannot be null.</w:t>
            </w:r>
          </w:p>
        </w:tc>
      </w:tr>
      <w:tr w:rsidR="00DC42A7" w:rsidRPr="00E1467F" w:rsidTr="00C31398">
        <w:tc>
          <w:tcPr>
            <w:tcW w:w="2137" w:type="dxa"/>
          </w:tcPr>
          <w:p w:rsidR="00DC42A7" w:rsidRPr="00C31398" w:rsidRDefault="00DC42A7" w:rsidP="00C31398">
            <w:pPr>
              <w:spacing w:after="200"/>
              <w:contextualSpacing/>
              <w:rPr>
                <w:lang w:val="en-US"/>
              </w:rPr>
            </w:pPr>
            <w:r w:rsidRPr="00C31398">
              <w:rPr>
                <w:lang w:val="en-US"/>
              </w:rPr>
              <w:t>conditionAB</w:t>
            </w:r>
          </w:p>
        </w:tc>
        <w:tc>
          <w:tcPr>
            <w:tcW w:w="1657" w:type="dxa"/>
          </w:tcPr>
          <w:p w:rsidR="00DC42A7" w:rsidRPr="00C31398" w:rsidRDefault="00DC42A7" w:rsidP="00C31398">
            <w:pPr>
              <w:spacing w:after="200"/>
              <w:contextualSpacing/>
              <w:jc w:val="center"/>
              <w:rPr>
                <w:lang w:val="en-US"/>
              </w:rPr>
            </w:pPr>
            <w:r w:rsidRPr="00C31398">
              <w:rPr>
                <w:lang w:val="en-US"/>
              </w:rPr>
              <w:t>String</w:t>
            </w:r>
          </w:p>
        </w:tc>
        <w:tc>
          <w:tcPr>
            <w:tcW w:w="1048" w:type="dxa"/>
          </w:tcPr>
          <w:p w:rsidR="00DC42A7" w:rsidRPr="00C31398" w:rsidRDefault="00DC42A7" w:rsidP="00C31398">
            <w:pPr>
              <w:spacing w:after="200"/>
              <w:contextualSpacing/>
              <w:jc w:val="center"/>
              <w:rPr>
                <w:lang w:val="en-US"/>
              </w:rPr>
            </w:pPr>
            <w:r w:rsidRPr="00C31398">
              <w:rPr>
                <w:lang w:val="en-US"/>
              </w:rPr>
              <w:t>no</w:t>
            </w:r>
          </w:p>
        </w:tc>
        <w:tc>
          <w:tcPr>
            <w:tcW w:w="918" w:type="dxa"/>
          </w:tcPr>
          <w:p w:rsidR="00DC42A7" w:rsidRPr="00C31398" w:rsidRDefault="00DC42A7" w:rsidP="00C31398">
            <w:pPr>
              <w:spacing w:after="200"/>
              <w:contextualSpacing/>
              <w:rPr>
                <w:lang w:val="en-US"/>
              </w:rPr>
            </w:pPr>
          </w:p>
        </w:tc>
        <w:tc>
          <w:tcPr>
            <w:tcW w:w="3811" w:type="dxa"/>
          </w:tcPr>
          <w:p w:rsidR="00DC42A7" w:rsidRPr="00C31398" w:rsidRDefault="00DC42A7" w:rsidP="00C31398">
            <w:pPr>
              <w:spacing w:after="200"/>
              <w:contextualSpacing/>
              <w:rPr>
                <w:lang w:val="en-US"/>
              </w:rPr>
            </w:pPr>
            <w:r w:rsidRPr="00C31398">
              <w:rPr>
                <w:lang w:val="en-US"/>
              </w:rPr>
              <w:t xml:space="preserve">OpenL boolean condition </w:t>
            </w:r>
            <w:r w:rsidRPr="00C31398">
              <w:rPr>
                <w:lang w:val="en-US"/>
              </w:rPr>
              <w:lastRenderedPageBreak/>
              <w:t>expression which defines that current mapping will be used in mapping process or not.</w:t>
            </w:r>
          </w:p>
        </w:tc>
      </w:tr>
      <w:tr w:rsidR="00DC42A7" w:rsidRPr="00E1467F" w:rsidTr="00C31398">
        <w:tc>
          <w:tcPr>
            <w:tcW w:w="2137" w:type="dxa"/>
          </w:tcPr>
          <w:p w:rsidR="00DC42A7" w:rsidRPr="00C31398" w:rsidRDefault="00DC42A7" w:rsidP="00C31398">
            <w:pPr>
              <w:spacing w:after="200"/>
              <w:contextualSpacing/>
              <w:rPr>
                <w:lang w:val="en-US"/>
              </w:rPr>
            </w:pPr>
            <w:r w:rsidRPr="00C31398">
              <w:rPr>
                <w:lang w:val="en-US"/>
              </w:rPr>
              <w:lastRenderedPageBreak/>
              <w:t>conditionBA</w:t>
            </w:r>
          </w:p>
        </w:tc>
        <w:tc>
          <w:tcPr>
            <w:tcW w:w="1657" w:type="dxa"/>
          </w:tcPr>
          <w:p w:rsidR="00DC42A7" w:rsidRPr="00C31398" w:rsidRDefault="00DC42A7" w:rsidP="00C31398">
            <w:pPr>
              <w:spacing w:after="200"/>
              <w:contextualSpacing/>
              <w:jc w:val="center"/>
              <w:rPr>
                <w:lang w:val="en-US"/>
              </w:rPr>
            </w:pPr>
            <w:r w:rsidRPr="00C31398">
              <w:rPr>
                <w:lang w:val="en-US"/>
              </w:rPr>
              <w:t>String</w:t>
            </w:r>
          </w:p>
        </w:tc>
        <w:tc>
          <w:tcPr>
            <w:tcW w:w="1048" w:type="dxa"/>
          </w:tcPr>
          <w:p w:rsidR="00DC42A7" w:rsidRPr="00C31398" w:rsidRDefault="00DC42A7" w:rsidP="00C31398">
            <w:pPr>
              <w:spacing w:after="200"/>
              <w:contextualSpacing/>
              <w:jc w:val="center"/>
              <w:rPr>
                <w:lang w:val="en-US"/>
              </w:rPr>
            </w:pPr>
            <w:r w:rsidRPr="00C31398">
              <w:rPr>
                <w:lang w:val="en-US"/>
              </w:rPr>
              <w:t>no</w:t>
            </w:r>
          </w:p>
        </w:tc>
        <w:tc>
          <w:tcPr>
            <w:tcW w:w="918" w:type="dxa"/>
          </w:tcPr>
          <w:p w:rsidR="00DC42A7" w:rsidRPr="00C31398" w:rsidRDefault="00DC42A7" w:rsidP="00C31398">
            <w:pPr>
              <w:spacing w:after="200"/>
              <w:contextualSpacing/>
              <w:rPr>
                <w:lang w:val="en-US"/>
              </w:rPr>
            </w:pPr>
          </w:p>
        </w:tc>
        <w:tc>
          <w:tcPr>
            <w:tcW w:w="3811" w:type="dxa"/>
          </w:tcPr>
          <w:p w:rsidR="00DC42A7" w:rsidRPr="00C31398" w:rsidRDefault="00DC42A7" w:rsidP="00C31398">
            <w:pPr>
              <w:spacing w:after="200"/>
              <w:contextualSpacing/>
              <w:rPr>
                <w:lang w:val="en-US"/>
              </w:rPr>
            </w:pPr>
            <w:r w:rsidRPr="00C31398">
              <w:rPr>
                <w:lang w:val="en-US"/>
              </w:rPr>
              <w:t>OpenL boolean condition expression which defines that current mapping will be used in mapping process or not.</w:t>
            </w:r>
          </w:p>
        </w:tc>
      </w:tr>
      <w:tr w:rsidR="00DC42A7" w:rsidRPr="00C31398" w:rsidTr="00C31398">
        <w:tc>
          <w:tcPr>
            <w:tcW w:w="2137" w:type="dxa"/>
          </w:tcPr>
          <w:p w:rsidR="00DC42A7" w:rsidRPr="00C31398" w:rsidRDefault="00DC42A7" w:rsidP="00C31398">
            <w:pPr>
              <w:spacing w:after="200"/>
              <w:contextualSpacing/>
              <w:rPr>
                <w:lang w:val="en-US"/>
              </w:rPr>
            </w:pPr>
            <w:r w:rsidRPr="00C31398">
              <w:rPr>
                <w:lang w:val="en-US"/>
              </w:rPr>
              <w:t>conditionABId</w:t>
            </w:r>
          </w:p>
        </w:tc>
        <w:tc>
          <w:tcPr>
            <w:tcW w:w="1657" w:type="dxa"/>
          </w:tcPr>
          <w:p w:rsidR="00DC42A7" w:rsidRPr="00C31398" w:rsidRDefault="00DC42A7" w:rsidP="00C31398">
            <w:pPr>
              <w:spacing w:after="200"/>
              <w:contextualSpacing/>
              <w:jc w:val="center"/>
              <w:rPr>
                <w:lang w:val="en-US"/>
              </w:rPr>
            </w:pPr>
            <w:r w:rsidRPr="00C31398">
              <w:rPr>
                <w:lang w:val="en-US"/>
              </w:rPr>
              <w:t>String</w:t>
            </w:r>
          </w:p>
        </w:tc>
        <w:tc>
          <w:tcPr>
            <w:tcW w:w="1048" w:type="dxa"/>
          </w:tcPr>
          <w:p w:rsidR="00DC42A7" w:rsidRPr="00C31398" w:rsidRDefault="004D181B" w:rsidP="00C31398">
            <w:pPr>
              <w:spacing w:after="20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918" w:type="dxa"/>
          </w:tcPr>
          <w:p w:rsidR="00DC42A7" w:rsidRPr="00C31398" w:rsidRDefault="00DC42A7" w:rsidP="00C31398">
            <w:pPr>
              <w:spacing w:after="200"/>
              <w:contextualSpacing/>
              <w:rPr>
                <w:lang w:val="en-US"/>
              </w:rPr>
            </w:pPr>
          </w:p>
        </w:tc>
        <w:tc>
          <w:tcPr>
            <w:tcW w:w="3811" w:type="dxa"/>
          </w:tcPr>
          <w:p w:rsidR="00DC42A7" w:rsidRPr="00C31398" w:rsidRDefault="00EA0F39" w:rsidP="00C31398">
            <w:pPr>
              <w:spacing w:after="200"/>
              <w:contextualSpacing/>
              <w:rPr>
                <w:lang w:val="en-US"/>
              </w:rPr>
            </w:pPr>
            <w:r>
              <w:rPr>
                <w:lang w:val="en-US"/>
              </w:rPr>
              <w:t>Id of condition method.</w:t>
            </w:r>
          </w:p>
        </w:tc>
      </w:tr>
      <w:tr w:rsidR="00DC42A7" w:rsidRPr="00C31398" w:rsidTr="00C31398">
        <w:tc>
          <w:tcPr>
            <w:tcW w:w="2137" w:type="dxa"/>
          </w:tcPr>
          <w:p w:rsidR="00DC42A7" w:rsidRPr="00C31398" w:rsidRDefault="00DC42A7" w:rsidP="00C31398">
            <w:pPr>
              <w:spacing w:after="200"/>
              <w:contextualSpacing/>
              <w:rPr>
                <w:lang w:val="en-US"/>
              </w:rPr>
            </w:pPr>
            <w:r w:rsidRPr="00C31398">
              <w:rPr>
                <w:lang w:val="en-US"/>
              </w:rPr>
              <w:t>conditionBAId</w:t>
            </w:r>
          </w:p>
        </w:tc>
        <w:tc>
          <w:tcPr>
            <w:tcW w:w="1657" w:type="dxa"/>
          </w:tcPr>
          <w:p w:rsidR="00DC42A7" w:rsidRPr="00C31398" w:rsidRDefault="00DC42A7" w:rsidP="00C31398">
            <w:pPr>
              <w:spacing w:after="200"/>
              <w:contextualSpacing/>
              <w:jc w:val="center"/>
              <w:rPr>
                <w:lang w:val="en-US"/>
              </w:rPr>
            </w:pPr>
            <w:r w:rsidRPr="00C31398">
              <w:rPr>
                <w:lang w:val="en-US"/>
              </w:rPr>
              <w:t>String</w:t>
            </w:r>
          </w:p>
        </w:tc>
        <w:tc>
          <w:tcPr>
            <w:tcW w:w="1048" w:type="dxa"/>
          </w:tcPr>
          <w:p w:rsidR="00DC42A7" w:rsidRPr="00C31398" w:rsidRDefault="004D181B" w:rsidP="00C31398">
            <w:pPr>
              <w:spacing w:after="20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918" w:type="dxa"/>
          </w:tcPr>
          <w:p w:rsidR="00DC42A7" w:rsidRPr="00C31398" w:rsidRDefault="00DC42A7" w:rsidP="00C31398">
            <w:pPr>
              <w:spacing w:after="200"/>
              <w:contextualSpacing/>
              <w:rPr>
                <w:lang w:val="en-US"/>
              </w:rPr>
            </w:pPr>
          </w:p>
        </w:tc>
        <w:tc>
          <w:tcPr>
            <w:tcW w:w="3811" w:type="dxa"/>
          </w:tcPr>
          <w:p w:rsidR="00DC42A7" w:rsidRPr="00C31398" w:rsidRDefault="00EA0F39" w:rsidP="00C31398">
            <w:pPr>
              <w:spacing w:after="200"/>
              <w:contextualSpacing/>
              <w:rPr>
                <w:lang w:val="en-US"/>
              </w:rPr>
            </w:pPr>
            <w:r>
              <w:rPr>
                <w:lang w:val="en-US"/>
              </w:rPr>
              <w:t>Id of condition method.</w:t>
            </w:r>
          </w:p>
        </w:tc>
      </w:tr>
    </w:tbl>
    <w:p w:rsidR="0080303A" w:rsidRPr="00911282" w:rsidRDefault="00911282" w:rsidP="00911282">
      <w:pPr>
        <w:spacing w:before="240"/>
        <w:jc w:val="center"/>
        <w:rPr>
          <w:rStyle w:val="SubtleEmphasis"/>
        </w:rPr>
      </w:pPr>
      <w:r w:rsidRPr="00911282">
        <w:rPr>
          <w:rStyle w:val="SubtleEmphasis"/>
        </w:rPr>
        <w:t>Table</w:t>
      </w:r>
      <w:fldSimple w:instr=" SEQ Table  \* MERGEFORMAT  \* MERGEFORMAT ">
        <w:r w:rsidR="005A4B11" w:rsidRPr="005A4B11">
          <w:rPr>
            <w:rStyle w:val="SubtleEmphasis"/>
            <w:noProof/>
          </w:rPr>
          <w:t>35</w:t>
        </w:r>
      </w:fldSimple>
      <w:r w:rsidRPr="00911282">
        <w:rPr>
          <w:rStyle w:val="SubtleEmphasis"/>
        </w:rPr>
        <w:t>. Mappingbeanfields</w:t>
      </w:r>
    </w:p>
    <w:p w:rsidR="002D5D8D" w:rsidRDefault="002D5D8D">
      <w:pPr>
        <w:jc w:val="left"/>
        <w:rPr>
          <w:lang w:val="en-US"/>
        </w:rPr>
      </w:pPr>
      <w:r>
        <w:rPr>
          <w:lang w:val="en-US"/>
        </w:rPr>
        <w:br w:type="page"/>
      </w:r>
    </w:p>
    <w:p w:rsidR="007F5BDB" w:rsidRDefault="007F5BDB" w:rsidP="007F5BDB">
      <w:pPr>
        <w:pStyle w:val="Heading1"/>
        <w:rPr>
          <w:lang w:val="en-US"/>
        </w:rPr>
      </w:pPr>
      <w:bookmarkStart w:id="46" w:name="_Toc290471828"/>
      <w:r>
        <w:rPr>
          <w:lang w:val="en-US"/>
        </w:rPr>
        <w:lastRenderedPageBreak/>
        <w:t xml:space="preserve">Appendix </w:t>
      </w:r>
      <w:fldSimple w:instr=" SEQ Appendix\* ALPHABETIC \* MERGEFORMAT  \* MERGEFORMAT ">
        <w:r w:rsidR="005A4B11" w:rsidRPr="005A4B11">
          <w:rPr>
            <w:noProof/>
            <w:lang w:val="en-US"/>
          </w:rPr>
          <w:t>B</w:t>
        </w:r>
      </w:fldSimple>
      <w:r>
        <w:rPr>
          <w:lang w:val="en-US"/>
        </w:rPr>
        <w:t>.</w:t>
      </w:r>
      <w:r w:rsidR="00E84217">
        <w:rPr>
          <w:lang w:val="en-US"/>
        </w:rPr>
        <w:t xml:space="preserve"> </w:t>
      </w:r>
      <w:r>
        <w:rPr>
          <w:lang w:val="en-US"/>
        </w:rPr>
        <w:t>ClassMappingConfiguration bean fields</w:t>
      </w:r>
      <w:bookmarkEnd w:id="46"/>
    </w:p>
    <w:p w:rsidR="007F5BDB" w:rsidRPr="0080303A" w:rsidRDefault="007F5BDB" w:rsidP="007F5BDB">
      <w:pPr>
        <w:rPr>
          <w:lang w:val="en-US"/>
        </w:rPr>
      </w:pPr>
      <w:r>
        <w:rPr>
          <w:lang w:val="en-US"/>
        </w:rPr>
        <w:t>ClassMapping</w:t>
      </w:r>
      <w:r w:rsidR="000727EE">
        <w:rPr>
          <w:lang w:val="en-US"/>
        </w:rPr>
        <w:t>Configuration</w:t>
      </w:r>
      <w:r>
        <w:rPr>
          <w:lang w:val="en-US"/>
        </w:rPr>
        <w:t xml:space="preserve"> definition element fields are described in the following table:</w:t>
      </w:r>
    </w:p>
    <w:tbl>
      <w:tblPr>
        <w:tblStyle w:val="TableGrid"/>
        <w:tblW w:w="0" w:type="auto"/>
        <w:tblLook w:val="04A0"/>
      </w:tblPr>
      <w:tblGrid>
        <w:gridCol w:w="2206"/>
        <w:gridCol w:w="1544"/>
        <w:gridCol w:w="1048"/>
        <w:gridCol w:w="1388"/>
        <w:gridCol w:w="3385"/>
      </w:tblGrid>
      <w:tr w:rsidR="007F5BDB" w:rsidRPr="00C31398" w:rsidTr="00D06659">
        <w:tc>
          <w:tcPr>
            <w:tcW w:w="2257" w:type="dxa"/>
            <w:shd w:val="clear" w:color="auto" w:fill="D9D9D9" w:themeFill="background1" w:themeFillShade="D9"/>
          </w:tcPr>
          <w:p w:rsidR="007F5BDB" w:rsidRPr="00C31398" w:rsidRDefault="007F5BDB" w:rsidP="009464FA">
            <w:pPr>
              <w:contextualSpacing/>
              <w:jc w:val="center"/>
              <w:rPr>
                <w:b/>
              </w:rPr>
            </w:pPr>
            <w:r w:rsidRPr="00C31398">
              <w:rPr>
                <w:b/>
              </w:rPr>
              <w:t>Name</w:t>
            </w:r>
          </w:p>
        </w:tc>
        <w:tc>
          <w:tcPr>
            <w:tcW w:w="1632" w:type="dxa"/>
            <w:shd w:val="clear" w:color="auto" w:fill="D9D9D9" w:themeFill="background1" w:themeFillShade="D9"/>
          </w:tcPr>
          <w:p w:rsidR="007F5BDB" w:rsidRPr="00C31398" w:rsidRDefault="007F5BDB" w:rsidP="009464FA">
            <w:pPr>
              <w:contextualSpacing/>
              <w:jc w:val="center"/>
              <w:rPr>
                <w:b/>
                <w:lang w:val="en-US"/>
              </w:rPr>
            </w:pPr>
            <w:r w:rsidRPr="00C31398">
              <w:rPr>
                <w:b/>
                <w:lang w:val="en-US"/>
              </w:rPr>
              <w:t>Type</w:t>
            </w:r>
          </w:p>
        </w:tc>
        <w:tc>
          <w:tcPr>
            <w:tcW w:w="1048" w:type="dxa"/>
            <w:shd w:val="clear" w:color="auto" w:fill="D9D9D9" w:themeFill="background1" w:themeFillShade="D9"/>
          </w:tcPr>
          <w:p w:rsidR="007F5BDB" w:rsidRPr="00C31398" w:rsidRDefault="007F5BDB" w:rsidP="009464FA">
            <w:pPr>
              <w:contextualSpacing/>
              <w:jc w:val="center"/>
              <w:rPr>
                <w:b/>
              </w:rPr>
            </w:pPr>
            <w:r w:rsidRPr="00C31398">
              <w:rPr>
                <w:b/>
              </w:rPr>
              <w:t>Required</w:t>
            </w:r>
          </w:p>
        </w:tc>
        <w:tc>
          <w:tcPr>
            <w:tcW w:w="917" w:type="dxa"/>
            <w:shd w:val="clear" w:color="auto" w:fill="D9D9D9" w:themeFill="background1" w:themeFillShade="D9"/>
          </w:tcPr>
          <w:p w:rsidR="007F5BDB" w:rsidRPr="00C31398" w:rsidRDefault="007F5BDB" w:rsidP="009464FA">
            <w:pPr>
              <w:contextualSpacing/>
              <w:jc w:val="center"/>
              <w:rPr>
                <w:b/>
              </w:rPr>
            </w:pPr>
            <w:r w:rsidRPr="00C31398">
              <w:rPr>
                <w:b/>
              </w:rPr>
              <w:t>Defaultvalue</w:t>
            </w:r>
          </w:p>
        </w:tc>
        <w:tc>
          <w:tcPr>
            <w:tcW w:w="3717" w:type="dxa"/>
            <w:shd w:val="clear" w:color="auto" w:fill="D9D9D9" w:themeFill="background1" w:themeFillShade="D9"/>
          </w:tcPr>
          <w:p w:rsidR="007F5BDB" w:rsidRPr="00C31398" w:rsidRDefault="007F5BDB" w:rsidP="009464FA">
            <w:pPr>
              <w:contextualSpacing/>
              <w:jc w:val="center"/>
              <w:rPr>
                <w:b/>
              </w:rPr>
            </w:pPr>
            <w:r w:rsidRPr="00C31398">
              <w:rPr>
                <w:b/>
              </w:rPr>
              <w:t>Description</w:t>
            </w:r>
          </w:p>
        </w:tc>
      </w:tr>
      <w:tr w:rsidR="007F5BDB" w:rsidRPr="00E1467F" w:rsidTr="00D06659">
        <w:tc>
          <w:tcPr>
            <w:tcW w:w="2257" w:type="dxa"/>
          </w:tcPr>
          <w:p w:rsidR="007F5BDB" w:rsidRPr="00C31398" w:rsidRDefault="007F5BDB" w:rsidP="009464FA">
            <w:pPr>
              <w:spacing w:after="200"/>
              <w:contextualSpacing/>
              <w:rPr>
                <w:lang w:val="en-US"/>
              </w:rPr>
            </w:pPr>
            <w:r w:rsidRPr="00C31398">
              <w:rPr>
                <w:lang w:val="en-US"/>
              </w:rPr>
              <w:t>classA</w:t>
            </w:r>
          </w:p>
        </w:tc>
        <w:tc>
          <w:tcPr>
            <w:tcW w:w="1632" w:type="dxa"/>
          </w:tcPr>
          <w:p w:rsidR="007F5BDB" w:rsidRPr="00C31398" w:rsidRDefault="007F5BDB" w:rsidP="009464FA">
            <w:pPr>
              <w:spacing w:after="200"/>
              <w:contextualSpacing/>
              <w:jc w:val="center"/>
              <w:rPr>
                <w:lang w:val="en-US"/>
              </w:rPr>
            </w:pPr>
            <w:r w:rsidRPr="00C31398">
              <w:rPr>
                <w:lang w:val="en-US"/>
              </w:rPr>
              <w:t>Class&lt;?&gt;</w:t>
            </w:r>
          </w:p>
        </w:tc>
        <w:tc>
          <w:tcPr>
            <w:tcW w:w="1048" w:type="dxa"/>
          </w:tcPr>
          <w:p w:rsidR="007F5BDB" w:rsidRPr="00C31398" w:rsidRDefault="00D6379D" w:rsidP="009464FA">
            <w:pPr>
              <w:spacing w:after="20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sym w:font="Wingdings" w:char="F0FC"/>
            </w:r>
            <w:r w:rsidR="007F5BDB" w:rsidRPr="00C31398">
              <w:rPr>
                <w:lang w:val="en-US"/>
              </w:rPr>
              <w:t>yes</w:t>
            </w:r>
          </w:p>
        </w:tc>
        <w:tc>
          <w:tcPr>
            <w:tcW w:w="917" w:type="dxa"/>
          </w:tcPr>
          <w:p w:rsidR="007F5BDB" w:rsidRPr="00C31398" w:rsidRDefault="007F5BDB" w:rsidP="009464FA">
            <w:pPr>
              <w:spacing w:after="200"/>
              <w:contextualSpacing/>
              <w:rPr>
                <w:lang w:val="en-US"/>
              </w:rPr>
            </w:pPr>
          </w:p>
        </w:tc>
        <w:tc>
          <w:tcPr>
            <w:tcW w:w="3717" w:type="dxa"/>
          </w:tcPr>
          <w:p w:rsidR="007F5BDB" w:rsidRPr="00C31398" w:rsidRDefault="007F5BDB" w:rsidP="009464FA">
            <w:pPr>
              <w:spacing w:after="200"/>
              <w:contextualSpacing/>
              <w:rPr>
                <w:lang w:val="en-US"/>
              </w:rPr>
            </w:pPr>
            <w:r w:rsidRPr="00C31398">
              <w:rPr>
                <w:lang w:val="en-US"/>
              </w:rPr>
              <w:t>Class name of first object to mapping.</w:t>
            </w:r>
          </w:p>
        </w:tc>
      </w:tr>
      <w:tr w:rsidR="007F5BDB" w:rsidRPr="00E1467F" w:rsidTr="00D06659">
        <w:tc>
          <w:tcPr>
            <w:tcW w:w="2257" w:type="dxa"/>
          </w:tcPr>
          <w:p w:rsidR="007F5BDB" w:rsidRPr="00C31398" w:rsidRDefault="007F5BDB" w:rsidP="009464FA">
            <w:pPr>
              <w:spacing w:after="200"/>
              <w:contextualSpacing/>
              <w:rPr>
                <w:lang w:val="en-US"/>
              </w:rPr>
            </w:pPr>
            <w:r w:rsidRPr="00C31398">
              <w:rPr>
                <w:lang w:val="en-US"/>
              </w:rPr>
              <w:t>classB</w:t>
            </w:r>
          </w:p>
        </w:tc>
        <w:tc>
          <w:tcPr>
            <w:tcW w:w="1632" w:type="dxa"/>
          </w:tcPr>
          <w:p w:rsidR="007F5BDB" w:rsidRPr="00C31398" w:rsidRDefault="007F5BDB" w:rsidP="009464FA">
            <w:pPr>
              <w:spacing w:after="200"/>
              <w:contextualSpacing/>
              <w:jc w:val="center"/>
              <w:rPr>
                <w:lang w:val="en-US"/>
              </w:rPr>
            </w:pPr>
            <w:r w:rsidRPr="00C31398">
              <w:rPr>
                <w:lang w:val="en-US"/>
              </w:rPr>
              <w:t>Class&lt;?&gt;</w:t>
            </w:r>
          </w:p>
        </w:tc>
        <w:tc>
          <w:tcPr>
            <w:tcW w:w="1048" w:type="dxa"/>
          </w:tcPr>
          <w:p w:rsidR="007F5BDB" w:rsidRPr="00C31398" w:rsidRDefault="00D6379D" w:rsidP="009464FA">
            <w:pPr>
              <w:spacing w:after="20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sym w:font="Wingdings" w:char="F0FC"/>
            </w:r>
            <w:r w:rsidR="007F5BDB" w:rsidRPr="00C31398">
              <w:rPr>
                <w:lang w:val="en-US"/>
              </w:rPr>
              <w:t>yes</w:t>
            </w:r>
          </w:p>
        </w:tc>
        <w:tc>
          <w:tcPr>
            <w:tcW w:w="917" w:type="dxa"/>
          </w:tcPr>
          <w:p w:rsidR="007F5BDB" w:rsidRPr="00C31398" w:rsidRDefault="007F5BDB" w:rsidP="009464FA">
            <w:pPr>
              <w:spacing w:after="200"/>
              <w:contextualSpacing/>
              <w:rPr>
                <w:lang w:val="en-US"/>
              </w:rPr>
            </w:pPr>
          </w:p>
        </w:tc>
        <w:tc>
          <w:tcPr>
            <w:tcW w:w="3717" w:type="dxa"/>
          </w:tcPr>
          <w:p w:rsidR="007F5BDB" w:rsidRPr="00C31398" w:rsidRDefault="007F5BDB" w:rsidP="009464FA">
            <w:pPr>
              <w:spacing w:after="200"/>
              <w:contextualSpacing/>
              <w:rPr>
                <w:lang w:val="en-US"/>
              </w:rPr>
            </w:pPr>
            <w:r w:rsidRPr="00C31398">
              <w:rPr>
                <w:lang w:val="en-US"/>
              </w:rPr>
              <w:t>Class name of second object to mapping.</w:t>
            </w:r>
          </w:p>
        </w:tc>
      </w:tr>
      <w:tr w:rsidR="00D06659" w:rsidRPr="00C31398" w:rsidTr="00D06659">
        <w:tc>
          <w:tcPr>
            <w:tcW w:w="2257" w:type="dxa"/>
          </w:tcPr>
          <w:p w:rsidR="00D06659" w:rsidRPr="00C31398" w:rsidRDefault="00D06659" w:rsidP="00344154">
            <w:pPr>
              <w:spacing w:after="200"/>
              <w:contextualSpacing/>
              <w:rPr>
                <w:lang w:val="en-US"/>
              </w:rPr>
            </w:pPr>
            <w:r w:rsidRPr="00344154">
              <w:rPr>
                <w:lang w:val="en-US"/>
              </w:rPr>
              <w:t>classABeanFactory</w:t>
            </w:r>
          </w:p>
        </w:tc>
        <w:tc>
          <w:tcPr>
            <w:tcW w:w="1632" w:type="dxa"/>
          </w:tcPr>
          <w:p w:rsidR="00D06659" w:rsidRPr="00C31398" w:rsidRDefault="00344154" w:rsidP="00344154">
            <w:pPr>
              <w:spacing w:after="200"/>
              <w:contextualSpacing/>
              <w:jc w:val="center"/>
              <w:rPr>
                <w:lang w:val="en-US"/>
              </w:rPr>
            </w:pPr>
            <w:r w:rsidRPr="00C31398">
              <w:rPr>
                <w:lang w:val="en-US"/>
              </w:rPr>
              <w:t>Class&lt;?&gt;</w:t>
            </w:r>
          </w:p>
        </w:tc>
        <w:tc>
          <w:tcPr>
            <w:tcW w:w="1048" w:type="dxa"/>
          </w:tcPr>
          <w:p w:rsidR="00D06659" w:rsidRPr="00C31398" w:rsidRDefault="00474D4C" w:rsidP="00474D4C">
            <w:pPr>
              <w:spacing w:after="20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917" w:type="dxa"/>
          </w:tcPr>
          <w:p w:rsidR="00D06659" w:rsidRPr="00C31398" w:rsidRDefault="00D06659" w:rsidP="00344154">
            <w:pPr>
              <w:spacing w:after="200"/>
              <w:contextualSpacing/>
              <w:rPr>
                <w:lang w:val="en-US"/>
              </w:rPr>
            </w:pPr>
          </w:p>
        </w:tc>
        <w:tc>
          <w:tcPr>
            <w:tcW w:w="3717" w:type="dxa"/>
          </w:tcPr>
          <w:p w:rsidR="00D06659" w:rsidRPr="00C31398" w:rsidRDefault="00474D4C" w:rsidP="00344154">
            <w:pPr>
              <w:spacing w:after="200"/>
              <w:contextualSpacing/>
              <w:rPr>
                <w:lang w:val="en-US"/>
              </w:rPr>
            </w:pPr>
            <w:r>
              <w:rPr>
                <w:lang w:val="en-US"/>
              </w:rPr>
              <w:t>Bean factory class.</w:t>
            </w:r>
          </w:p>
        </w:tc>
      </w:tr>
      <w:tr w:rsidR="00D06659" w:rsidRPr="00C31398" w:rsidTr="00D06659">
        <w:tc>
          <w:tcPr>
            <w:tcW w:w="2257" w:type="dxa"/>
          </w:tcPr>
          <w:p w:rsidR="00D06659" w:rsidRPr="00344154" w:rsidRDefault="00D06659" w:rsidP="00344154">
            <w:pPr>
              <w:spacing w:after="200"/>
              <w:contextualSpacing/>
              <w:rPr>
                <w:lang w:val="en-US"/>
              </w:rPr>
            </w:pPr>
            <w:r w:rsidRPr="00344154">
              <w:rPr>
                <w:lang w:val="en-US"/>
              </w:rPr>
              <w:t>classBBeanFactory</w:t>
            </w:r>
          </w:p>
        </w:tc>
        <w:tc>
          <w:tcPr>
            <w:tcW w:w="1632" w:type="dxa"/>
          </w:tcPr>
          <w:p w:rsidR="00D06659" w:rsidRPr="00C31398" w:rsidRDefault="00344154" w:rsidP="00344154">
            <w:pPr>
              <w:spacing w:after="200"/>
              <w:contextualSpacing/>
              <w:jc w:val="center"/>
              <w:rPr>
                <w:lang w:val="en-US"/>
              </w:rPr>
            </w:pPr>
            <w:r w:rsidRPr="00C31398">
              <w:rPr>
                <w:lang w:val="en-US"/>
              </w:rPr>
              <w:t>Class&lt;?&gt;</w:t>
            </w:r>
          </w:p>
        </w:tc>
        <w:tc>
          <w:tcPr>
            <w:tcW w:w="1048" w:type="dxa"/>
          </w:tcPr>
          <w:p w:rsidR="00D06659" w:rsidRPr="00C31398" w:rsidRDefault="00474D4C" w:rsidP="00474D4C">
            <w:pPr>
              <w:spacing w:after="20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917" w:type="dxa"/>
          </w:tcPr>
          <w:p w:rsidR="00D06659" w:rsidRPr="00C31398" w:rsidRDefault="00D06659" w:rsidP="00344154">
            <w:pPr>
              <w:spacing w:after="200"/>
              <w:contextualSpacing/>
              <w:rPr>
                <w:lang w:val="en-US"/>
              </w:rPr>
            </w:pPr>
          </w:p>
        </w:tc>
        <w:tc>
          <w:tcPr>
            <w:tcW w:w="3717" w:type="dxa"/>
          </w:tcPr>
          <w:p w:rsidR="00D06659" w:rsidRPr="00C31398" w:rsidRDefault="00474D4C" w:rsidP="00344154">
            <w:pPr>
              <w:spacing w:after="200"/>
              <w:contextualSpacing/>
              <w:rPr>
                <w:lang w:val="en-US"/>
              </w:rPr>
            </w:pPr>
            <w:r>
              <w:rPr>
                <w:lang w:val="en-US"/>
              </w:rPr>
              <w:t>Bean factory class.</w:t>
            </w:r>
          </w:p>
        </w:tc>
      </w:tr>
      <w:tr w:rsidR="007F5BDB" w:rsidRPr="00E1467F" w:rsidTr="00D06659">
        <w:tc>
          <w:tcPr>
            <w:tcW w:w="2257" w:type="dxa"/>
          </w:tcPr>
          <w:p w:rsidR="007F5BDB" w:rsidRPr="00C31398" w:rsidRDefault="007F5BDB" w:rsidP="009464FA">
            <w:pPr>
              <w:spacing w:after="200"/>
              <w:contextualSpacing/>
              <w:rPr>
                <w:lang w:val="en-US"/>
              </w:rPr>
            </w:pPr>
            <w:r w:rsidRPr="00C31398">
              <w:rPr>
                <w:lang w:val="en-US"/>
              </w:rPr>
              <w:t>mapNulls</w:t>
            </w:r>
          </w:p>
        </w:tc>
        <w:tc>
          <w:tcPr>
            <w:tcW w:w="1632" w:type="dxa"/>
          </w:tcPr>
          <w:p w:rsidR="007F5BDB" w:rsidRPr="00C31398" w:rsidRDefault="007F5BDB" w:rsidP="009464FA">
            <w:pPr>
              <w:spacing w:after="200"/>
              <w:contextualSpacing/>
              <w:jc w:val="center"/>
              <w:rPr>
                <w:lang w:val="en-US"/>
              </w:rPr>
            </w:pPr>
            <w:r w:rsidRPr="00C31398">
              <w:rPr>
                <w:lang w:val="en-US"/>
              </w:rPr>
              <w:t>Boolean</w:t>
            </w:r>
          </w:p>
        </w:tc>
        <w:tc>
          <w:tcPr>
            <w:tcW w:w="1048" w:type="dxa"/>
          </w:tcPr>
          <w:p w:rsidR="007F5BDB" w:rsidRPr="00C31398" w:rsidRDefault="007F5BDB" w:rsidP="009464FA">
            <w:pPr>
              <w:spacing w:after="200"/>
              <w:contextualSpacing/>
              <w:jc w:val="center"/>
              <w:rPr>
                <w:lang w:val="en-US"/>
              </w:rPr>
            </w:pPr>
            <w:r w:rsidRPr="00C31398">
              <w:rPr>
                <w:lang w:val="en-US"/>
              </w:rPr>
              <w:t>no</w:t>
            </w:r>
          </w:p>
        </w:tc>
        <w:tc>
          <w:tcPr>
            <w:tcW w:w="917" w:type="dxa"/>
          </w:tcPr>
          <w:p w:rsidR="007F5BDB" w:rsidRPr="00C31398" w:rsidRDefault="007F5BDB" w:rsidP="009464FA">
            <w:pPr>
              <w:spacing w:after="200"/>
              <w:contextualSpacing/>
              <w:rPr>
                <w:lang w:val="en-US"/>
              </w:rPr>
            </w:pPr>
            <w:r w:rsidRPr="00C31398">
              <w:rPr>
                <w:lang w:val="en-US"/>
              </w:rPr>
              <w:t>true</w:t>
            </w:r>
          </w:p>
        </w:tc>
        <w:tc>
          <w:tcPr>
            <w:tcW w:w="3717" w:type="dxa"/>
          </w:tcPr>
          <w:p w:rsidR="007F5BDB" w:rsidRPr="00C31398" w:rsidRDefault="007F5BDB" w:rsidP="009D027E">
            <w:pPr>
              <w:spacing w:after="200"/>
              <w:contextualSpacing/>
              <w:jc w:val="left"/>
              <w:rPr>
                <w:lang w:val="en-US"/>
              </w:rPr>
            </w:pPr>
            <w:r>
              <w:rPr>
                <w:lang w:val="en-US"/>
              </w:rPr>
              <w:t>Defines how null values</w:t>
            </w:r>
            <w:r w:rsidRPr="00C31398">
              <w:rPr>
                <w:lang w:val="en-US"/>
              </w:rPr>
              <w:t xml:space="preserve"> will be processed: skipped or mapped as usual.</w:t>
            </w:r>
          </w:p>
        </w:tc>
      </w:tr>
      <w:tr w:rsidR="007F5BDB" w:rsidRPr="00E1467F" w:rsidTr="00D06659">
        <w:tc>
          <w:tcPr>
            <w:tcW w:w="2257" w:type="dxa"/>
          </w:tcPr>
          <w:p w:rsidR="007F5BDB" w:rsidRPr="00C31398" w:rsidRDefault="007F5BDB" w:rsidP="009464FA">
            <w:pPr>
              <w:spacing w:after="200"/>
              <w:contextualSpacing/>
              <w:rPr>
                <w:lang w:val="en-US"/>
              </w:rPr>
            </w:pPr>
            <w:r w:rsidRPr="00C31398">
              <w:rPr>
                <w:lang w:val="en-US"/>
              </w:rPr>
              <w:t>mapEmptyStrings</w:t>
            </w:r>
          </w:p>
        </w:tc>
        <w:tc>
          <w:tcPr>
            <w:tcW w:w="1632" w:type="dxa"/>
          </w:tcPr>
          <w:p w:rsidR="007F5BDB" w:rsidRPr="00C31398" w:rsidRDefault="007F5BDB" w:rsidP="009464FA">
            <w:pPr>
              <w:spacing w:after="200"/>
              <w:contextualSpacing/>
              <w:jc w:val="center"/>
              <w:rPr>
                <w:lang w:val="en-US"/>
              </w:rPr>
            </w:pPr>
            <w:r w:rsidRPr="00C31398">
              <w:rPr>
                <w:lang w:val="en-US"/>
              </w:rPr>
              <w:t>Boolean</w:t>
            </w:r>
          </w:p>
        </w:tc>
        <w:tc>
          <w:tcPr>
            <w:tcW w:w="1048" w:type="dxa"/>
          </w:tcPr>
          <w:p w:rsidR="007F5BDB" w:rsidRPr="00C31398" w:rsidRDefault="007F5BDB" w:rsidP="009464FA">
            <w:pPr>
              <w:spacing w:after="20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917" w:type="dxa"/>
          </w:tcPr>
          <w:p w:rsidR="007F5BDB" w:rsidRPr="00C31398" w:rsidRDefault="007F5BDB" w:rsidP="009464FA">
            <w:pPr>
              <w:spacing w:after="200"/>
              <w:contextualSpacing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3717" w:type="dxa"/>
          </w:tcPr>
          <w:p w:rsidR="007F5BDB" w:rsidRPr="00C31398" w:rsidRDefault="007F5BDB" w:rsidP="009D027E">
            <w:pPr>
              <w:spacing w:after="200"/>
              <w:contextualSpacing/>
              <w:jc w:val="left"/>
              <w:rPr>
                <w:lang w:val="en-US"/>
              </w:rPr>
            </w:pPr>
            <w:r>
              <w:rPr>
                <w:lang w:val="en-US"/>
              </w:rPr>
              <w:t>Defines how empty strings will be processed: skipped or mapped as usual.</w:t>
            </w:r>
          </w:p>
        </w:tc>
      </w:tr>
      <w:tr w:rsidR="007F5BDB" w:rsidRPr="00E1467F" w:rsidTr="00D06659">
        <w:tc>
          <w:tcPr>
            <w:tcW w:w="2257" w:type="dxa"/>
          </w:tcPr>
          <w:p w:rsidR="007F5BDB" w:rsidRPr="00C31398" w:rsidRDefault="007F5BDB" w:rsidP="009464FA">
            <w:pPr>
              <w:spacing w:after="200"/>
              <w:contextualSpacing/>
              <w:rPr>
                <w:lang w:val="en-US"/>
              </w:rPr>
            </w:pPr>
            <w:r w:rsidRPr="00C31398">
              <w:rPr>
                <w:lang w:val="en-US"/>
              </w:rPr>
              <w:t>trimStrings</w:t>
            </w:r>
          </w:p>
        </w:tc>
        <w:tc>
          <w:tcPr>
            <w:tcW w:w="1632" w:type="dxa"/>
          </w:tcPr>
          <w:p w:rsidR="007F5BDB" w:rsidRPr="00C31398" w:rsidRDefault="007F5BDB" w:rsidP="009464FA">
            <w:pPr>
              <w:spacing w:after="200"/>
              <w:contextualSpacing/>
              <w:jc w:val="center"/>
              <w:rPr>
                <w:lang w:val="en-US"/>
              </w:rPr>
            </w:pPr>
            <w:r w:rsidRPr="00C31398">
              <w:rPr>
                <w:lang w:val="en-US"/>
              </w:rPr>
              <w:t>Boolean</w:t>
            </w:r>
          </w:p>
        </w:tc>
        <w:tc>
          <w:tcPr>
            <w:tcW w:w="1048" w:type="dxa"/>
          </w:tcPr>
          <w:p w:rsidR="007F5BDB" w:rsidRPr="00C31398" w:rsidRDefault="007F5BDB" w:rsidP="009464FA">
            <w:pPr>
              <w:spacing w:after="20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917" w:type="dxa"/>
          </w:tcPr>
          <w:p w:rsidR="007F5BDB" w:rsidRPr="00C31398" w:rsidRDefault="007F5BDB" w:rsidP="009464FA">
            <w:pPr>
              <w:spacing w:after="200"/>
              <w:contextualSpacing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3717" w:type="dxa"/>
          </w:tcPr>
          <w:p w:rsidR="007F5BDB" w:rsidRPr="00C31398" w:rsidRDefault="007F5BDB" w:rsidP="009464FA">
            <w:pPr>
              <w:spacing w:after="200"/>
              <w:contextualSpacing/>
              <w:rPr>
                <w:lang w:val="en-US"/>
              </w:rPr>
            </w:pPr>
            <w:r>
              <w:rPr>
                <w:lang w:val="en-US"/>
              </w:rPr>
              <w:t>Defines how strings will be processed: trim operation will be executed or not.</w:t>
            </w:r>
          </w:p>
        </w:tc>
      </w:tr>
      <w:tr w:rsidR="00D06659" w:rsidRPr="00E1467F" w:rsidTr="00D06659">
        <w:tc>
          <w:tcPr>
            <w:tcW w:w="2257" w:type="dxa"/>
          </w:tcPr>
          <w:p w:rsidR="00D06659" w:rsidRPr="00C31398" w:rsidRDefault="00D06659" w:rsidP="00D06659">
            <w:pPr>
              <w:spacing w:after="200"/>
              <w:contextualSpacing/>
              <w:rPr>
                <w:lang w:val="en-US"/>
              </w:rPr>
            </w:pPr>
            <w:r>
              <w:rPr>
                <w:lang w:val="en-US"/>
              </w:rPr>
              <w:t>r</w:t>
            </w:r>
            <w:r w:rsidRPr="00C31398">
              <w:rPr>
                <w:lang w:val="en-US"/>
              </w:rPr>
              <w:t>equired</w:t>
            </w:r>
            <w:r>
              <w:rPr>
                <w:lang w:val="en-US"/>
              </w:rPr>
              <w:t>Fields</w:t>
            </w:r>
          </w:p>
        </w:tc>
        <w:tc>
          <w:tcPr>
            <w:tcW w:w="1632" w:type="dxa"/>
          </w:tcPr>
          <w:p w:rsidR="00D06659" w:rsidRPr="00C31398" w:rsidRDefault="00D06659" w:rsidP="009464FA">
            <w:pPr>
              <w:spacing w:after="200"/>
              <w:contextualSpacing/>
              <w:jc w:val="center"/>
              <w:rPr>
                <w:lang w:val="en-US"/>
              </w:rPr>
            </w:pPr>
            <w:r w:rsidRPr="00C31398">
              <w:rPr>
                <w:lang w:val="en-US"/>
              </w:rPr>
              <w:t>Boolean</w:t>
            </w:r>
          </w:p>
        </w:tc>
        <w:tc>
          <w:tcPr>
            <w:tcW w:w="1048" w:type="dxa"/>
          </w:tcPr>
          <w:p w:rsidR="00D06659" w:rsidRPr="00C31398" w:rsidRDefault="00D06659" w:rsidP="009464FA">
            <w:pPr>
              <w:spacing w:after="200"/>
              <w:contextualSpacing/>
              <w:jc w:val="center"/>
              <w:rPr>
                <w:lang w:val="en-US"/>
              </w:rPr>
            </w:pPr>
            <w:r w:rsidRPr="00C31398">
              <w:rPr>
                <w:lang w:val="en-US"/>
              </w:rPr>
              <w:t>no</w:t>
            </w:r>
          </w:p>
        </w:tc>
        <w:tc>
          <w:tcPr>
            <w:tcW w:w="917" w:type="dxa"/>
          </w:tcPr>
          <w:p w:rsidR="00D06659" w:rsidRPr="00C31398" w:rsidRDefault="00D06659" w:rsidP="009464FA">
            <w:pPr>
              <w:spacing w:after="200"/>
              <w:contextualSpacing/>
              <w:rPr>
                <w:lang w:val="en-US"/>
              </w:rPr>
            </w:pPr>
            <w:r w:rsidRPr="00C31398">
              <w:rPr>
                <w:lang w:val="en-US"/>
              </w:rPr>
              <w:t>false</w:t>
            </w:r>
          </w:p>
        </w:tc>
        <w:tc>
          <w:tcPr>
            <w:tcW w:w="3717" w:type="dxa"/>
          </w:tcPr>
          <w:p w:rsidR="00D06659" w:rsidRPr="00C31398" w:rsidRDefault="00D06659" w:rsidP="009464FA">
            <w:pPr>
              <w:spacing w:after="200"/>
              <w:contextualSpacing/>
              <w:rPr>
                <w:lang w:val="en-US"/>
              </w:rPr>
            </w:pPr>
            <w:r w:rsidRPr="00C31398">
              <w:rPr>
                <w:lang w:val="en-US"/>
              </w:rPr>
              <w:t>Defines that field</w:t>
            </w:r>
            <w:r w:rsidR="009D027E">
              <w:rPr>
                <w:lang w:val="en-US"/>
              </w:rPr>
              <w:t>s are</w:t>
            </w:r>
            <w:r w:rsidR="001075BD">
              <w:rPr>
                <w:lang w:val="en-US"/>
              </w:rPr>
              <w:t xml:space="preserve"> required and they</w:t>
            </w:r>
            <w:r w:rsidRPr="00C31398">
              <w:rPr>
                <w:lang w:val="en-US"/>
              </w:rPr>
              <w:t xml:space="preserve"> cannot be null.</w:t>
            </w:r>
          </w:p>
        </w:tc>
      </w:tr>
      <w:tr w:rsidR="007F5BDB" w:rsidRPr="00E1467F" w:rsidTr="00D06659">
        <w:tc>
          <w:tcPr>
            <w:tcW w:w="2257" w:type="dxa"/>
          </w:tcPr>
          <w:p w:rsidR="007F5BDB" w:rsidRPr="00C31398" w:rsidRDefault="00D06659" w:rsidP="009464FA">
            <w:pPr>
              <w:spacing w:after="200"/>
              <w:contextualSpacing/>
              <w:rPr>
                <w:lang w:val="en-US"/>
              </w:rPr>
            </w:pPr>
            <w:r>
              <w:rPr>
                <w:lang w:val="en-US"/>
              </w:rPr>
              <w:t>wildcard</w:t>
            </w:r>
          </w:p>
        </w:tc>
        <w:tc>
          <w:tcPr>
            <w:tcW w:w="1632" w:type="dxa"/>
          </w:tcPr>
          <w:p w:rsidR="007F5BDB" w:rsidRPr="00C31398" w:rsidRDefault="00857A24" w:rsidP="009464FA">
            <w:pPr>
              <w:spacing w:after="20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Boolean</w:t>
            </w:r>
          </w:p>
        </w:tc>
        <w:tc>
          <w:tcPr>
            <w:tcW w:w="1048" w:type="dxa"/>
          </w:tcPr>
          <w:p w:rsidR="007F5BDB" w:rsidRPr="00C31398" w:rsidRDefault="007F5BDB" w:rsidP="009464FA">
            <w:pPr>
              <w:spacing w:after="200"/>
              <w:contextualSpacing/>
              <w:jc w:val="center"/>
              <w:rPr>
                <w:lang w:val="en-US"/>
              </w:rPr>
            </w:pPr>
            <w:r w:rsidRPr="00C31398">
              <w:rPr>
                <w:lang w:val="en-US"/>
              </w:rPr>
              <w:t>no</w:t>
            </w:r>
          </w:p>
        </w:tc>
        <w:tc>
          <w:tcPr>
            <w:tcW w:w="917" w:type="dxa"/>
          </w:tcPr>
          <w:p w:rsidR="007F5BDB" w:rsidRPr="00C31398" w:rsidRDefault="001075BD" w:rsidP="009464FA">
            <w:pPr>
              <w:spacing w:after="200"/>
              <w:contextualSpacing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3717" w:type="dxa"/>
          </w:tcPr>
          <w:p w:rsidR="007F5BDB" w:rsidRPr="00C31398" w:rsidRDefault="006F7830" w:rsidP="009464FA">
            <w:pPr>
              <w:spacing w:after="200"/>
              <w:contextualSpacing/>
              <w:rPr>
                <w:lang w:val="en-US"/>
              </w:rPr>
            </w:pPr>
            <w:r>
              <w:rPr>
                <w:lang w:val="en-US"/>
              </w:rPr>
              <w:t>Defines that mapping processor will map matching fields implicitly.</w:t>
            </w:r>
          </w:p>
        </w:tc>
      </w:tr>
      <w:tr w:rsidR="007F5BDB" w:rsidRPr="00E1467F" w:rsidTr="00D06659">
        <w:tc>
          <w:tcPr>
            <w:tcW w:w="2257" w:type="dxa"/>
          </w:tcPr>
          <w:p w:rsidR="007F5BDB" w:rsidRPr="00C31398" w:rsidRDefault="00D06659" w:rsidP="009464FA">
            <w:pPr>
              <w:spacing w:after="200"/>
              <w:contextualSpacing/>
              <w:rPr>
                <w:lang w:val="en-US"/>
              </w:rPr>
            </w:pPr>
            <w:r>
              <w:rPr>
                <w:lang w:val="en-US"/>
              </w:rPr>
              <w:t>dateFormat</w:t>
            </w:r>
          </w:p>
        </w:tc>
        <w:tc>
          <w:tcPr>
            <w:tcW w:w="1632" w:type="dxa"/>
          </w:tcPr>
          <w:p w:rsidR="007F5BDB" w:rsidRPr="00C31398" w:rsidRDefault="007F5BDB" w:rsidP="009464FA">
            <w:pPr>
              <w:spacing w:after="200"/>
              <w:contextualSpacing/>
              <w:jc w:val="center"/>
              <w:rPr>
                <w:lang w:val="en-US"/>
              </w:rPr>
            </w:pPr>
            <w:r w:rsidRPr="00C31398">
              <w:rPr>
                <w:lang w:val="en-US"/>
              </w:rPr>
              <w:t>String</w:t>
            </w:r>
          </w:p>
        </w:tc>
        <w:tc>
          <w:tcPr>
            <w:tcW w:w="1048" w:type="dxa"/>
          </w:tcPr>
          <w:p w:rsidR="007F5BDB" w:rsidRPr="00C31398" w:rsidRDefault="007F5BDB" w:rsidP="009464FA">
            <w:pPr>
              <w:spacing w:after="200"/>
              <w:contextualSpacing/>
              <w:jc w:val="center"/>
              <w:rPr>
                <w:lang w:val="en-US"/>
              </w:rPr>
            </w:pPr>
            <w:r w:rsidRPr="00C31398">
              <w:rPr>
                <w:lang w:val="en-US"/>
              </w:rPr>
              <w:t>no</w:t>
            </w:r>
          </w:p>
        </w:tc>
        <w:tc>
          <w:tcPr>
            <w:tcW w:w="917" w:type="dxa"/>
          </w:tcPr>
          <w:p w:rsidR="007F5BDB" w:rsidRPr="00C31398" w:rsidRDefault="007F5BDB" w:rsidP="009464FA">
            <w:pPr>
              <w:spacing w:after="200"/>
              <w:contextualSpacing/>
              <w:rPr>
                <w:lang w:val="en-US"/>
              </w:rPr>
            </w:pPr>
          </w:p>
        </w:tc>
        <w:tc>
          <w:tcPr>
            <w:tcW w:w="3717" w:type="dxa"/>
          </w:tcPr>
          <w:p w:rsidR="007F5BDB" w:rsidRPr="00C31398" w:rsidRDefault="00A97F3B" w:rsidP="009464FA">
            <w:pPr>
              <w:spacing w:after="200"/>
              <w:contextualSpacing/>
              <w:rPr>
                <w:lang w:val="en-US"/>
              </w:rPr>
            </w:pPr>
            <w:r>
              <w:rPr>
                <w:lang w:val="en-US"/>
              </w:rPr>
              <w:t>Default date format which will be used for string to date conversion and vise versa.</w:t>
            </w:r>
          </w:p>
        </w:tc>
      </w:tr>
    </w:tbl>
    <w:p w:rsidR="007F5BDB" w:rsidRPr="00D06659" w:rsidRDefault="007F5BDB" w:rsidP="007F5BDB">
      <w:pPr>
        <w:spacing w:before="240"/>
        <w:jc w:val="center"/>
        <w:rPr>
          <w:rStyle w:val="SubtleEmphasis"/>
          <w:lang w:val="en-US"/>
        </w:rPr>
      </w:pPr>
      <w:r w:rsidRPr="00D06659">
        <w:rPr>
          <w:rStyle w:val="SubtleEmphasis"/>
          <w:lang w:val="en-US"/>
        </w:rPr>
        <w:t xml:space="preserve">Table </w:t>
      </w:r>
      <w:fldSimple w:instr=" SEQ Table  \* MERGEFORMAT  \* MERGEFORMAT ">
        <w:r w:rsidR="005A4B11" w:rsidRPr="005A4B11">
          <w:rPr>
            <w:rStyle w:val="SubtleEmphasis"/>
            <w:noProof/>
            <w:lang w:val="en-US"/>
          </w:rPr>
          <w:t>36</w:t>
        </w:r>
      </w:fldSimple>
      <w:r w:rsidRPr="00D06659">
        <w:rPr>
          <w:rStyle w:val="SubtleEmphasis"/>
          <w:lang w:val="en-US"/>
        </w:rPr>
        <w:t>.</w:t>
      </w:r>
      <w:r w:rsidR="001457A0">
        <w:rPr>
          <w:rStyle w:val="SubtleEmphasis"/>
          <w:lang w:val="en-US"/>
        </w:rPr>
        <w:t>ClassMappingConfiguration</w:t>
      </w:r>
      <w:r w:rsidRPr="00D06659">
        <w:rPr>
          <w:rStyle w:val="SubtleEmphasis"/>
          <w:lang w:val="en-US"/>
        </w:rPr>
        <w:t xml:space="preserve"> bean fields</w:t>
      </w:r>
    </w:p>
    <w:p w:rsidR="007F5BDB" w:rsidRPr="00D06659" w:rsidRDefault="007F5BDB" w:rsidP="00892980">
      <w:pPr>
        <w:autoSpaceDE w:val="0"/>
        <w:autoSpaceDN w:val="0"/>
        <w:adjustRightInd w:val="0"/>
        <w:spacing w:after="0" w:line="240" w:lineRule="auto"/>
        <w:jc w:val="left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:rsidR="00892980" w:rsidRDefault="00892980" w:rsidP="00892980">
      <w:pPr>
        <w:pStyle w:val="Heading1"/>
        <w:rPr>
          <w:lang w:val="en-US"/>
        </w:rPr>
      </w:pPr>
      <w:bookmarkStart w:id="47" w:name="_Toc290471829"/>
      <w:r>
        <w:rPr>
          <w:lang w:val="en-US"/>
        </w:rPr>
        <w:lastRenderedPageBreak/>
        <w:t xml:space="preserve">Appendix </w:t>
      </w:r>
      <w:fldSimple w:instr=" SEQ Appendix\* ALPHABETIC \* MERGEFORMAT  \* MERGEFORMAT ">
        <w:r w:rsidR="005A4B11">
          <w:rPr>
            <w:noProof/>
            <w:lang w:val="en-US"/>
          </w:rPr>
          <w:t>C</w:t>
        </w:r>
      </w:fldSimple>
      <w:r>
        <w:rPr>
          <w:lang w:val="en-US"/>
        </w:rPr>
        <w:t>.</w:t>
      </w:r>
      <w:r w:rsidR="001B65F8">
        <w:rPr>
          <w:lang w:val="en-US"/>
        </w:rPr>
        <w:t xml:space="preserve"> </w:t>
      </w:r>
      <w:r w:rsidR="00DE5F3C">
        <w:rPr>
          <w:lang w:val="en-US"/>
        </w:rPr>
        <w:t>Global</w:t>
      </w:r>
      <w:r>
        <w:rPr>
          <w:lang w:val="en-US"/>
        </w:rPr>
        <w:t>Configuration bean fields</w:t>
      </w:r>
      <w:bookmarkEnd w:id="47"/>
    </w:p>
    <w:p w:rsidR="00892980" w:rsidRPr="0080303A" w:rsidRDefault="00DE5F3C" w:rsidP="00892980">
      <w:pPr>
        <w:rPr>
          <w:lang w:val="en-US"/>
        </w:rPr>
      </w:pPr>
      <w:r>
        <w:rPr>
          <w:lang w:val="en-US"/>
        </w:rPr>
        <w:t>Global</w:t>
      </w:r>
      <w:r w:rsidR="00892980">
        <w:rPr>
          <w:lang w:val="en-US"/>
        </w:rPr>
        <w:t>Configuration definition element fields are described in the following table:</w:t>
      </w:r>
    </w:p>
    <w:tbl>
      <w:tblPr>
        <w:tblStyle w:val="TableGrid"/>
        <w:tblW w:w="0" w:type="auto"/>
        <w:tblLook w:val="04A0"/>
      </w:tblPr>
      <w:tblGrid>
        <w:gridCol w:w="2196"/>
        <w:gridCol w:w="1543"/>
        <w:gridCol w:w="1048"/>
        <w:gridCol w:w="1388"/>
        <w:gridCol w:w="3396"/>
      </w:tblGrid>
      <w:tr w:rsidR="00892980" w:rsidRPr="00C31398" w:rsidTr="009464FA">
        <w:tc>
          <w:tcPr>
            <w:tcW w:w="2257" w:type="dxa"/>
            <w:shd w:val="clear" w:color="auto" w:fill="D9D9D9" w:themeFill="background1" w:themeFillShade="D9"/>
          </w:tcPr>
          <w:p w:rsidR="00892980" w:rsidRPr="00C31398" w:rsidRDefault="00892980" w:rsidP="009464FA">
            <w:pPr>
              <w:contextualSpacing/>
              <w:jc w:val="center"/>
              <w:rPr>
                <w:b/>
              </w:rPr>
            </w:pPr>
            <w:r w:rsidRPr="00C31398">
              <w:rPr>
                <w:b/>
              </w:rPr>
              <w:t>Name</w:t>
            </w:r>
          </w:p>
        </w:tc>
        <w:tc>
          <w:tcPr>
            <w:tcW w:w="1632" w:type="dxa"/>
            <w:shd w:val="clear" w:color="auto" w:fill="D9D9D9" w:themeFill="background1" w:themeFillShade="D9"/>
          </w:tcPr>
          <w:p w:rsidR="00892980" w:rsidRPr="00C31398" w:rsidRDefault="00892980" w:rsidP="009464FA">
            <w:pPr>
              <w:contextualSpacing/>
              <w:jc w:val="center"/>
              <w:rPr>
                <w:b/>
                <w:lang w:val="en-US"/>
              </w:rPr>
            </w:pPr>
            <w:r w:rsidRPr="00C31398">
              <w:rPr>
                <w:b/>
                <w:lang w:val="en-US"/>
              </w:rPr>
              <w:t>Type</w:t>
            </w:r>
          </w:p>
        </w:tc>
        <w:tc>
          <w:tcPr>
            <w:tcW w:w="1048" w:type="dxa"/>
            <w:shd w:val="clear" w:color="auto" w:fill="D9D9D9" w:themeFill="background1" w:themeFillShade="D9"/>
          </w:tcPr>
          <w:p w:rsidR="00892980" w:rsidRPr="00C31398" w:rsidRDefault="00892980" w:rsidP="009464FA">
            <w:pPr>
              <w:contextualSpacing/>
              <w:jc w:val="center"/>
              <w:rPr>
                <w:b/>
              </w:rPr>
            </w:pPr>
            <w:r w:rsidRPr="00C31398">
              <w:rPr>
                <w:b/>
              </w:rPr>
              <w:t>Required</w:t>
            </w:r>
          </w:p>
        </w:tc>
        <w:tc>
          <w:tcPr>
            <w:tcW w:w="917" w:type="dxa"/>
            <w:shd w:val="clear" w:color="auto" w:fill="D9D9D9" w:themeFill="background1" w:themeFillShade="D9"/>
          </w:tcPr>
          <w:p w:rsidR="00892980" w:rsidRPr="00C31398" w:rsidRDefault="00892980" w:rsidP="009464FA">
            <w:pPr>
              <w:contextualSpacing/>
              <w:jc w:val="center"/>
              <w:rPr>
                <w:b/>
              </w:rPr>
            </w:pPr>
            <w:r w:rsidRPr="00C31398">
              <w:rPr>
                <w:b/>
              </w:rPr>
              <w:t>Defaultvalue</w:t>
            </w:r>
          </w:p>
        </w:tc>
        <w:tc>
          <w:tcPr>
            <w:tcW w:w="3717" w:type="dxa"/>
            <w:shd w:val="clear" w:color="auto" w:fill="D9D9D9" w:themeFill="background1" w:themeFillShade="D9"/>
          </w:tcPr>
          <w:p w:rsidR="00892980" w:rsidRPr="00C31398" w:rsidRDefault="00892980" w:rsidP="009464FA">
            <w:pPr>
              <w:contextualSpacing/>
              <w:jc w:val="center"/>
              <w:rPr>
                <w:b/>
              </w:rPr>
            </w:pPr>
            <w:r w:rsidRPr="00C31398">
              <w:rPr>
                <w:b/>
              </w:rPr>
              <w:t>Description</w:t>
            </w:r>
          </w:p>
        </w:tc>
      </w:tr>
      <w:tr w:rsidR="00892980" w:rsidRPr="00E1467F" w:rsidTr="009464FA">
        <w:tc>
          <w:tcPr>
            <w:tcW w:w="2257" w:type="dxa"/>
          </w:tcPr>
          <w:p w:rsidR="00892980" w:rsidRPr="00C31398" w:rsidRDefault="00892980" w:rsidP="009464FA">
            <w:pPr>
              <w:spacing w:after="200"/>
              <w:contextualSpacing/>
              <w:rPr>
                <w:lang w:val="en-US"/>
              </w:rPr>
            </w:pPr>
            <w:r w:rsidRPr="00C31398">
              <w:rPr>
                <w:lang w:val="en-US"/>
              </w:rPr>
              <w:t>mapNulls</w:t>
            </w:r>
          </w:p>
        </w:tc>
        <w:tc>
          <w:tcPr>
            <w:tcW w:w="1632" w:type="dxa"/>
          </w:tcPr>
          <w:p w:rsidR="00892980" w:rsidRPr="00C31398" w:rsidRDefault="00892980" w:rsidP="009464FA">
            <w:pPr>
              <w:spacing w:after="200"/>
              <w:contextualSpacing/>
              <w:jc w:val="center"/>
              <w:rPr>
                <w:lang w:val="en-US"/>
              </w:rPr>
            </w:pPr>
            <w:r w:rsidRPr="00C31398">
              <w:rPr>
                <w:lang w:val="en-US"/>
              </w:rPr>
              <w:t>Boolean</w:t>
            </w:r>
          </w:p>
        </w:tc>
        <w:tc>
          <w:tcPr>
            <w:tcW w:w="1048" w:type="dxa"/>
          </w:tcPr>
          <w:p w:rsidR="00892980" w:rsidRPr="00C31398" w:rsidRDefault="00892980" w:rsidP="009464FA">
            <w:pPr>
              <w:spacing w:after="200"/>
              <w:contextualSpacing/>
              <w:jc w:val="center"/>
              <w:rPr>
                <w:lang w:val="en-US"/>
              </w:rPr>
            </w:pPr>
            <w:r w:rsidRPr="00C31398">
              <w:rPr>
                <w:lang w:val="en-US"/>
              </w:rPr>
              <w:t>no</w:t>
            </w:r>
          </w:p>
        </w:tc>
        <w:tc>
          <w:tcPr>
            <w:tcW w:w="917" w:type="dxa"/>
          </w:tcPr>
          <w:p w:rsidR="00892980" w:rsidRPr="00C31398" w:rsidRDefault="00892980" w:rsidP="009464FA">
            <w:pPr>
              <w:spacing w:after="200"/>
              <w:contextualSpacing/>
              <w:rPr>
                <w:lang w:val="en-US"/>
              </w:rPr>
            </w:pPr>
            <w:r w:rsidRPr="00C31398">
              <w:rPr>
                <w:lang w:val="en-US"/>
              </w:rPr>
              <w:t>true</w:t>
            </w:r>
          </w:p>
        </w:tc>
        <w:tc>
          <w:tcPr>
            <w:tcW w:w="3717" w:type="dxa"/>
          </w:tcPr>
          <w:p w:rsidR="00892980" w:rsidRPr="00C31398" w:rsidRDefault="00892980" w:rsidP="009464FA">
            <w:pPr>
              <w:spacing w:after="200"/>
              <w:contextualSpacing/>
              <w:jc w:val="left"/>
              <w:rPr>
                <w:lang w:val="en-US"/>
              </w:rPr>
            </w:pPr>
            <w:r>
              <w:rPr>
                <w:lang w:val="en-US"/>
              </w:rPr>
              <w:t>Defines how null values</w:t>
            </w:r>
            <w:r w:rsidRPr="00C31398">
              <w:rPr>
                <w:lang w:val="en-US"/>
              </w:rPr>
              <w:t xml:space="preserve"> will be processed: skipped or mapped as usual.</w:t>
            </w:r>
          </w:p>
        </w:tc>
      </w:tr>
      <w:tr w:rsidR="00892980" w:rsidRPr="00E1467F" w:rsidTr="009464FA">
        <w:tc>
          <w:tcPr>
            <w:tcW w:w="2257" w:type="dxa"/>
          </w:tcPr>
          <w:p w:rsidR="00892980" w:rsidRPr="00C31398" w:rsidRDefault="00892980" w:rsidP="009464FA">
            <w:pPr>
              <w:spacing w:after="200"/>
              <w:contextualSpacing/>
              <w:rPr>
                <w:lang w:val="en-US"/>
              </w:rPr>
            </w:pPr>
            <w:r w:rsidRPr="00C31398">
              <w:rPr>
                <w:lang w:val="en-US"/>
              </w:rPr>
              <w:t>mapEmptyStrings</w:t>
            </w:r>
          </w:p>
        </w:tc>
        <w:tc>
          <w:tcPr>
            <w:tcW w:w="1632" w:type="dxa"/>
          </w:tcPr>
          <w:p w:rsidR="00892980" w:rsidRPr="00C31398" w:rsidRDefault="00892980" w:rsidP="009464FA">
            <w:pPr>
              <w:spacing w:after="200"/>
              <w:contextualSpacing/>
              <w:jc w:val="center"/>
              <w:rPr>
                <w:lang w:val="en-US"/>
              </w:rPr>
            </w:pPr>
            <w:r w:rsidRPr="00C31398">
              <w:rPr>
                <w:lang w:val="en-US"/>
              </w:rPr>
              <w:t>Boolean</w:t>
            </w:r>
          </w:p>
        </w:tc>
        <w:tc>
          <w:tcPr>
            <w:tcW w:w="1048" w:type="dxa"/>
          </w:tcPr>
          <w:p w:rsidR="00892980" w:rsidRPr="00C31398" w:rsidRDefault="00892980" w:rsidP="009464FA">
            <w:pPr>
              <w:spacing w:after="20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917" w:type="dxa"/>
          </w:tcPr>
          <w:p w:rsidR="00892980" w:rsidRPr="00C31398" w:rsidRDefault="00892980" w:rsidP="009464FA">
            <w:pPr>
              <w:spacing w:after="200"/>
              <w:contextualSpacing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3717" w:type="dxa"/>
          </w:tcPr>
          <w:p w:rsidR="00892980" w:rsidRPr="00C31398" w:rsidRDefault="00892980" w:rsidP="009464FA">
            <w:pPr>
              <w:spacing w:after="200"/>
              <w:contextualSpacing/>
              <w:jc w:val="left"/>
              <w:rPr>
                <w:lang w:val="en-US"/>
              </w:rPr>
            </w:pPr>
            <w:r>
              <w:rPr>
                <w:lang w:val="en-US"/>
              </w:rPr>
              <w:t>Defines how empty strings will be processed: skipped or mapped as usual.</w:t>
            </w:r>
          </w:p>
        </w:tc>
      </w:tr>
      <w:tr w:rsidR="00892980" w:rsidRPr="00E1467F" w:rsidTr="009464FA">
        <w:tc>
          <w:tcPr>
            <w:tcW w:w="2257" w:type="dxa"/>
          </w:tcPr>
          <w:p w:rsidR="00892980" w:rsidRPr="00C31398" w:rsidRDefault="00892980" w:rsidP="009464FA">
            <w:pPr>
              <w:spacing w:after="200"/>
              <w:contextualSpacing/>
              <w:rPr>
                <w:lang w:val="en-US"/>
              </w:rPr>
            </w:pPr>
            <w:r w:rsidRPr="00C31398">
              <w:rPr>
                <w:lang w:val="en-US"/>
              </w:rPr>
              <w:t>trimStrings</w:t>
            </w:r>
          </w:p>
        </w:tc>
        <w:tc>
          <w:tcPr>
            <w:tcW w:w="1632" w:type="dxa"/>
          </w:tcPr>
          <w:p w:rsidR="00892980" w:rsidRPr="00C31398" w:rsidRDefault="00892980" w:rsidP="009464FA">
            <w:pPr>
              <w:spacing w:after="200"/>
              <w:contextualSpacing/>
              <w:jc w:val="center"/>
              <w:rPr>
                <w:lang w:val="en-US"/>
              </w:rPr>
            </w:pPr>
            <w:r w:rsidRPr="00C31398">
              <w:rPr>
                <w:lang w:val="en-US"/>
              </w:rPr>
              <w:t>Boolean</w:t>
            </w:r>
          </w:p>
        </w:tc>
        <w:tc>
          <w:tcPr>
            <w:tcW w:w="1048" w:type="dxa"/>
          </w:tcPr>
          <w:p w:rsidR="00892980" w:rsidRPr="00C31398" w:rsidRDefault="00892980" w:rsidP="009464FA">
            <w:pPr>
              <w:spacing w:after="20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917" w:type="dxa"/>
          </w:tcPr>
          <w:p w:rsidR="00892980" w:rsidRPr="00C31398" w:rsidRDefault="00892980" w:rsidP="009464FA">
            <w:pPr>
              <w:spacing w:after="200"/>
              <w:contextualSpacing/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3717" w:type="dxa"/>
          </w:tcPr>
          <w:p w:rsidR="00892980" w:rsidRPr="00C31398" w:rsidRDefault="00892980" w:rsidP="009464FA">
            <w:pPr>
              <w:spacing w:after="200"/>
              <w:contextualSpacing/>
              <w:rPr>
                <w:lang w:val="en-US"/>
              </w:rPr>
            </w:pPr>
            <w:r>
              <w:rPr>
                <w:lang w:val="en-US"/>
              </w:rPr>
              <w:t>Defines how strings will be processed: trim operation will be executed or not.</w:t>
            </w:r>
          </w:p>
        </w:tc>
      </w:tr>
      <w:tr w:rsidR="00892980" w:rsidRPr="00E1467F" w:rsidTr="009464FA">
        <w:tc>
          <w:tcPr>
            <w:tcW w:w="2257" w:type="dxa"/>
          </w:tcPr>
          <w:p w:rsidR="00892980" w:rsidRPr="00C31398" w:rsidRDefault="00892980" w:rsidP="009464FA">
            <w:pPr>
              <w:spacing w:after="200"/>
              <w:contextualSpacing/>
              <w:rPr>
                <w:lang w:val="en-US"/>
              </w:rPr>
            </w:pPr>
            <w:r>
              <w:rPr>
                <w:lang w:val="en-US"/>
              </w:rPr>
              <w:t>r</w:t>
            </w:r>
            <w:r w:rsidRPr="00C31398">
              <w:rPr>
                <w:lang w:val="en-US"/>
              </w:rPr>
              <w:t>equired</w:t>
            </w:r>
            <w:r>
              <w:rPr>
                <w:lang w:val="en-US"/>
              </w:rPr>
              <w:t>Fields</w:t>
            </w:r>
          </w:p>
        </w:tc>
        <w:tc>
          <w:tcPr>
            <w:tcW w:w="1632" w:type="dxa"/>
          </w:tcPr>
          <w:p w:rsidR="00892980" w:rsidRPr="00C31398" w:rsidRDefault="00892980" w:rsidP="009464FA">
            <w:pPr>
              <w:spacing w:after="200"/>
              <w:contextualSpacing/>
              <w:jc w:val="center"/>
              <w:rPr>
                <w:lang w:val="en-US"/>
              </w:rPr>
            </w:pPr>
            <w:r w:rsidRPr="00C31398">
              <w:rPr>
                <w:lang w:val="en-US"/>
              </w:rPr>
              <w:t>Boolean</w:t>
            </w:r>
          </w:p>
        </w:tc>
        <w:tc>
          <w:tcPr>
            <w:tcW w:w="1048" w:type="dxa"/>
          </w:tcPr>
          <w:p w:rsidR="00892980" w:rsidRPr="00C31398" w:rsidRDefault="00892980" w:rsidP="009464FA">
            <w:pPr>
              <w:spacing w:after="200"/>
              <w:contextualSpacing/>
              <w:jc w:val="center"/>
              <w:rPr>
                <w:lang w:val="en-US"/>
              </w:rPr>
            </w:pPr>
            <w:r w:rsidRPr="00C31398">
              <w:rPr>
                <w:lang w:val="en-US"/>
              </w:rPr>
              <w:t>no</w:t>
            </w:r>
          </w:p>
        </w:tc>
        <w:tc>
          <w:tcPr>
            <w:tcW w:w="917" w:type="dxa"/>
          </w:tcPr>
          <w:p w:rsidR="00892980" w:rsidRPr="00C31398" w:rsidRDefault="00892980" w:rsidP="009464FA">
            <w:pPr>
              <w:spacing w:after="200"/>
              <w:contextualSpacing/>
              <w:rPr>
                <w:lang w:val="en-US"/>
              </w:rPr>
            </w:pPr>
            <w:r w:rsidRPr="00C31398">
              <w:rPr>
                <w:lang w:val="en-US"/>
              </w:rPr>
              <w:t>false</w:t>
            </w:r>
          </w:p>
        </w:tc>
        <w:tc>
          <w:tcPr>
            <w:tcW w:w="3717" w:type="dxa"/>
          </w:tcPr>
          <w:p w:rsidR="00892980" w:rsidRPr="00C31398" w:rsidRDefault="00892980" w:rsidP="009464FA">
            <w:pPr>
              <w:spacing w:after="200"/>
              <w:contextualSpacing/>
              <w:rPr>
                <w:lang w:val="en-US"/>
              </w:rPr>
            </w:pPr>
            <w:r w:rsidRPr="00C31398">
              <w:rPr>
                <w:lang w:val="en-US"/>
              </w:rPr>
              <w:t>Defines that field</w:t>
            </w:r>
            <w:r>
              <w:rPr>
                <w:lang w:val="en-US"/>
              </w:rPr>
              <w:t>s are required and they</w:t>
            </w:r>
            <w:r w:rsidRPr="00C31398">
              <w:rPr>
                <w:lang w:val="en-US"/>
              </w:rPr>
              <w:t xml:space="preserve"> cannot be null.</w:t>
            </w:r>
          </w:p>
        </w:tc>
      </w:tr>
      <w:tr w:rsidR="00892980" w:rsidRPr="00E1467F" w:rsidTr="009464FA">
        <w:tc>
          <w:tcPr>
            <w:tcW w:w="2257" w:type="dxa"/>
          </w:tcPr>
          <w:p w:rsidR="00892980" w:rsidRPr="00C31398" w:rsidRDefault="00892980" w:rsidP="009464FA">
            <w:pPr>
              <w:spacing w:after="200"/>
              <w:contextualSpacing/>
              <w:rPr>
                <w:lang w:val="en-US"/>
              </w:rPr>
            </w:pPr>
            <w:r>
              <w:rPr>
                <w:lang w:val="en-US"/>
              </w:rPr>
              <w:t>wildcard</w:t>
            </w:r>
          </w:p>
        </w:tc>
        <w:tc>
          <w:tcPr>
            <w:tcW w:w="1632" w:type="dxa"/>
          </w:tcPr>
          <w:p w:rsidR="00892980" w:rsidRPr="00C31398" w:rsidRDefault="00892980" w:rsidP="009464FA">
            <w:pPr>
              <w:spacing w:after="20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Boolean</w:t>
            </w:r>
          </w:p>
        </w:tc>
        <w:tc>
          <w:tcPr>
            <w:tcW w:w="1048" w:type="dxa"/>
          </w:tcPr>
          <w:p w:rsidR="00892980" w:rsidRPr="00C31398" w:rsidRDefault="00892980" w:rsidP="009464FA">
            <w:pPr>
              <w:spacing w:after="200"/>
              <w:contextualSpacing/>
              <w:jc w:val="center"/>
              <w:rPr>
                <w:lang w:val="en-US"/>
              </w:rPr>
            </w:pPr>
            <w:r w:rsidRPr="00C31398">
              <w:rPr>
                <w:lang w:val="en-US"/>
              </w:rPr>
              <w:t>no</w:t>
            </w:r>
          </w:p>
        </w:tc>
        <w:tc>
          <w:tcPr>
            <w:tcW w:w="917" w:type="dxa"/>
          </w:tcPr>
          <w:p w:rsidR="00892980" w:rsidRPr="00C31398" w:rsidRDefault="00892980" w:rsidP="009464FA">
            <w:pPr>
              <w:spacing w:after="200"/>
              <w:contextualSpacing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3717" w:type="dxa"/>
          </w:tcPr>
          <w:p w:rsidR="00892980" w:rsidRPr="00C31398" w:rsidRDefault="00892980" w:rsidP="009464FA">
            <w:pPr>
              <w:spacing w:after="200"/>
              <w:contextualSpacing/>
              <w:rPr>
                <w:lang w:val="en-US"/>
              </w:rPr>
            </w:pPr>
            <w:r>
              <w:rPr>
                <w:lang w:val="en-US"/>
              </w:rPr>
              <w:t>Defines that mapping processor will map matching fields implicitly.</w:t>
            </w:r>
          </w:p>
        </w:tc>
      </w:tr>
      <w:tr w:rsidR="00892980" w:rsidRPr="00E1467F" w:rsidTr="009464FA">
        <w:tc>
          <w:tcPr>
            <w:tcW w:w="2257" w:type="dxa"/>
          </w:tcPr>
          <w:p w:rsidR="00892980" w:rsidRPr="00C31398" w:rsidRDefault="00892980" w:rsidP="009464FA">
            <w:pPr>
              <w:spacing w:after="200"/>
              <w:contextualSpacing/>
              <w:rPr>
                <w:lang w:val="en-US"/>
              </w:rPr>
            </w:pPr>
            <w:r>
              <w:rPr>
                <w:lang w:val="en-US"/>
              </w:rPr>
              <w:t>dateFormat</w:t>
            </w:r>
          </w:p>
        </w:tc>
        <w:tc>
          <w:tcPr>
            <w:tcW w:w="1632" w:type="dxa"/>
          </w:tcPr>
          <w:p w:rsidR="00892980" w:rsidRPr="00C31398" w:rsidRDefault="00892980" w:rsidP="009464FA">
            <w:pPr>
              <w:spacing w:after="200"/>
              <w:contextualSpacing/>
              <w:jc w:val="center"/>
              <w:rPr>
                <w:lang w:val="en-US"/>
              </w:rPr>
            </w:pPr>
            <w:r w:rsidRPr="00C31398">
              <w:rPr>
                <w:lang w:val="en-US"/>
              </w:rPr>
              <w:t>String</w:t>
            </w:r>
          </w:p>
        </w:tc>
        <w:tc>
          <w:tcPr>
            <w:tcW w:w="1048" w:type="dxa"/>
          </w:tcPr>
          <w:p w:rsidR="00892980" w:rsidRPr="00C31398" w:rsidRDefault="00892980" w:rsidP="009464FA">
            <w:pPr>
              <w:spacing w:after="200"/>
              <w:contextualSpacing/>
              <w:jc w:val="center"/>
              <w:rPr>
                <w:lang w:val="en-US"/>
              </w:rPr>
            </w:pPr>
            <w:r w:rsidRPr="00C31398">
              <w:rPr>
                <w:lang w:val="en-US"/>
              </w:rPr>
              <w:t>no</w:t>
            </w:r>
          </w:p>
        </w:tc>
        <w:tc>
          <w:tcPr>
            <w:tcW w:w="917" w:type="dxa"/>
          </w:tcPr>
          <w:p w:rsidR="00892980" w:rsidRPr="00C31398" w:rsidRDefault="00892980" w:rsidP="009464FA">
            <w:pPr>
              <w:spacing w:after="200"/>
              <w:contextualSpacing/>
              <w:rPr>
                <w:lang w:val="en-US"/>
              </w:rPr>
            </w:pPr>
          </w:p>
        </w:tc>
        <w:tc>
          <w:tcPr>
            <w:tcW w:w="3717" w:type="dxa"/>
          </w:tcPr>
          <w:p w:rsidR="00892980" w:rsidRPr="00C31398" w:rsidRDefault="00892980" w:rsidP="009464FA">
            <w:pPr>
              <w:spacing w:after="200"/>
              <w:contextualSpacing/>
              <w:rPr>
                <w:lang w:val="en-US"/>
              </w:rPr>
            </w:pPr>
            <w:r>
              <w:rPr>
                <w:lang w:val="en-US"/>
              </w:rPr>
              <w:t>Default date format which will be used for string to date conversion and vise versa.</w:t>
            </w:r>
          </w:p>
        </w:tc>
      </w:tr>
    </w:tbl>
    <w:p w:rsidR="00892980" w:rsidRPr="00D06659" w:rsidRDefault="00892980" w:rsidP="00892980">
      <w:pPr>
        <w:spacing w:before="240"/>
        <w:jc w:val="center"/>
        <w:rPr>
          <w:rStyle w:val="SubtleEmphasis"/>
          <w:lang w:val="en-US"/>
        </w:rPr>
      </w:pPr>
      <w:r w:rsidRPr="00D06659">
        <w:rPr>
          <w:rStyle w:val="SubtleEmphasis"/>
          <w:lang w:val="en-US"/>
        </w:rPr>
        <w:t xml:space="preserve">Table </w:t>
      </w:r>
      <w:fldSimple w:instr=" SEQ Table  \* MERGEFORMAT  \* MERGEFORMAT ">
        <w:r w:rsidR="005A4B11" w:rsidRPr="005A4B11">
          <w:rPr>
            <w:rStyle w:val="SubtleEmphasis"/>
            <w:noProof/>
            <w:lang w:val="en-US"/>
          </w:rPr>
          <w:t>37</w:t>
        </w:r>
      </w:fldSimple>
      <w:r w:rsidRPr="00D06659">
        <w:rPr>
          <w:rStyle w:val="SubtleEmphasis"/>
          <w:lang w:val="en-US"/>
        </w:rPr>
        <w:t>.</w:t>
      </w:r>
      <w:r w:rsidR="003939FD">
        <w:rPr>
          <w:rStyle w:val="SubtleEmphasis"/>
          <w:lang w:val="en-US"/>
        </w:rPr>
        <w:t>Global</w:t>
      </w:r>
      <w:r>
        <w:rPr>
          <w:rStyle w:val="SubtleEmphasis"/>
          <w:lang w:val="en-US"/>
        </w:rPr>
        <w:t>Configuration</w:t>
      </w:r>
      <w:r w:rsidRPr="00D06659">
        <w:rPr>
          <w:rStyle w:val="SubtleEmphasis"/>
          <w:lang w:val="en-US"/>
        </w:rPr>
        <w:t xml:space="preserve"> bean fields</w:t>
      </w:r>
    </w:p>
    <w:p w:rsidR="00892980" w:rsidRPr="006B5633" w:rsidRDefault="00892980" w:rsidP="006B5633">
      <w:pPr>
        <w:autoSpaceDE w:val="0"/>
        <w:autoSpaceDN w:val="0"/>
        <w:adjustRightInd w:val="0"/>
        <w:spacing w:after="0" w:line="240" w:lineRule="auto"/>
        <w:jc w:val="left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:rsidR="00A719E1" w:rsidRDefault="00A719E1" w:rsidP="00A719E1">
      <w:pPr>
        <w:pStyle w:val="Heading1"/>
        <w:rPr>
          <w:lang w:val="en-US"/>
        </w:rPr>
      </w:pPr>
      <w:bookmarkStart w:id="48" w:name="_Toc290471830"/>
      <w:r>
        <w:rPr>
          <w:lang w:val="en-US"/>
        </w:rPr>
        <w:lastRenderedPageBreak/>
        <w:t xml:space="preserve">Appendix </w:t>
      </w:r>
      <w:fldSimple w:instr=" SEQ Appendix\* ALPHABETIC \* MERGEFORMAT  \* MERGEFORMAT ">
        <w:r w:rsidR="005A4B11">
          <w:rPr>
            <w:noProof/>
            <w:lang w:val="en-US"/>
          </w:rPr>
          <w:t>D</w:t>
        </w:r>
      </w:fldSimple>
      <w:r>
        <w:rPr>
          <w:lang w:val="en-US"/>
        </w:rPr>
        <w:t>. Converter bean fields</w:t>
      </w:r>
      <w:bookmarkEnd w:id="48"/>
    </w:p>
    <w:p w:rsidR="00A719E1" w:rsidRPr="0080303A" w:rsidRDefault="00A719E1" w:rsidP="00A719E1">
      <w:pPr>
        <w:rPr>
          <w:lang w:val="en-US"/>
        </w:rPr>
      </w:pPr>
      <w:r>
        <w:rPr>
          <w:lang w:val="en-US"/>
        </w:rPr>
        <w:t>Converter definition element fields are described in the following table:</w:t>
      </w:r>
    </w:p>
    <w:tbl>
      <w:tblPr>
        <w:tblStyle w:val="TableGrid"/>
        <w:tblW w:w="0" w:type="auto"/>
        <w:tblLook w:val="04A0"/>
      </w:tblPr>
      <w:tblGrid>
        <w:gridCol w:w="2196"/>
        <w:gridCol w:w="1543"/>
        <w:gridCol w:w="1048"/>
        <w:gridCol w:w="3396"/>
      </w:tblGrid>
      <w:tr w:rsidR="00DD35FE" w:rsidRPr="00C31398" w:rsidTr="00A242F6">
        <w:tc>
          <w:tcPr>
            <w:tcW w:w="2196" w:type="dxa"/>
            <w:shd w:val="clear" w:color="auto" w:fill="D9D9D9" w:themeFill="background1" w:themeFillShade="D9"/>
          </w:tcPr>
          <w:p w:rsidR="00DD35FE" w:rsidRPr="00C31398" w:rsidRDefault="00DD35FE" w:rsidP="00676F9E">
            <w:pPr>
              <w:contextualSpacing/>
              <w:jc w:val="center"/>
              <w:rPr>
                <w:b/>
              </w:rPr>
            </w:pPr>
            <w:r w:rsidRPr="00C31398">
              <w:rPr>
                <w:b/>
              </w:rPr>
              <w:t>Name</w:t>
            </w:r>
          </w:p>
        </w:tc>
        <w:tc>
          <w:tcPr>
            <w:tcW w:w="1543" w:type="dxa"/>
            <w:shd w:val="clear" w:color="auto" w:fill="D9D9D9" w:themeFill="background1" w:themeFillShade="D9"/>
          </w:tcPr>
          <w:p w:rsidR="00DD35FE" w:rsidRPr="00C31398" w:rsidRDefault="00DD35FE" w:rsidP="00676F9E">
            <w:pPr>
              <w:contextualSpacing/>
              <w:jc w:val="center"/>
              <w:rPr>
                <w:b/>
                <w:lang w:val="en-US"/>
              </w:rPr>
            </w:pPr>
            <w:r w:rsidRPr="00C31398">
              <w:rPr>
                <w:b/>
                <w:lang w:val="en-US"/>
              </w:rPr>
              <w:t>Type</w:t>
            </w:r>
          </w:p>
        </w:tc>
        <w:tc>
          <w:tcPr>
            <w:tcW w:w="1048" w:type="dxa"/>
            <w:shd w:val="clear" w:color="auto" w:fill="D9D9D9" w:themeFill="background1" w:themeFillShade="D9"/>
          </w:tcPr>
          <w:p w:rsidR="00DD35FE" w:rsidRPr="00C31398" w:rsidRDefault="00DD35FE" w:rsidP="00676F9E">
            <w:pPr>
              <w:contextualSpacing/>
              <w:jc w:val="center"/>
              <w:rPr>
                <w:b/>
              </w:rPr>
            </w:pPr>
            <w:r w:rsidRPr="00C31398">
              <w:rPr>
                <w:b/>
              </w:rPr>
              <w:t>Required</w:t>
            </w:r>
          </w:p>
        </w:tc>
        <w:tc>
          <w:tcPr>
            <w:tcW w:w="3396" w:type="dxa"/>
            <w:shd w:val="clear" w:color="auto" w:fill="D9D9D9" w:themeFill="background1" w:themeFillShade="D9"/>
          </w:tcPr>
          <w:p w:rsidR="00DD35FE" w:rsidRPr="00C31398" w:rsidRDefault="00DD35FE" w:rsidP="00676F9E">
            <w:pPr>
              <w:contextualSpacing/>
              <w:jc w:val="center"/>
              <w:rPr>
                <w:b/>
              </w:rPr>
            </w:pPr>
            <w:r w:rsidRPr="00C31398">
              <w:rPr>
                <w:b/>
              </w:rPr>
              <w:t>Description</w:t>
            </w:r>
          </w:p>
        </w:tc>
      </w:tr>
      <w:tr w:rsidR="00DD35FE" w:rsidRPr="00E1467F" w:rsidTr="00A242F6">
        <w:tc>
          <w:tcPr>
            <w:tcW w:w="2196" w:type="dxa"/>
          </w:tcPr>
          <w:p w:rsidR="00DD35FE" w:rsidRPr="00C31398" w:rsidRDefault="00DD35FE" w:rsidP="00676F9E">
            <w:pPr>
              <w:spacing w:after="200"/>
              <w:contextualSpacing/>
              <w:rPr>
                <w:lang w:val="en-US"/>
              </w:rPr>
            </w:pPr>
            <w:r w:rsidRPr="00C31398">
              <w:rPr>
                <w:lang w:val="en-US"/>
              </w:rPr>
              <w:t>classA</w:t>
            </w:r>
          </w:p>
        </w:tc>
        <w:tc>
          <w:tcPr>
            <w:tcW w:w="1543" w:type="dxa"/>
          </w:tcPr>
          <w:p w:rsidR="00DD35FE" w:rsidRPr="00C31398" w:rsidRDefault="00DD35FE" w:rsidP="00676F9E">
            <w:pPr>
              <w:spacing w:after="200"/>
              <w:contextualSpacing/>
              <w:jc w:val="center"/>
              <w:rPr>
                <w:lang w:val="en-US"/>
              </w:rPr>
            </w:pPr>
            <w:r w:rsidRPr="00C31398">
              <w:rPr>
                <w:lang w:val="en-US"/>
              </w:rPr>
              <w:t>Class&lt;?&gt;</w:t>
            </w:r>
          </w:p>
        </w:tc>
        <w:tc>
          <w:tcPr>
            <w:tcW w:w="1048" w:type="dxa"/>
          </w:tcPr>
          <w:p w:rsidR="00DD35FE" w:rsidRPr="00C31398" w:rsidRDefault="00DD35FE" w:rsidP="00676F9E">
            <w:pPr>
              <w:spacing w:after="20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sym w:font="Wingdings" w:char="F0FC"/>
            </w:r>
            <w:r w:rsidRPr="00C31398">
              <w:rPr>
                <w:lang w:val="en-US"/>
              </w:rPr>
              <w:t>yes</w:t>
            </w:r>
          </w:p>
        </w:tc>
        <w:tc>
          <w:tcPr>
            <w:tcW w:w="3396" w:type="dxa"/>
          </w:tcPr>
          <w:p w:rsidR="00DD35FE" w:rsidRPr="00C31398" w:rsidRDefault="00DD35FE" w:rsidP="00676F9E">
            <w:pPr>
              <w:spacing w:after="200"/>
              <w:contextualSpacing/>
              <w:jc w:val="left"/>
              <w:rPr>
                <w:lang w:val="en-US"/>
              </w:rPr>
            </w:pPr>
            <w:r w:rsidRPr="00C31398">
              <w:rPr>
                <w:lang w:val="en-US"/>
              </w:rPr>
              <w:t>Class name of first object to mapping.</w:t>
            </w:r>
          </w:p>
        </w:tc>
      </w:tr>
      <w:tr w:rsidR="00DD35FE" w:rsidRPr="00E1467F" w:rsidTr="00A242F6">
        <w:tc>
          <w:tcPr>
            <w:tcW w:w="2196" w:type="dxa"/>
          </w:tcPr>
          <w:p w:rsidR="00DD35FE" w:rsidRPr="00C31398" w:rsidRDefault="00DD35FE" w:rsidP="00676F9E">
            <w:pPr>
              <w:spacing w:after="200"/>
              <w:contextualSpacing/>
              <w:rPr>
                <w:lang w:val="en-US"/>
              </w:rPr>
            </w:pPr>
            <w:r w:rsidRPr="00C31398">
              <w:rPr>
                <w:lang w:val="en-US"/>
              </w:rPr>
              <w:t>classB</w:t>
            </w:r>
          </w:p>
        </w:tc>
        <w:tc>
          <w:tcPr>
            <w:tcW w:w="1543" w:type="dxa"/>
          </w:tcPr>
          <w:p w:rsidR="00DD35FE" w:rsidRPr="00C31398" w:rsidRDefault="00DD35FE" w:rsidP="00676F9E">
            <w:pPr>
              <w:spacing w:after="200"/>
              <w:contextualSpacing/>
              <w:jc w:val="center"/>
              <w:rPr>
                <w:lang w:val="en-US"/>
              </w:rPr>
            </w:pPr>
            <w:r w:rsidRPr="00C31398">
              <w:rPr>
                <w:lang w:val="en-US"/>
              </w:rPr>
              <w:t>Class&lt;?&gt;</w:t>
            </w:r>
          </w:p>
        </w:tc>
        <w:tc>
          <w:tcPr>
            <w:tcW w:w="1048" w:type="dxa"/>
          </w:tcPr>
          <w:p w:rsidR="00DD35FE" w:rsidRPr="00C31398" w:rsidRDefault="00DD35FE" w:rsidP="00676F9E">
            <w:pPr>
              <w:spacing w:after="20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sym w:font="Wingdings" w:char="F0FC"/>
            </w:r>
            <w:r w:rsidRPr="00C31398">
              <w:rPr>
                <w:lang w:val="en-US"/>
              </w:rPr>
              <w:t>yes</w:t>
            </w:r>
          </w:p>
        </w:tc>
        <w:tc>
          <w:tcPr>
            <w:tcW w:w="3396" w:type="dxa"/>
          </w:tcPr>
          <w:p w:rsidR="00DD35FE" w:rsidRPr="00C31398" w:rsidRDefault="00DD35FE" w:rsidP="00676F9E">
            <w:pPr>
              <w:spacing w:after="200"/>
              <w:contextualSpacing/>
              <w:jc w:val="left"/>
              <w:rPr>
                <w:lang w:val="en-US"/>
              </w:rPr>
            </w:pPr>
            <w:r w:rsidRPr="00C31398">
              <w:rPr>
                <w:lang w:val="en-US"/>
              </w:rPr>
              <w:t>Class name of second object to mapping.</w:t>
            </w:r>
          </w:p>
        </w:tc>
      </w:tr>
      <w:tr w:rsidR="00DD35FE" w:rsidRPr="0069516F" w:rsidTr="00A242F6">
        <w:tc>
          <w:tcPr>
            <w:tcW w:w="2196" w:type="dxa"/>
          </w:tcPr>
          <w:p w:rsidR="00DD35FE" w:rsidRPr="00C31398" w:rsidRDefault="00DD35FE" w:rsidP="00676F9E">
            <w:pPr>
              <w:spacing w:after="200"/>
              <w:contextualSpacing/>
              <w:rPr>
                <w:lang w:val="en-US"/>
              </w:rPr>
            </w:pPr>
            <w:r>
              <w:rPr>
                <w:lang w:val="en-US"/>
              </w:rPr>
              <w:t>convertMethod</w:t>
            </w:r>
          </w:p>
        </w:tc>
        <w:tc>
          <w:tcPr>
            <w:tcW w:w="1543" w:type="dxa"/>
          </w:tcPr>
          <w:p w:rsidR="00DD35FE" w:rsidRPr="00C31398" w:rsidRDefault="00DD35FE" w:rsidP="00676F9E">
            <w:pPr>
              <w:spacing w:after="20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048" w:type="dxa"/>
          </w:tcPr>
          <w:p w:rsidR="00DD35FE" w:rsidRPr="00C31398" w:rsidRDefault="00DD35FE" w:rsidP="00676F9E">
            <w:pPr>
              <w:spacing w:after="20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sym w:font="Wingdings" w:char="F0FC"/>
            </w:r>
            <w:r w:rsidRPr="00C31398">
              <w:rPr>
                <w:lang w:val="en-US"/>
              </w:rPr>
              <w:t>yes</w:t>
            </w:r>
          </w:p>
        </w:tc>
        <w:tc>
          <w:tcPr>
            <w:tcW w:w="3396" w:type="dxa"/>
          </w:tcPr>
          <w:p w:rsidR="00DD35FE" w:rsidRPr="00C31398" w:rsidRDefault="00DD35FE" w:rsidP="00676F9E">
            <w:pPr>
              <w:spacing w:after="200"/>
              <w:contextualSpacing/>
              <w:rPr>
                <w:lang w:val="en-US"/>
              </w:rPr>
            </w:pPr>
            <w:r>
              <w:rPr>
                <w:lang w:val="en-US"/>
              </w:rPr>
              <w:t>Convert method name</w:t>
            </w:r>
          </w:p>
        </w:tc>
      </w:tr>
    </w:tbl>
    <w:p w:rsidR="00A719E1" w:rsidRPr="00D06659" w:rsidRDefault="00A719E1" w:rsidP="00A719E1">
      <w:pPr>
        <w:spacing w:before="240"/>
        <w:jc w:val="center"/>
        <w:rPr>
          <w:rStyle w:val="SubtleEmphasis"/>
          <w:lang w:val="en-US"/>
        </w:rPr>
      </w:pPr>
      <w:r w:rsidRPr="00D06659">
        <w:rPr>
          <w:rStyle w:val="SubtleEmphasis"/>
          <w:lang w:val="en-US"/>
        </w:rPr>
        <w:t xml:space="preserve">Table </w:t>
      </w:r>
      <w:fldSimple w:instr=" SEQ Table  \* MERGEFORMAT  \* MERGEFORMAT ">
        <w:r w:rsidR="005A4B11" w:rsidRPr="005A4B11">
          <w:rPr>
            <w:rStyle w:val="SubtleEmphasis"/>
            <w:noProof/>
          </w:rPr>
          <w:t>38</w:t>
        </w:r>
      </w:fldSimple>
      <w:r w:rsidRPr="00D06659">
        <w:rPr>
          <w:rStyle w:val="SubtleEmphasis"/>
          <w:lang w:val="en-US"/>
        </w:rPr>
        <w:t>.</w:t>
      </w:r>
      <w:r w:rsidR="00A242F6">
        <w:rPr>
          <w:rStyle w:val="SubtleEmphasis"/>
          <w:lang w:val="en-US"/>
        </w:rPr>
        <w:t>Converter</w:t>
      </w:r>
      <w:r w:rsidRPr="00D06659">
        <w:rPr>
          <w:rStyle w:val="SubtleEmphasis"/>
          <w:lang w:val="en-US"/>
        </w:rPr>
        <w:t xml:space="preserve"> bean fields</w:t>
      </w:r>
    </w:p>
    <w:p w:rsidR="00A719E1" w:rsidRPr="006B5633" w:rsidRDefault="00A719E1" w:rsidP="00A719E1">
      <w:pPr>
        <w:autoSpaceDE w:val="0"/>
        <w:autoSpaceDN w:val="0"/>
        <w:adjustRightInd w:val="0"/>
        <w:spacing w:after="0" w:line="240" w:lineRule="auto"/>
        <w:jc w:val="left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:rsidR="000C699E" w:rsidRDefault="00D57C01" w:rsidP="00E90446">
      <w:pPr>
        <w:pStyle w:val="Heading1"/>
        <w:rPr>
          <w:lang w:val="en-US"/>
        </w:rPr>
      </w:pPr>
      <w:bookmarkStart w:id="49" w:name="_Toc290471831"/>
      <w:r>
        <w:rPr>
          <w:lang w:val="en-US"/>
        </w:rPr>
        <w:lastRenderedPageBreak/>
        <w:t xml:space="preserve">Appendix </w:t>
      </w:r>
      <w:fldSimple w:instr=" SEQ Appendix\* ALPHABETIC \* MERGEFORMAT  \* MERGEFORMAT ">
        <w:r w:rsidR="005A4B11">
          <w:rPr>
            <w:noProof/>
            <w:lang w:val="en-US"/>
          </w:rPr>
          <w:t>E</w:t>
        </w:r>
      </w:fldSimple>
      <w:r>
        <w:rPr>
          <w:lang w:val="en-US"/>
        </w:rPr>
        <w:t>.</w:t>
      </w:r>
      <w:r w:rsidR="00F62FD6">
        <w:rPr>
          <w:lang w:val="en-US"/>
        </w:rPr>
        <w:t xml:space="preserve"> </w:t>
      </w:r>
      <w:r w:rsidR="00E90446">
        <w:rPr>
          <w:lang w:val="en-US"/>
        </w:rPr>
        <w:t>Date and Time format</w:t>
      </w:r>
      <w:bookmarkEnd w:id="49"/>
    </w:p>
    <w:p w:rsidR="002E37F0" w:rsidRPr="002E37F0" w:rsidRDefault="002E37F0" w:rsidP="00883BA0">
      <w:pPr>
        <w:rPr>
          <w:lang w:val="en-US"/>
        </w:rPr>
      </w:pPr>
      <w:r>
        <w:rPr>
          <w:lang w:val="en-US"/>
        </w:rPr>
        <w:t xml:space="preserve">Mapping framework uses </w:t>
      </w:r>
      <w:hyperlink r:id="rId21" w:history="1">
        <w:r w:rsidRPr="00883BA0">
          <w:rPr>
            <w:rStyle w:val="Hyperlink"/>
            <w:rFonts w:ascii="Arial" w:hAnsi="Arial" w:cs="Courier New"/>
            <w:sz w:val="16"/>
            <w:lang w:val="en-US"/>
          </w:rPr>
          <w:t>java.text.SimpleDateFormat</w:t>
        </w:r>
      </w:hyperlink>
      <w:r>
        <w:rPr>
          <w:lang w:val="en-US"/>
        </w:rPr>
        <w:t xml:space="preserve"> </w:t>
      </w:r>
      <w:r w:rsidR="00883BA0">
        <w:rPr>
          <w:lang w:val="en-US"/>
        </w:rPr>
        <w:t xml:space="preserve"> </w:t>
      </w:r>
      <w:r>
        <w:rPr>
          <w:lang w:val="en-US"/>
        </w:rPr>
        <w:t>class to work with dates</w:t>
      </w:r>
      <w:r w:rsidR="00883BA0">
        <w:rPr>
          <w:lang w:val="en-US"/>
        </w:rPr>
        <w:t>.</w:t>
      </w:r>
    </w:p>
    <w:p w:rsidR="00E90446" w:rsidRPr="00E90446" w:rsidRDefault="00E90446" w:rsidP="00E90446">
      <w:pPr>
        <w:rPr>
          <w:lang w:val="en-US"/>
        </w:rPr>
      </w:pPr>
      <w:r w:rsidRPr="00E90446">
        <w:rPr>
          <w:lang w:val="en-US"/>
        </w:rPr>
        <w:t xml:space="preserve">Date and time formats are specified by </w:t>
      </w:r>
      <w:r w:rsidRPr="00E90446">
        <w:rPr>
          <w:i/>
          <w:iCs/>
          <w:lang w:val="en-US"/>
        </w:rPr>
        <w:t>date and time pattern</w:t>
      </w:r>
      <w:r w:rsidRPr="00E90446">
        <w:rPr>
          <w:lang w:val="en-US"/>
        </w:rPr>
        <w:t xml:space="preserve"> strings. Within date and time pattern strings, unquoted letters from 'A' to 'Z' and from 'a' to 'z' are interpreted as pattern letters representing the components of a date or time string. Text can be quoted using single quotes (') to avoid interpretation. ''represents a single quote. All other characters are not interpreted; they're simply copied into the output string during formatting or matched against the input string during parsing. </w:t>
      </w:r>
    </w:p>
    <w:p w:rsidR="00E90446" w:rsidRPr="00E90446" w:rsidRDefault="00E90446" w:rsidP="00E90446">
      <w:pPr>
        <w:spacing w:before="240"/>
        <w:rPr>
          <w:lang w:val="en-US"/>
        </w:rPr>
      </w:pPr>
      <w:r w:rsidRPr="00E90446">
        <w:rPr>
          <w:lang w:val="en-US"/>
        </w:rPr>
        <w:t xml:space="preserve">The following pattern letters are defined (all other characters from 'A' to 'Z' and from 'a' to 'z' are reserved): </w:t>
      </w:r>
    </w:p>
    <w:tbl>
      <w:tblPr>
        <w:tblStyle w:val="TableGrid"/>
        <w:tblW w:w="0" w:type="auto"/>
        <w:jc w:val="center"/>
        <w:tblLook w:val="04A0"/>
      </w:tblPr>
      <w:tblGrid>
        <w:gridCol w:w="762"/>
        <w:gridCol w:w="2522"/>
        <w:gridCol w:w="1826"/>
        <w:gridCol w:w="3687"/>
      </w:tblGrid>
      <w:tr w:rsidR="00E90446" w:rsidRPr="00C31E2A" w:rsidTr="00546364">
        <w:trPr>
          <w:trHeight w:val="555"/>
          <w:jc w:val="center"/>
        </w:trPr>
        <w:tc>
          <w:tcPr>
            <w:tcW w:w="0" w:type="auto"/>
            <w:shd w:val="clear" w:color="auto" w:fill="D9D9D9" w:themeFill="background1" w:themeFillShade="D9"/>
            <w:hideMark/>
          </w:tcPr>
          <w:p w:rsidR="00E90446" w:rsidRPr="00C31E2A" w:rsidRDefault="00E90446" w:rsidP="00546364">
            <w:pPr>
              <w:spacing w:before="120" w:after="120" w:line="360" w:lineRule="auto"/>
              <w:jc w:val="center"/>
              <w:rPr>
                <w:b/>
              </w:rPr>
            </w:pPr>
            <w:r w:rsidRPr="00C31E2A">
              <w:rPr>
                <w:b/>
              </w:rPr>
              <w:t>Letter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:rsidR="00E90446" w:rsidRPr="00C31E2A" w:rsidRDefault="00E90446" w:rsidP="00546364">
            <w:pPr>
              <w:spacing w:before="120" w:after="120" w:line="360" w:lineRule="auto"/>
              <w:jc w:val="center"/>
              <w:rPr>
                <w:b/>
              </w:rPr>
            </w:pPr>
            <w:r w:rsidRPr="00C31E2A">
              <w:rPr>
                <w:b/>
              </w:rPr>
              <w:t>Date</w:t>
            </w:r>
            <w:r w:rsidR="002E37F0">
              <w:rPr>
                <w:b/>
                <w:lang w:val="en-US"/>
              </w:rPr>
              <w:t xml:space="preserve"> </w:t>
            </w:r>
            <w:r w:rsidRPr="00C31E2A">
              <w:rPr>
                <w:b/>
              </w:rPr>
              <w:t>or</w:t>
            </w:r>
            <w:r w:rsidR="002E37F0">
              <w:rPr>
                <w:b/>
                <w:lang w:val="en-US"/>
              </w:rPr>
              <w:t xml:space="preserve"> </w:t>
            </w:r>
            <w:r w:rsidRPr="00C31E2A">
              <w:rPr>
                <w:b/>
              </w:rPr>
              <w:t>Time</w:t>
            </w:r>
            <w:r w:rsidR="002E37F0">
              <w:rPr>
                <w:b/>
                <w:lang w:val="en-US"/>
              </w:rPr>
              <w:t xml:space="preserve"> </w:t>
            </w:r>
            <w:r w:rsidRPr="00C31E2A">
              <w:rPr>
                <w:b/>
              </w:rPr>
              <w:t>Component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:rsidR="00E90446" w:rsidRPr="00C31E2A" w:rsidRDefault="00E90446" w:rsidP="00546364">
            <w:pPr>
              <w:spacing w:before="120" w:after="120" w:line="360" w:lineRule="auto"/>
              <w:jc w:val="center"/>
              <w:rPr>
                <w:b/>
              </w:rPr>
            </w:pPr>
            <w:r w:rsidRPr="00C31E2A">
              <w:rPr>
                <w:b/>
              </w:rPr>
              <w:t>Presentation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:rsidR="00E90446" w:rsidRPr="00C31E2A" w:rsidRDefault="00E90446" w:rsidP="00546364">
            <w:pPr>
              <w:spacing w:before="120" w:after="120" w:line="360" w:lineRule="auto"/>
              <w:jc w:val="center"/>
              <w:rPr>
                <w:b/>
              </w:rPr>
            </w:pPr>
            <w:r w:rsidRPr="00C31E2A">
              <w:rPr>
                <w:b/>
              </w:rPr>
              <w:t>Examples</w:t>
            </w:r>
          </w:p>
        </w:tc>
      </w:tr>
      <w:tr w:rsidR="00E90446" w:rsidRPr="00C31E2A" w:rsidTr="00C31E2A">
        <w:trPr>
          <w:jc w:val="center"/>
        </w:trPr>
        <w:tc>
          <w:tcPr>
            <w:tcW w:w="0" w:type="auto"/>
            <w:hideMark/>
          </w:tcPr>
          <w:p w:rsidR="00E90446" w:rsidRPr="00C31E2A" w:rsidRDefault="00E90446" w:rsidP="00546364">
            <w:pPr>
              <w:spacing w:before="240"/>
              <w:contextualSpacing/>
              <w:jc w:val="center"/>
            </w:pPr>
            <w:r w:rsidRPr="00C31E2A">
              <w:t xml:space="preserve">G </w:t>
            </w:r>
          </w:p>
        </w:tc>
        <w:tc>
          <w:tcPr>
            <w:tcW w:w="0" w:type="auto"/>
            <w:hideMark/>
          </w:tcPr>
          <w:p w:rsidR="00E90446" w:rsidRPr="00C31E2A" w:rsidRDefault="00E90446" w:rsidP="00C31E2A">
            <w:pPr>
              <w:contextualSpacing/>
              <w:jc w:val="center"/>
            </w:pPr>
            <w:r w:rsidRPr="00C31E2A">
              <w:t>Era</w:t>
            </w:r>
            <w:r w:rsidR="00B410AA">
              <w:rPr>
                <w:lang w:val="en-US"/>
              </w:rPr>
              <w:t xml:space="preserve"> </w:t>
            </w:r>
            <w:r w:rsidRPr="00C31E2A">
              <w:t>designator</w:t>
            </w:r>
          </w:p>
        </w:tc>
        <w:tc>
          <w:tcPr>
            <w:tcW w:w="0" w:type="auto"/>
            <w:hideMark/>
          </w:tcPr>
          <w:p w:rsidR="00E90446" w:rsidRPr="00C31E2A" w:rsidRDefault="00003C74" w:rsidP="00C31E2A">
            <w:pPr>
              <w:contextualSpacing/>
              <w:jc w:val="center"/>
            </w:pPr>
            <w:hyperlink r:id="rId22" w:anchor="text" w:history="1">
              <w:r w:rsidR="00E90446" w:rsidRPr="00C31E2A">
                <w:t>Text</w:t>
              </w:r>
            </w:hyperlink>
          </w:p>
        </w:tc>
        <w:tc>
          <w:tcPr>
            <w:tcW w:w="0" w:type="auto"/>
            <w:hideMark/>
          </w:tcPr>
          <w:p w:rsidR="00E90446" w:rsidRPr="00C31E2A" w:rsidRDefault="00E90446" w:rsidP="00C31E2A">
            <w:pPr>
              <w:contextualSpacing/>
              <w:jc w:val="center"/>
            </w:pPr>
            <w:r w:rsidRPr="00C31E2A">
              <w:t xml:space="preserve">AD </w:t>
            </w:r>
          </w:p>
        </w:tc>
      </w:tr>
      <w:tr w:rsidR="00E90446" w:rsidRPr="00C31E2A" w:rsidTr="00C31E2A">
        <w:trPr>
          <w:jc w:val="center"/>
        </w:trPr>
        <w:tc>
          <w:tcPr>
            <w:tcW w:w="0" w:type="auto"/>
            <w:hideMark/>
          </w:tcPr>
          <w:p w:rsidR="00E90446" w:rsidRPr="00C31E2A" w:rsidRDefault="00E90446" w:rsidP="00C31E2A">
            <w:pPr>
              <w:contextualSpacing/>
              <w:jc w:val="center"/>
            </w:pPr>
            <w:r w:rsidRPr="00C31E2A">
              <w:t xml:space="preserve">y </w:t>
            </w:r>
          </w:p>
        </w:tc>
        <w:tc>
          <w:tcPr>
            <w:tcW w:w="0" w:type="auto"/>
            <w:hideMark/>
          </w:tcPr>
          <w:p w:rsidR="00E90446" w:rsidRPr="00C31E2A" w:rsidRDefault="00E90446" w:rsidP="00C31E2A">
            <w:pPr>
              <w:contextualSpacing/>
              <w:jc w:val="center"/>
            </w:pPr>
            <w:r w:rsidRPr="00C31E2A">
              <w:t>Year</w:t>
            </w:r>
          </w:p>
        </w:tc>
        <w:tc>
          <w:tcPr>
            <w:tcW w:w="0" w:type="auto"/>
            <w:hideMark/>
          </w:tcPr>
          <w:p w:rsidR="00E90446" w:rsidRPr="00C31E2A" w:rsidRDefault="00003C74" w:rsidP="00C31E2A">
            <w:pPr>
              <w:contextualSpacing/>
              <w:jc w:val="center"/>
            </w:pPr>
            <w:hyperlink r:id="rId23" w:anchor="year" w:history="1">
              <w:r w:rsidR="00E90446" w:rsidRPr="00C31E2A">
                <w:t>Year</w:t>
              </w:r>
            </w:hyperlink>
          </w:p>
        </w:tc>
        <w:tc>
          <w:tcPr>
            <w:tcW w:w="0" w:type="auto"/>
            <w:hideMark/>
          </w:tcPr>
          <w:p w:rsidR="00E90446" w:rsidRPr="00C31E2A" w:rsidRDefault="00E90446" w:rsidP="00C31E2A">
            <w:pPr>
              <w:contextualSpacing/>
              <w:jc w:val="center"/>
            </w:pPr>
            <w:r w:rsidRPr="00C31E2A">
              <w:t xml:space="preserve">1996; 96 </w:t>
            </w:r>
          </w:p>
        </w:tc>
      </w:tr>
      <w:tr w:rsidR="00E90446" w:rsidRPr="00C31E2A" w:rsidTr="00C31E2A">
        <w:trPr>
          <w:jc w:val="center"/>
        </w:trPr>
        <w:tc>
          <w:tcPr>
            <w:tcW w:w="0" w:type="auto"/>
            <w:hideMark/>
          </w:tcPr>
          <w:p w:rsidR="00E90446" w:rsidRPr="00C31E2A" w:rsidRDefault="00E90446" w:rsidP="00C31E2A">
            <w:pPr>
              <w:contextualSpacing/>
              <w:jc w:val="center"/>
            </w:pPr>
            <w:r w:rsidRPr="00C31E2A">
              <w:t xml:space="preserve">M </w:t>
            </w:r>
          </w:p>
        </w:tc>
        <w:tc>
          <w:tcPr>
            <w:tcW w:w="0" w:type="auto"/>
            <w:hideMark/>
          </w:tcPr>
          <w:p w:rsidR="00E90446" w:rsidRPr="00C31E2A" w:rsidRDefault="00E90446" w:rsidP="00C31E2A">
            <w:pPr>
              <w:contextualSpacing/>
              <w:jc w:val="center"/>
            </w:pPr>
            <w:r w:rsidRPr="00C31E2A">
              <w:t>Month</w:t>
            </w:r>
            <w:r w:rsidR="00B410AA">
              <w:rPr>
                <w:lang w:val="en-US"/>
              </w:rPr>
              <w:t xml:space="preserve"> </w:t>
            </w:r>
            <w:r w:rsidRPr="00C31E2A">
              <w:t>in</w:t>
            </w:r>
            <w:r w:rsidR="00B410AA">
              <w:rPr>
                <w:lang w:val="en-US"/>
              </w:rPr>
              <w:t xml:space="preserve"> </w:t>
            </w:r>
            <w:r w:rsidRPr="00C31E2A">
              <w:t>year</w:t>
            </w:r>
          </w:p>
        </w:tc>
        <w:tc>
          <w:tcPr>
            <w:tcW w:w="0" w:type="auto"/>
            <w:hideMark/>
          </w:tcPr>
          <w:p w:rsidR="00E90446" w:rsidRPr="00C31E2A" w:rsidRDefault="00003C74" w:rsidP="00C31E2A">
            <w:pPr>
              <w:contextualSpacing/>
              <w:jc w:val="center"/>
            </w:pPr>
            <w:hyperlink r:id="rId24" w:anchor="month" w:history="1">
              <w:r w:rsidR="00E90446" w:rsidRPr="00C31E2A">
                <w:t>Month</w:t>
              </w:r>
            </w:hyperlink>
          </w:p>
        </w:tc>
        <w:tc>
          <w:tcPr>
            <w:tcW w:w="0" w:type="auto"/>
            <w:hideMark/>
          </w:tcPr>
          <w:p w:rsidR="00E90446" w:rsidRPr="00C31E2A" w:rsidRDefault="00E90446" w:rsidP="00C31E2A">
            <w:pPr>
              <w:contextualSpacing/>
              <w:jc w:val="center"/>
            </w:pPr>
            <w:r w:rsidRPr="00C31E2A">
              <w:t xml:space="preserve">July; Jul; 07 </w:t>
            </w:r>
          </w:p>
        </w:tc>
      </w:tr>
      <w:tr w:rsidR="00E90446" w:rsidRPr="00C31E2A" w:rsidTr="00C31E2A">
        <w:trPr>
          <w:jc w:val="center"/>
        </w:trPr>
        <w:tc>
          <w:tcPr>
            <w:tcW w:w="0" w:type="auto"/>
            <w:hideMark/>
          </w:tcPr>
          <w:p w:rsidR="00E90446" w:rsidRPr="00C31E2A" w:rsidRDefault="00E90446" w:rsidP="00C31E2A">
            <w:pPr>
              <w:contextualSpacing/>
              <w:jc w:val="center"/>
            </w:pPr>
            <w:r w:rsidRPr="00C31E2A">
              <w:t xml:space="preserve">w </w:t>
            </w:r>
          </w:p>
        </w:tc>
        <w:tc>
          <w:tcPr>
            <w:tcW w:w="0" w:type="auto"/>
            <w:hideMark/>
          </w:tcPr>
          <w:p w:rsidR="00E90446" w:rsidRPr="00C31E2A" w:rsidRDefault="00E90446" w:rsidP="00C31E2A">
            <w:pPr>
              <w:contextualSpacing/>
              <w:jc w:val="center"/>
            </w:pPr>
            <w:r w:rsidRPr="00C31E2A">
              <w:t>Week</w:t>
            </w:r>
            <w:r w:rsidR="00B410AA">
              <w:rPr>
                <w:lang w:val="en-US"/>
              </w:rPr>
              <w:t xml:space="preserve"> </w:t>
            </w:r>
            <w:r w:rsidRPr="00C31E2A">
              <w:t>in</w:t>
            </w:r>
            <w:r w:rsidR="00B410AA">
              <w:rPr>
                <w:lang w:val="en-US"/>
              </w:rPr>
              <w:t xml:space="preserve"> </w:t>
            </w:r>
            <w:r w:rsidRPr="00C31E2A">
              <w:t>year</w:t>
            </w:r>
          </w:p>
        </w:tc>
        <w:tc>
          <w:tcPr>
            <w:tcW w:w="0" w:type="auto"/>
            <w:hideMark/>
          </w:tcPr>
          <w:p w:rsidR="00E90446" w:rsidRPr="00C31E2A" w:rsidRDefault="00003C74" w:rsidP="00C31E2A">
            <w:pPr>
              <w:contextualSpacing/>
              <w:jc w:val="center"/>
            </w:pPr>
            <w:hyperlink r:id="rId25" w:anchor="number" w:history="1">
              <w:r w:rsidR="00E90446" w:rsidRPr="00C31E2A">
                <w:t>Number</w:t>
              </w:r>
            </w:hyperlink>
          </w:p>
        </w:tc>
        <w:tc>
          <w:tcPr>
            <w:tcW w:w="0" w:type="auto"/>
            <w:hideMark/>
          </w:tcPr>
          <w:p w:rsidR="00E90446" w:rsidRPr="00C31E2A" w:rsidRDefault="00E90446" w:rsidP="00C31E2A">
            <w:pPr>
              <w:contextualSpacing/>
              <w:jc w:val="center"/>
            </w:pPr>
            <w:r w:rsidRPr="00C31E2A">
              <w:t xml:space="preserve">27 </w:t>
            </w:r>
          </w:p>
        </w:tc>
      </w:tr>
      <w:tr w:rsidR="00E90446" w:rsidRPr="00C31E2A" w:rsidTr="00C31E2A">
        <w:trPr>
          <w:jc w:val="center"/>
        </w:trPr>
        <w:tc>
          <w:tcPr>
            <w:tcW w:w="0" w:type="auto"/>
            <w:hideMark/>
          </w:tcPr>
          <w:p w:rsidR="00E90446" w:rsidRPr="00C31E2A" w:rsidRDefault="00E90446" w:rsidP="00C31E2A">
            <w:pPr>
              <w:contextualSpacing/>
              <w:jc w:val="center"/>
            </w:pPr>
            <w:r w:rsidRPr="00C31E2A">
              <w:t xml:space="preserve">W </w:t>
            </w:r>
          </w:p>
        </w:tc>
        <w:tc>
          <w:tcPr>
            <w:tcW w:w="0" w:type="auto"/>
            <w:hideMark/>
          </w:tcPr>
          <w:p w:rsidR="00E90446" w:rsidRPr="00C31E2A" w:rsidRDefault="00E90446" w:rsidP="00C31E2A">
            <w:pPr>
              <w:contextualSpacing/>
              <w:jc w:val="center"/>
            </w:pPr>
            <w:r w:rsidRPr="00C31E2A">
              <w:t>Week</w:t>
            </w:r>
            <w:r w:rsidR="00B410AA">
              <w:rPr>
                <w:lang w:val="en-US"/>
              </w:rPr>
              <w:t xml:space="preserve"> </w:t>
            </w:r>
            <w:r w:rsidRPr="00C31E2A">
              <w:t>in</w:t>
            </w:r>
            <w:r w:rsidR="00B410AA">
              <w:rPr>
                <w:lang w:val="en-US"/>
              </w:rPr>
              <w:t xml:space="preserve"> </w:t>
            </w:r>
            <w:r w:rsidRPr="00C31E2A">
              <w:t>month</w:t>
            </w:r>
          </w:p>
        </w:tc>
        <w:tc>
          <w:tcPr>
            <w:tcW w:w="0" w:type="auto"/>
            <w:hideMark/>
          </w:tcPr>
          <w:p w:rsidR="00E90446" w:rsidRPr="00C31E2A" w:rsidRDefault="00003C74" w:rsidP="00C31E2A">
            <w:pPr>
              <w:contextualSpacing/>
              <w:jc w:val="center"/>
            </w:pPr>
            <w:hyperlink r:id="rId26" w:anchor="number" w:history="1">
              <w:r w:rsidR="00E90446" w:rsidRPr="00C31E2A">
                <w:t>Number</w:t>
              </w:r>
            </w:hyperlink>
          </w:p>
        </w:tc>
        <w:tc>
          <w:tcPr>
            <w:tcW w:w="0" w:type="auto"/>
            <w:hideMark/>
          </w:tcPr>
          <w:p w:rsidR="00E90446" w:rsidRPr="00C31E2A" w:rsidRDefault="00E90446" w:rsidP="00C31E2A">
            <w:pPr>
              <w:contextualSpacing/>
              <w:jc w:val="center"/>
            </w:pPr>
            <w:r w:rsidRPr="00C31E2A">
              <w:t xml:space="preserve">2 </w:t>
            </w:r>
          </w:p>
        </w:tc>
      </w:tr>
      <w:tr w:rsidR="00E90446" w:rsidRPr="00C31E2A" w:rsidTr="00C31E2A">
        <w:trPr>
          <w:jc w:val="center"/>
        </w:trPr>
        <w:tc>
          <w:tcPr>
            <w:tcW w:w="0" w:type="auto"/>
            <w:hideMark/>
          </w:tcPr>
          <w:p w:rsidR="00E90446" w:rsidRPr="00C31E2A" w:rsidRDefault="00E90446" w:rsidP="00C31E2A">
            <w:pPr>
              <w:contextualSpacing/>
              <w:jc w:val="center"/>
            </w:pPr>
            <w:r w:rsidRPr="00C31E2A">
              <w:t xml:space="preserve">D </w:t>
            </w:r>
          </w:p>
        </w:tc>
        <w:tc>
          <w:tcPr>
            <w:tcW w:w="0" w:type="auto"/>
            <w:hideMark/>
          </w:tcPr>
          <w:p w:rsidR="00E90446" w:rsidRPr="00C31E2A" w:rsidRDefault="00E90446" w:rsidP="00C31E2A">
            <w:pPr>
              <w:contextualSpacing/>
              <w:jc w:val="center"/>
            </w:pPr>
            <w:r w:rsidRPr="00C31E2A">
              <w:t>Day</w:t>
            </w:r>
            <w:r w:rsidR="00B410AA">
              <w:rPr>
                <w:lang w:val="en-US"/>
              </w:rPr>
              <w:t xml:space="preserve"> </w:t>
            </w:r>
            <w:r w:rsidRPr="00C31E2A">
              <w:t>in</w:t>
            </w:r>
            <w:r w:rsidR="00B410AA">
              <w:rPr>
                <w:lang w:val="en-US"/>
              </w:rPr>
              <w:t xml:space="preserve"> </w:t>
            </w:r>
            <w:r w:rsidRPr="00C31E2A">
              <w:t>year</w:t>
            </w:r>
          </w:p>
        </w:tc>
        <w:tc>
          <w:tcPr>
            <w:tcW w:w="0" w:type="auto"/>
            <w:hideMark/>
          </w:tcPr>
          <w:p w:rsidR="00E90446" w:rsidRPr="00C31E2A" w:rsidRDefault="00003C74" w:rsidP="00C31E2A">
            <w:pPr>
              <w:contextualSpacing/>
              <w:jc w:val="center"/>
            </w:pPr>
            <w:hyperlink r:id="rId27" w:anchor="number" w:history="1">
              <w:r w:rsidR="00E90446" w:rsidRPr="00C31E2A">
                <w:t>Number</w:t>
              </w:r>
            </w:hyperlink>
          </w:p>
        </w:tc>
        <w:tc>
          <w:tcPr>
            <w:tcW w:w="0" w:type="auto"/>
            <w:hideMark/>
          </w:tcPr>
          <w:p w:rsidR="00E90446" w:rsidRPr="00C31E2A" w:rsidRDefault="00E90446" w:rsidP="00C31E2A">
            <w:pPr>
              <w:contextualSpacing/>
              <w:jc w:val="center"/>
            </w:pPr>
            <w:r w:rsidRPr="00C31E2A">
              <w:t xml:space="preserve">189 </w:t>
            </w:r>
          </w:p>
        </w:tc>
      </w:tr>
      <w:tr w:rsidR="00E90446" w:rsidRPr="00C31E2A" w:rsidTr="00C31E2A">
        <w:trPr>
          <w:jc w:val="center"/>
        </w:trPr>
        <w:tc>
          <w:tcPr>
            <w:tcW w:w="0" w:type="auto"/>
            <w:hideMark/>
          </w:tcPr>
          <w:p w:rsidR="00E90446" w:rsidRPr="00C31E2A" w:rsidRDefault="00E90446" w:rsidP="00C31E2A">
            <w:pPr>
              <w:contextualSpacing/>
              <w:jc w:val="center"/>
            </w:pPr>
            <w:r w:rsidRPr="00C31E2A">
              <w:t xml:space="preserve">d </w:t>
            </w:r>
          </w:p>
        </w:tc>
        <w:tc>
          <w:tcPr>
            <w:tcW w:w="0" w:type="auto"/>
            <w:hideMark/>
          </w:tcPr>
          <w:p w:rsidR="00E90446" w:rsidRPr="00C31E2A" w:rsidRDefault="00E90446" w:rsidP="00C31E2A">
            <w:pPr>
              <w:contextualSpacing/>
              <w:jc w:val="center"/>
            </w:pPr>
            <w:r w:rsidRPr="00C31E2A">
              <w:t>Day</w:t>
            </w:r>
            <w:r w:rsidR="00B410AA">
              <w:rPr>
                <w:lang w:val="en-US"/>
              </w:rPr>
              <w:t xml:space="preserve"> </w:t>
            </w:r>
            <w:r w:rsidRPr="00C31E2A">
              <w:t>in</w:t>
            </w:r>
            <w:r w:rsidR="00B410AA">
              <w:rPr>
                <w:lang w:val="en-US"/>
              </w:rPr>
              <w:t xml:space="preserve"> </w:t>
            </w:r>
            <w:r w:rsidRPr="00C31E2A">
              <w:t>month</w:t>
            </w:r>
          </w:p>
        </w:tc>
        <w:tc>
          <w:tcPr>
            <w:tcW w:w="0" w:type="auto"/>
            <w:hideMark/>
          </w:tcPr>
          <w:p w:rsidR="00E90446" w:rsidRPr="00C31E2A" w:rsidRDefault="00003C74" w:rsidP="00C31E2A">
            <w:pPr>
              <w:contextualSpacing/>
              <w:jc w:val="center"/>
            </w:pPr>
            <w:hyperlink r:id="rId28" w:anchor="number" w:history="1">
              <w:r w:rsidR="00E90446" w:rsidRPr="00C31E2A">
                <w:t>Number</w:t>
              </w:r>
            </w:hyperlink>
          </w:p>
        </w:tc>
        <w:tc>
          <w:tcPr>
            <w:tcW w:w="0" w:type="auto"/>
            <w:hideMark/>
          </w:tcPr>
          <w:p w:rsidR="00E90446" w:rsidRPr="00C31E2A" w:rsidRDefault="00E90446" w:rsidP="00C31E2A">
            <w:pPr>
              <w:contextualSpacing/>
              <w:jc w:val="center"/>
            </w:pPr>
            <w:r w:rsidRPr="00C31E2A">
              <w:t xml:space="preserve">10 </w:t>
            </w:r>
          </w:p>
        </w:tc>
      </w:tr>
      <w:tr w:rsidR="00E90446" w:rsidRPr="00C31E2A" w:rsidTr="00C31E2A">
        <w:trPr>
          <w:jc w:val="center"/>
        </w:trPr>
        <w:tc>
          <w:tcPr>
            <w:tcW w:w="0" w:type="auto"/>
            <w:hideMark/>
          </w:tcPr>
          <w:p w:rsidR="00E90446" w:rsidRPr="00C31E2A" w:rsidRDefault="00E90446" w:rsidP="00C31E2A">
            <w:pPr>
              <w:contextualSpacing/>
              <w:jc w:val="center"/>
            </w:pPr>
            <w:r w:rsidRPr="00C31E2A">
              <w:t xml:space="preserve">F </w:t>
            </w:r>
          </w:p>
        </w:tc>
        <w:tc>
          <w:tcPr>
            <w:tcW w:w="0" w:type="auto"/>
            <w:hideMark/>
          </w:tcPr>
          <w:p w:rsidR="00E90446" w:rsidRPr="00AD07DE" w:rsidRDefault="00E90446" w:rsidP="00C31E2A">
            <w:pPr>
              <w:contextualSpacing/>
              <w:jc w:val="center"/>
              <w:rPr>
                <w:lang w:val="en-US"/>
              </w:rPr>
            </w:pPr>
            <w:r w:rsidRPr="00AD07DE">
              <w:rPr>
                <w:lang w:val="en-US"/>
              </w:rPr>
              <w:t xml:space="preserve">Day of week in month </w:t>
            </w:r>
          </w:p>
        </w:tc>
        <w:tc>
          <w:tcPr>
            <w:tcW w:w="0" w:type="auto"/>
            <w:hideMark/>
          </w:tcPr>
          <w:p w:rsidR="00E90446" w:rsidRPr="00C31E2A" w:rsidRDefault="00003C74" w:rsidP="00C31E2A">
            <w:pPr>
              <w:contextualSpacing/>
              <w:jc w:val="center"/>
            </w:pPr>
            <w:hyperlink r:id="rId29" w:anchor="number" w:history="1">
              <w:r w:rsidR="00E90446" w:rsidRPr="00C31E2A">
                <w:t>Number</w:t>
              </w:r>
            </w:hyperlink>
          </w:p>
        </w:tc>
        <w:tc>
          <w:tcPr>
            <w:tcW w:w="0" w:type="auto"/>
            <w:hideMark/>
          </w:tcPr>
          <w:p w:rsidR="00E90446" w:rsidRPr="00C31E2A" w:rsidRDefault="00E90446" w:rsidP="00C31E2A">
            <w:pPr>
              <w:contextualSpacing/>
              <w:jc w:val="center"/>
            </w:pPr>
            <w:r w:rsidRPr="00C31E2A">
              <w:t xml:space="preserve">2 </w:t>
            </w:r>
          </w:p>
        </w:tc>
      </w:tr>
      <w:tr w:rsidR="00E90446" w:rsidRPr="00C31E2A" w:rsidTr="00C31E2A">
        <w:trPr>
          <w:jc w:val="center"/>
        </w:trPr>
        <w:tc>
          <w:tcPr>
            <w:tcW w:w="0" w:type="auto"/>
            <w:hideMark/>
          </w:tcPr>
          <w:p w:rsidR="00E90446" w:rsidRPr="00C31E2A" w:rsidRDefault="00E90446" w:rsidP="00C31E2A">
            <w:pPr>
              <w:contextualSpacing/>
              <w:jc w:val="center"/>
            </w:pPr>
            <w:r w:rsidRPr="00C31E2A">
              <w:t xml:space="preserve">E </w:t>
            </w:r>
          </w:p>
        </w:tc>
        <w:tc>
          <w:tcPr>
            <w:tcW w:w="0" w:type="auto"/>
            <w:hideMark/>
          </w:tcPr>
          <w:p w:rsidR="00E90446" w:rsidRPr="00C31E2A" w:rsidRDefault="00E90446" w:rsidP="00C31E2A">
            <w:pPr>
              <w:contextualSpacing/>
              <w:jc w:val="center"/>
            </w:pPr>
            <w:r w:rsidRPr="00C31E2A">
              <w:t>Day</w:t>
            </w:r>
            <w:r w:rsidR="00B410AA">
              <w:rPr>
                <w:lang w:val="en-US"/>
              </w:rPr>
              <w:t xml:space="preserve"> </w:t>
            </w:r>
            <w:r w:rsidRPr="00C31E2A">
              <w:t>in</w:t>
            </w:r>
            <w:r w:rsidR="00B410AA">
              <w:rPr>
                <w:lang w:val="en-US"/>
              </w:rPr>
              <w:t xml:space="preserve"> </w:t>
            </w:r>
            <w:r w:rsidRPr="00C31E2A">
              <w:t>week</w:t>
            </w:r>
          </w:p>
        </w:tc>
        <w:tc>
          <w:tcPr>
            <w:tcW w:w="0" w:type="auto"/>
            <w:hideMark/>
          </w:tcPr>
          <w:p w:rsidR="00E90446" w:rsidRPr="00C31E2A" w:rsidRDefault="00003C74" w:rsidP="00C31E2A">
            <w:pPr>
              <w:contextualSpacing/>
              <w:jc w:val="center"/>
            </w:pPr>
            <w:hyperlink r:id="rId30" w:anchor="text" w:history="1">
              <w:r w:rsidR="00E90446" w:rsidRPr="00C31E2A">
                <w:t>Text</w:t>
              </w:r>
            </w:hyperlink>
          </w:p>
        </w:tc>
        <w:tc>
          <w:tcPr>
            <w:tcW w:w="0" w:type="auto"/>
            <w:hideMark/>
          </w:tcPr>
          <w:p w:rsidR="00E90446" w:rsidRPr="00C31E2A" w:rsidRDefault="00E90446" w:rsidP="00C31E2A">
            <w:pPr>
              <w:contextualSpacing/>
              <w:jc w:val="center"/>
            </w:pPr>
            <w:r w:rsidRPr="00C31E2A">
              <w:t>Tuesday; Tue</w:t>
            </w:r>
          </w:p>
        </w:tc>
      </w:tr>
      <w:tr w:rsidR="00E90446" w:rsidRPr="00C31E2A" w:rsidTr="00C31E2A">
        <w:trPr>
          <w:jc w:val="center"/>
        </w:trPr>
        <w:tc>
          <w:tcPr>
            <w:tcW w:w="0" w:type="auto"/>
            <w:hideMark/>
          </w:tcPr>
          <w:p w:rsidR="00E90446" w:rsidRPr="00C31E2A" w:rsidRDefault="00E90446" w:rsidP="00C31E2A">
            <w:pPr>
              <w:contextualSpacing/>
              <w:jc w:val="center"/>
            </w:pPr>
            <w:r w:rsidRPr="00C31E2A">
              <w:t xml:space="preserve">a </w:t>
            </w:r>
          </w:p>
        </w:tc>
        <w:tc>
          <w:tcPr>
            <w:tcW w:w="0" w:type="auto"/>
            <w:hideMark/>
          </w:tcPr>
          <w:p w:rsidR="00E90446" w:rsidRPr="00C31E2A" w:rsidRDefault="00E90446" w:rsidP="00C31E2A">
            <w:pPr>
              <w:contextualSpacing/>
              <w:jc w:val="center"/>
            </w:pPr>
            <w:r w:rsidRPr="00C31E2A">
              <w:t>Am/pm</w:t>
            </w:r>
            <w:r w:rsidR="00B410AA">
              <w:rPr>
                <w:lang w:val="en-US"/>
              </w:rPr>
              <w:t xml:space="preserve"> </w:t>
            </w:r>
            <w:r w:rsidRPr="00C31E2A">
              <w:t>marker</w:t>
            </w:r>
          </w:p>
        </w:tc>
        <w:tc>
          <w:tcPr>
            <w:tcW w:w="0" w:type="auto"/>
            <w:hideMark/>
          </w:tcPr>
          <w:p w:rsidR="00E90446" w:rsidRPr="00C31E2A" w:rsidRDefault="00003C74" w:rsidP="00C31E2A">
            <w:pPr>
              <w:contextualSpacing/>
              <w:jc w:val="center"/>
            </w:pPr>
            <w:hyperlink r:id="rId31" w:anchor="text" w:history="1">
              <w:r w:rsidR="00E90446" w:rsidRPr="00C31E2A">
                <w:t>Text</w:t>
              </w:r>
            </w:hyperlink>
          </w:p>
        </w:tc>
        <w:tc>
          <w:tcPr>
            <w:tcW w:w="0" w:type="auto"/>
            <w:hideMark/>
          </w:tcPr>
          <w:p w:rsidR="00E90446" w:rsidRPr="00C31E2A" w:rsidRDefault="00E90446" w:rsidP="00C31E2A">
            <w:pPr>
              <w:contextualSpacing/>
              <w:jc w:val="center"/>
            </w:pPr>
            <w:r w:rsidRPr="00C31E2A">
              <w:t xml:space="preserve">PM </w:t>
            </w:r>
          </w:p>
        </w:tc>
      </w:tr>
      <w:tr w:rsidR="00E90446" w:rsidRPr="00C31E2A" w:rsidTr="00C31E2A">
        <w:trPr>
          <w:jc w:val="center"/>
        </w:trPr>
        <w:tc>
          <w:tcPr>
            <w:tcW w:w="0" w:type="auto"/>
            <w:hideMark/>
          </w:tcPr>
          <w:p w:rsidR="00E90446" w:rsidRPr="00C31E2A" w:rsidRDefault="00E90446" w:rsidP="00C31E2A">
            <w:pPr>
              <w:contextualSpacing/>
              <w:jc w:val="center"/>
            </w:pPr>
            <w:r w:rsidRPr="00C31E2A">
              <w:t xml:space="preserve">H </w:t>
            </w:r>
          </w:p>
        </w:tc>
        <w:tc>
          <w:tcPr>
            <w:tcW w:w="0" w:type="auto"/>
            <w:hideMark/>
          </w:tcPr>
          <w:p w:rsidR="00E90446" w:rsidRPr="00C31E2A" w:rsidRDefault="00E90446" w:rsidP="00C31E2A">
            <w:pPr>
              <w:contextualSpacing/>
              <w:jc w:val="center"/>
            </w:pPr>
            <w:r w:rsidRPr="00C31E2A">
              <w:t>Hour</w:t>
            </w:r>
            <w:r w:rsidR="00B410AA">
              <w:rPr>
                <w:lang w:val="en-US"/>
              </w:rPr>
              <w:t xml:space="preserve"> </w:t>
            </w:r>
            <w:r w:rsidRPr="00C31E2A">
              <w:t>in</w:t>
            </w:r>
            <w:r w:rsidR="00B410AA">
              <w:rPr>
                <w:lang w:val="en-US"/>
              </w:rPr>
              <w:t xml:space="preserve"> </w:t>
            </w:r>
            <w:r w:rsidRPr="00C31E2A">
              <w:t xml:space="preserve">day (0-23) </w:t>
            </w:r>
          </w:p>
        </w:tc>
        <w:tc>
          <w:tcPr>
            <w:tcW w:w="0" w:type="auto"/>
            <w:hideMark/>
          </w:tcPr>
          <w:p w:rsidR="00E90446" w:rsidRPr="00C31E2A" w:rsidRDefault="00003C74" w:rsidP="00C31E2A">
            <w:pPr>
              <w:contextualSpacing/>
              <w:jc w:val="center"/>
            </w:pPr>
            <w:hyperlink r:id="rId32" w:anchor="number" w:history="1">
              <w:r w:rsidR="00E90446" w:rsidRPr="00C31E2A">
                <w:t>Number</w:t>
              </w:r>
            </w:hyperlink>
          </w:p>
        </w:tc>
        <w:tc>
          <w:tcPr>
            <w:tcW w:w="0" w:type="auto"/>
            <w:hideMark/>
          </w:tcPr>
          <w:p w:rsidR="00E90446" w:rsidRPr="00C31E2A" w:rsidRDefault="00E90446" w:rsidP="00C31E2A">
            <w:pPr>
              <w:contextualSpacing/>
              <w:jc w:val="center"/>
            </w:pPr>
            <w:r w:rsidRPr="00C31E2A">
              <w:t xml:space="preserve">0 </w:t>
            </w:r>
          </w:p>
        </w:tc>
      </w:tr>
      <w:tr w:rsidR="00E90446" w:rsidRPr="00C31E2A" w:rsidTr="00C31E2A">
        <w:trPr>
          <w:jc w:val="center"/>
        </w:trPr>
        <w:tc>
          <w:tcPr>
            <w:tcW w:w="0" w:type="auto"/>
            <w:hideMark/>
          </w:tcPr>
          <w:p w:rsidR="00E90446" w:rsidRPr="00C31E2A" w:rsidRDefault="00E90446" w:rsidP="00C31E2A">
            <w:pPr>
              <w:contextualSpacing/>
              <w:jc w:val="center"/>
            </w:pPr>
            <w:r w:rsidRPr="00C31E2A">
              <w:t xml:space="preserve">k </w:t>
            </w:r>
          </w:p>
        </w:tc>
        <w:tc>
          <w:tcPr>
            <w:tcW w:w="0" w:type="auto"/>
            <w:hideMark/>
          </w:tcPr>
          <w:p w:rsidR="00E90446" w:rsidRPr="00C31E2A" w:rsidRDefault="00E90446" w:rsidP="00C31E2A">
            <w:pPr>
              <w:contextualSpacing/>
              <w:jc w:val="center"/>
            </w:pPr>
            <w:r w:rsidRPr="00C31E2A">
              <w:t>Hour</w:t>
            </w:r>
            <w:r w:rsidR="00B410AA">
              <w:rPr>
                <w:lang w:val="en-US"/>
              </w:rPr>
              <w:t xml:space="preserve"> </w:t>
            </w:r>
            <w:r w:rsidRPr="00C31E2A">
              <w:t>in</w:t>
            </w:r>
            <w:r w:rsidR="00B410AA">
              <w:rPr>
                <w:lang w:val="en-US"/>
              </w:rPr>
              <w:t xml:space="preserve"> </w:t>
            </w:r>
            <w:r w:rsidRPr="00C31E2A">
              <w:t xml:space="preserve">day (1-24) </w:t>
            </w:r>
          </w:p>
        </w:tc>
        <w:tc>
          <w:tcPr>
            <w:tcW w:w="0" w:type="auto"/>
            <w:hideMark/>
          </w:tcPr>
          <w:p w:rsidR="00E90446" w:rsidRPr="00C31E2A" w:rsidRDefault="00003C74" w:rsidP="00C31E2A">
            <w:pPr>
              <w:contextualSpacing/>
              <w:jc w:val="center"/>
            </w:pPr>
            <w:hyperlink r:id="rId33" w:anchor="number" w:history="1">
              <w:r w:rsidR="00E90446" w:rsidRPr="00C31E2A">
                <w:t>Number</w:t>
              </w:r>
            </w:hyperlink>
          </w:p>
        </w:tc>
        <w:tc>
          <w:tcPr>
            <w:tcW w:w="0" w:type="auto"/>
            <w:hideMark/>
          </w:tcPr>
          <w:p w:rsidR="00E90446" w:rsidRPr="00C31E2A" w:rsidRDefault="00E90446" w:rsidP="00C31E2A">
            <w:pPr>
              <w:contextualSpacing/>
              <w:jc w:val="center"/>
            </w:pPr>
            <w:r w:rsidRPr="00C31E2A">
              <w:t xml:space="preserve">24 </w:t>
            </w:r>
          </w:p>
        </w:tc>
      </w:tr>
      <w:tr w:rsidR="00E90446" w:rsidRPr="00C31E2A" w:rsidTr="00C31E2A">
        <w:trPr>
          <w:jc w:val="center"/>
        </w:trPr>
        <w:tc>
          <w:tcPr>
            <w:tcW w:w="0" w:type="auto"/>
            <w:hideMark/>
          </w:tcPr>
          <w:p w:rsidR="00E90446" w:rsidRPr="00C31E2A" w:rsidRDefault="00E90446" w:rsidP="00C31E2A">
            <w:pPr>
              <w:contextualSpacing/>
              <w:jc w:val="center"/>
            </w:pPr>
            <w:r w:rsidRPr="00C31E2A">
              <w:t xml:space="preserve">K </w:t>
            </w:r>
          </w:p>
        </w:tc>
        <w:tc>
          <w:tcPr>
            <w:tcW w:w="0" w:type="auto"/>
            <w:hideMark/>
          </w:tcPr>
          <w:p w:rsidR="00E90446" w:rsidRPr="00C31E2A" w:rsidRDefault="00E90446" w:rsidP="00C31E2A">
            <w:pPr>
              <w:contextualSpacing/>
              <w:jc w:val="center"/>
            </w:pPr>
            <w:r w:rsidRPr="00C31E2A">
              <w:t>Hour</w:t>
            </w:r>
            <w:r w:rsidR="00B410AA">
              <w:rPr>
                <w:lang w:val="en-US"/>
              </w:rPr>
              <w:t xml:space="preserve"> </w:t>
            </w:r>
            <w:r w:rsidRPr="00C31E2A">
              <w:t>in</w:t>
            </w:r>
            <w:r w:rsidR="00B410AA">
              <w:rPr>
                <w:lang w:val="en-US"/>
              </w:rPr>
              <w:t xml:space="preserve"> </w:t>
            </w:r>
            <w:r w:rsidRPr="00C31E2A">
              <w:t xml:space="preserve">am/pm (0-11) </w:t>
            </w:r>
          </w:p>
        </w:tc>
        <w:tc>
          <w:tcPr>
            <w:tcW w:w="0" w:type="auto"/>
            <w:hideMark/>
          </w:tcPr>
          <w:p w:rsidR="00E90446" w:rsidRPr="00C31E2A" w:rsidRDefault="00003C74" w:rsidP="00C31E2A">
            <w:pPr>
              <w:contextualSpacing/>
              <w:jc w:val="center"/>
            </w:pPr>
            <w:hyperlink r:id="rId34" w:anchor="number" w:history="1">
              <w:r w:rsidR="00E90446" w:rsidRPr="00C31E2A">
                <w:t>Number</w:t>
              </w:r>
            </w:hyperlink>
          </w:p>
        </w:tc>
        <w:tc>
          <w:tcPr>
            <w:tcW w:w="0" w:type="auto"/>
            <w:hideMark/>
          </w:tcPr>
          <w:p w:rsidR="00E90446" w:rsidRPr="00C31E2A" w:rsidRDefault="00E90446" w:rsidP="00C31E2A">
            <w:pPr>
              <w:contextualSpacing/>
              <w:jc w:val="center"/>
            </w:pPr>
            <w:r w:rsidRPr="00C31E2A">
              <w:t xml:space="preserve">0 </w:t>
            </w:r>
          </w:p>
        </w:tc>
      </w:tr>
      <w:tr w:rsidR="00E90446" w:rsidRPr="00C31E2A" w:rsidTr="00C31E2A">
        <w:trPr>
          <w:jc w:val="center"/>
        </w:trPr>
        <w:tc>
          <w:tcPr>
            <w:tcW w:w="0" w:type="auto"/>
            <w:hideMark/>
          </w:tcPr>
          <w:p w:rsidR="00E90446" w:rsidRPr="00C31E2A" w:rsidRDefault="00E90446" w:rsidP="00C31E2A">
            <w:pPr>
              <w:contextualSpacing/>
              <w:jc w:val="center"/>
            </w:pPr>
            <w:r w:rsidRPr="00C31E2A">
              <w:t xml:space="preserve">h </w:t>
            </w:r>
          </w:p>
        </w:tc>
        <w:tc>
          <w:tcPr>
            <w:tcW w:w="0" w:type="auto"/>
            <w:hideMark/>
          </w:tcPr>
          <w:p w:rsidR="00E90446" w:rsidRPr="00C31E2A" w:rsidRDefault="00E90446" w:rsidP="00C31E2A">
            <w:pPr>
              <w:contextualSpacing/>
              <w:jc w:val="center"/>
            </w:pPr>
            <w:r w:rsidRPr="00C31E2A">
              <w:t>Hour</w:t>
            </w:r>
            <w:r w:rsidR="00B410AA">
              <w:rPr>
                <w:lang w:val="en-US"/>
              </w:rPr>
              <w:t xml:space="preserve"> </w:t>
            </w:r>
            <w:r w:rsidRPr="00C31E2A">
              <w:t>in</w:t>
            </w:r>
            <w:r w:rsidR="00B410AA">
              <w:rPr>
                <w:lang w:val="en-US"/>
              </w:rPr>
              <w:t xml:space="preserve"> </w:t>
            </w:r>
            <w:r w:rsidRPr="00C31E2A">
              <w:t xml:space="preserve">am/pm (1-12) </w:t>
            </w:r>
          </w:p>
        </w:tc>
        <w:tc>
          <w:tcPr>
            <w:tcW w:w="0" w:type="auto"/>
            <w:hideMark/>
          </w:tcPr>
          <w:p w:rsidR="00E90446" w:rsidRPr="00C31E2A" w:rsidRDefault="00003C74" w:rsidP="00C31E2A">
            <w:pPr>
              <w:contextualSpacing/>
              <w:jc w:val="center"/>
            </w:pPr>
            <w:hyperlink r:id="rId35" w:anchor="number" w:history="1">
              <w:r w:rsidR="00E90446" w:rsidRPr="00C31E2A">
                <w:t>Number</w:t>
              </w:r>
            </w:hyperlink>
          </w:p>
        </w:tc>
        <w:tc>
          <w:tcPr>
            <w:tcW w:w="0" w:type="auto"/>
            <w:hideMark/>
          </w:tcPr>
          <w:p w:rsidR="00E90446" w:rsidRPr="00C31E2A" w:rsidRDefault="00E90446" w:rsidP="00C31E2A">
            <w:pPr>
              <w:contextualSpacing/>
              <w:jc w:val="center"/>
            </w:pPr>
            <w:r w:rsidRPr="00C31E2A">
              <w:t xml:space="preserve">12 </w:t>
            </w:r>
          </w:p>
        </w:tc>
      </w:tr>
      <w:tr w:rsidR="00E90446" w:rsidRPr="00C31E2A" w:rsidTr="00C31E2A">
        <w:trPr>
          <w:jc w:val="center"/>
        </w:trPr>
        <w:tc>
          <w:tcPr>
            <w:tcW w:w="0" w:type="auto"/>
            <w:hideMark/>
          </w:tcPr>
          <w:p w:rsidR="00E90446" w:rsidRPr="00C31E2A" w:rsidRDefault="00E90446" w:rsidP="00C31E2A">
            <w:pPr>
              <w:contextualSpacing/>
              <w:jc w:val="center"/>
            </w:pPr>
            <w:r w:rsidRPr="00C31E2A">
              <w:t xml:space="preserve">m </w:t>
            </w:r>
          </w:p>
        </w:tc>
        <w:tc>
          <w:tcPr>
            <w:tcW w:w="0" w:type="auto"/>
            <w:hideMark/>
          </w:tcPr>
          <w:p w:rsidR="00E90446" w:rsidRPr="00C31E2A" w:rsidRDefault="00E90446" w:rsidP="00C31E2A">
            <w:pPr>
              <w:contextualSpacing/>
              <w:jc w:val="center"/>
            </w:pPr>
            <w:r w:rsidRPr="00C31E2A">
              <w:t>Minute</w:t>
            </w:r>
            <w:r w:rsidR="00B410AA">
              <w:rPr>
                <w:lang w:val="en-US"/>
              </w:rPr>
              <w:t xml:space="preserve"> </w:t>
            </w:r>
            <w:r w:rsidRPr="00C31E2A">
              <w:t>in</w:t>
            </w:r>
            <w:r w:rsidR="00B410AA">
              <w:rPr>
                <w:lang w:val="en-US"/>
              </w:rPr>
              <w:t xml:space="preserve"> </w:t>
            </w:r>
            <w:r w:rsidRPr="00C31E2A">
              <w:t>hour</w:t>
            </w:r>
          </w:p>
        </w:tc>
        <w:tc>
          <w:tcPr>
            <w:tcW w:w="0" w:type="auto"/>
            <w:hideMark/>
          </w:tcPr>
          <w:p w:rsidR="00E90446" w:rsidRPr="00C31E2A" w:rsidRDefault="00003C74" w:rsidP="00C31E2A">
            <w:pPr>
              <w:contextualSpacing/>
              <w:jc w:val="center"/>
            </w:pPr>
            <w:hyperlink r:id="rId36" w:anchor="number" w:history="1">
              <w:r w:rsidR="00E90446" w:rsidRPr="00C31E2A">
                <w:t>Number</w:t>
              </w:r>
            </w:hyperlink>
          </w:p>
        </w:tc>
        <w:tc>
          <w:tcPr>
            <w:tcW w:w="0" w:type="auto"/>
            <w:hideMark/>
          </w:tcPr>
          <w:p w:rsidR="00E90446" w:rsidRPr="00C31E2A" w:rsidRDefault="00E90446" w:rsidP="00C31E2A">
            <w:pPr>
              <w:contextualSpacing/>
              <w:jc w:val="center"/>
            </w:pPr>
            <w:r w:rsidRPr="00C31E2A">
              <w:t xml:space="preserve">30 </w:t>
            </w:r>
          </w:p>
        </w:tc>
      </w:tr>
      <w:tr w:rsidR="00E90446" w:rsidRPr="00C31E2A" w:rsidTr="00C31E2A">
        <w:trPr>
          <w:jc w:val="center"/>
        </w:trPr>
        <w:tc>
          <w:tcPr>
            <w:tcW w:w="0" w:type="auto"/>
            <w:hideMark/>
          </w:tcPr>
          <w:p w:rsidR="00E90446" w:rsidRPr="00C31E2A" w:rsidRDefault="00E90446" w:rsidP="00C31E2A">
            <w:pPr>
              <w:contextualSpacing/>
              <w:jc w:val="center"/>
            </w:pPr>
            <w:r w:rsidRPr="00C31E2A">
              <w:t xml:space="preserve">s </w:t>
            </w:r>
          </w:p>
        </w:tc>
        <w:tc>
          <w:tcPr>
            <w:tcW w:w="0" w:type="auto"/>
            <w:hideMark/>
          </w:tcPr>
          <w:p w:rsidR="00E90446" w:rsidRPr="00C31E2A" w:rsidRDefault="00E90446" w:rsidP="00C31E2A">
            <w:pPr>
              <w:contextualSpacing/>
              <w:jc w:val="center"/>
            </w:pPr>
            <w:r w:rsidRPr="00C31E2A">
              <w:t>Second</w:t>
            </w:r>
            <w:r w:rsidR="00B410AA">
              <w:rPr>
                <w:lang w:val="en-US"/>
              </w:rPr>
              <w:t xml:space="preserve"> </w:t>
            </w:r>
            <w:r w:rsidRPr="00C31E2A">
              <w:t>in</w:t>
            </w:r>
            <w:r w:rsidR="00B410AA">
              <w:rPr>
                <w:lang w:val="en-US"/>
              </w:rPr>
              <w:t xml:space="preserve"> </w:t>
            </w:r>
            <w:r w:rsidRPr="00C31E2A">
              <w:t>minute</w:t>
            </w:r>
          </w:p>
        </w:tc>
        <w:tc>
          <w:tcPr>
            <w:tcW w:w="0" w:type="auto"/>
            <w:hideMark/>
          </w:tcPr>
          <w:p w:rsidR="00E90446" w:rsidRPr="00C31E2A" w:rsidRDefault="00003C74" w:rsidP="00C31E2A">
            <w:pPr>
              <w:contextualSpacing/>
              <w:jc w:val="center"/>
            </w:pPr>
            <w:hyperlink r:id="rId37" w:anchor="number" w:history="1">
              <w:r w:rsidR="00E90446" w:rsidRPr="00C31E2A">
                <w:t>Number</w:t>
              </w:r>
            </w:hyperlink>
          </w:p>
        </w:tc>
        <w:tc>
          <w:tcPr>
            <w:tcW w:w="0" w:type="auto"/>
            <w:hideMark/>
          </w:tcPr>
          <w:p w:rsidR="00E90446" w:rsidRPr="00C31E2A" w:rsidRDefault="00E90446" w:rsidP="00C31E2A">
            <w:pPr>
              <w:contextualSpacing/>
              <w:jc w:val="center"/>
            </w:pPr>
            <w:r w:rsidRPr="00C31E2A">
              <w:t xml:space="preserve">55 </w:t>
            </w:r>
          </w:p>
        </w:tc>
      </w:tr>
      <w:tr w:rsidR="00E90446" w:rsidRPr="00C31E2A" w:rsidTr="00C31E2A">
        <w:trPr>
          <w:jc w:val="center"/>
        </w:trPr>
        <w:tc>
          <w:tcPr>
            <w:tcW w:w="0" w:type="auto"/>
            <w:hideMark/>
          </w:tcPr>
          <w:p w:rsidR="00E90446" w:rsidRPr="00C31E2A" w:rsidRDefault="00E90446" w:rsidP="00C31E2A">
            <w:pPr>
              <w:contextualSpacing/>
              <w:jc w:val="center"/>
            </w:pPr>
            <w:r w:rsidRPr="00C31E2A">
              <w:t xml:space="preserve">S </w:t>
            </w:r>
          </w:p>
        </w:tc>
        <w:tc>
          <w:tcPr>
            <w:tcW w:w="0" w:type="auto"/>
            <w:hideMark/>
          </w:tcPr>
          <w:p w:rsidR="00E90446" w:rsidRPr="00C31E2A" w:rsidRDefault="00E90446" w:rsidP="00C31E2A">
            <w:pPr>
              <w:contextualSpacing/>
              <w:jc w:val="center"/>
            </w:pPr>
            <w:r w:rsidRPr="00C31E2A">
              <w:t>Millisecond</w:t>
            </w:r>
          </w:p>
        </w:tc>
        <w:tc>
          <w:tcPr>
            <w:tcW w:w="0" w:type="auto"/>
            <w:hideMark/>
          </w:tcPr>
          <w:p w:rsidR="00E90446" w:rsidRPr="00C31E2A" w:rsidRDefault="00003C74" w:rsidP="00C31E2A">
            <w:pPr>
              <w:contextualSpacing/>
              <w:jc w:val="center"/>
            </w:pPr>
            <w:hyperlink r:id="rId38" w:anchor="number" w:history="1">
              <w:r w:rsidR="00E90446" w:rsidRPr="00C31E2A">
                <w:t>Number</w:t>
              </w:r>
            </w:hyperlink>
          </w:p>
        </w:tc>
        <w:tc>
          <w:tcPr>
            <w:tcW w:w="0" w:type="auto"/>
            <w:hideMark/>
          </w:tcPr>
          <w:p w:rsidR="00E90446" w:rsidRPr="00C31E2A" w:rsidRDefault="00E90446" w:rsidP="00C31E2A">
            <w:pPr>
              <w:contextualSpacing/>
              <w:jc w:val="center"/>
            </w:pPr>
            <w:r w:rsidRPr="00C31E2A">
              <w:t xml:space="preserve">978 </w:t>
            </w:r>
          </w:p>
        </w:tc>
      </w:tr>
      <w:tr w:rsidR="00E90446" w:rsidRPr="00E1467F" w:rsidTr="00C31E2A">
        <w:trPr>
          <w:jc w:val="center"/>
        </w:trPr>
        <w:tc>
          <w:tcPr>
            <w:tcW w:w="0" w:type="auto"/>
            <w:hideMark/>
          </w:tcPr>
          <w:p w:rsidR="00E90446" w:rsidRPr="00C31E2A" w:rsidRDefault="00E90446" w:rsidP="00C31E2A">
            <w:pPr>
              <w:contextualSpacing/>
              <w:jc w:val="center"/>
            </w:pPr>
            <w:r w:rsidRPr="00C31E2A">
              <w:t xml:space="preserve">z </w:t>
            </w:r>
          </w:p>
        </w:tc>
        <w:tc>
          <w:tcPr>
            <w:tcW w:w="0" w:type="auto"/>
            <w:hideMark/>
          </w:tcPr>
          <w:p w:rsidR="00E90446" w:rsidRPr="00C31E2A" w:rsidRDefault="00E90446" w:rsidP="00C31E2A">
            <w:pPr>
              <w:contextualSpacing/>
              <w:jc w:val="center"/>
            </w:pPr>
            <w:r w:rsidRPr="00C31E2A">
              <w:t>Timezone</w:t>
            </w:r>
          </w:p>
        </w:tc>
        <w:tc>
          <w:tcPr>
            <w:tcW w:w="0" w:type="auto"/>
            <w:hideMark/>
          </w:tcPr>
          <w:p w:rsidR="00E90446" w:rsidRPr="00C31E2A" w:rsidRDefault="00003C74" w:rsidP="00C31E2A">
            <w:pPr>
              <w:contextualSpacing/>
              <w:jc w:val="center"/>
            </w:pPr>
            <w:hyperlink r:id="rId39" w:anchor="timezone" w:history="1">
              <w:r w:rsidR="00E90446" w:rsidRPr="00C31E2A">
                <w:t>General</w:t>
              </w:r>
              <w:r w:rsidR="00B410AA">
                <w:rPr>
                  <w:lang w:val="en-US"/>
                </w:rPr>
                <w:t xml:space="preserve"> </w:t>
              </w:r>
              <w:r w:rsidR="00E90446" w:rsidRPr="00C31E2A">
                <w:t>timezone</w:t>
              </w:r>
            </w:hyperlink>
          </w:p>
        </w:tc>
        <w:tc>
          <w:tcPr>
            <w:tcW w:w="0" w:type="auto"/>
            <w:hideMark/>
          </w:tcPr>
          <w:p w:rsidR="00E90446" w:rsidRPr="00AD07DE" w:rsidRDefault="00E90446" w:rsidP="00C31E2A">
            <w:pPr>
              <w:contextualSpacing/>
              <w:jc w:val="center"/>
              <w:rPr>
                <w:lang w:val="en-US"/>
              </w:rPr>
            </w:pPr>
            <w:r w:rsidRPr="00AD07DE">
              <w:rPr>
                <w:lang w:val="en-US"/>
              </w:rPr>
              <w:t xml:space="preserve">Pacific Standard Time; PST; GMT-08:00 </w:t>
            </w:r>
          </w:p>
        </w:tc>
      </w:tr>
      <w:tr w:rsidR="00E90446" w:rsidRPr="00C31E2A" w:rsidTr="00C31E2A">
        <w:trPr>
          <w:jc w:val="center"/>
        </w:trPr>
        <w:tc>
          <w:tcPr>
            <w:tcW w:w="0" w:type="auto"/>
            <w:hideMark/>
          </w:tcPr>
          <w:p w:rsidR="00E90446" w:rsidRPr="00C31E2A" w:rsidRDefault="00E90446" w:rsidP="00C31E2A">
            <w:pPr>
              <w:contextualSpacing/>
              <w:jc w:val="center"/>
            </w:pPr>
            <w:r w:rsidRPr="00C31E2A">
              <w:t xml:space="preserve">Z </w:t>
            </w:r>
          </w:p>
        </w:tc>
        <w:tc>
          <w:tcPr>
            <w:tcW w:w="0" w:type="auto"/>
            <w:hideMark/>
          </w:tcPr>
          <w:p w:rsidR="00E90446" w:rsidRPr="00C31E2A" w:rsidRDefault="00E90446" w:rsidP="00C31E2A">
            <w:pPr>
              <w:contextualSpacing/>
              <w:jc w:val="center"/>
            </w:pPr>
            <w:r w:rsidRPr="00C31E2A">
              <w:t>Timezone</w:t>
            </w:r>
          </w:p>
        </w:tc>
        <w:tc>
          <w:tcPr>
            <w:tcW w:w="0" w:type="auto"/>
            <w:hideMark/>
          </w:tcPr>
          <w:p w:rsidR="00E90446" w:rsidRPr="00C31E2A" w:rsidRDefault="00003C74" w:rsidP="00C31E2A">
            <w:pPr>
              <w:contextualSpacing/>
              <w:jc w:val="center"/>
            </w:pPr>
            <w:hyperlink r:id="rId40" w:anchor="rfc822timezone" w:history="1">
              <w:r w:rsidR="00E90446" w:rsidRPr="00C31E2A">
                <w:t>RFC 822 timezone</w:t>
              </w:r>
            </w:hyperlink>
          </w:p>
        </w:tc>
        <w:tc>
          <w:tcPr>
            <w:tcW w:w="0" w:type="auto"/>
            <w:hideMark/>
          </w:tcPr>
          <w:p w:rsidR="00E90446" w:rsidRPr="00C31E2A" w:rsidRDefault="00E90446" w:rsidP="00C31E2A">
            <w:pPr>
              <w:contextualSpacing/>
              <w:jc w:val="center"/>
            </w:pPr>
            <w:r w:rsidRPr="00C31E2A">
              <w:t xml:space="preserve">-0800 </w:t>
            </w:r>
          </w:p>
        </w:tc>
      </w:tr>
    </w:tbl>
    <w:p w:rsidR="00AF7C35" w:rsidRPr="00D06659" w:rsidRDefault="00AF7C35" w:rsidP="00AF7C35">
      <w:pPr>
        <w:spacing w:before="240"/>
        <w:jc w:val="center"/>
        <w:rPr>
          <w:rStyle w:val="SubtleEmphasis"/>
          <w:lang w:val="en-US"/>
        </w:rPr>
      </w:pPr>
      <w:r w:rsidRPr="00D06659">
        <w:rPr>
          <w:rStyle w:val="SubtleEmphasis"/>
          <w:lang w:val="en-US"/>
        </w:rPr>
        <w:t xml:space="preserve">Table </w:t>
      </w:r>
      <w:fldSimple w:instr=" SEQ Table  \* MERGEFORMAT  \* MERGEFORMAT ">
        <w:r w:rsidR="005A4B11" w:rsidRPr="005A4B11">
          <w:rPr>
            <w:rStyle w:val="SubtleEmphasis"/>
            <w:noProof/>
          </w:rPr>
          <w:t>39</w:t>
        </w:r>
      </w:fldSimple>
      <w:r w:rsidRPr="00D06659">
        <w:rPr>
          <w:rStyle w:val="SubtleEmphasis"/>
          <w:lang w:val="en-US"/>
        </w:rPr>
        <w:t>.</w:t>
      </w:r>
      <w:r>
        <w:rPr>
          <w:rStyle w:val="SubtleEmphasis"/>
          <w:lang w:val="en-US"/>
        </w:rPr>
        <w:t>Letter patterns</w:t>
      </w:r>
    </w:p>
    <w:p w:rsidR="00E90446" w:rsidRPr="00E90446" w:rsidRDefault="00E90446" w:rsidP="00E90446">
      <w:pPr>
        <w:spacing w:before="240"/>
        <w:rPr>
          <w:lang w:val="en-US"/>
        </w:rPr>
      </w:pPr>
      <w:r w:rsidRPr="00E90446">
        <w:rPr>
          <w:lang w:val="en-US"/>
        </w:rPr>
        <w:t xml:space="preserve">Pattern letters are usually repeated, as their number determines the exact presentation: </w:t>
      </w:r>
    </w:p>
    <w:p w:rsidR="00E90446" w:rsidRPr="00E90446" w:rsidRDefault="00E90446" w:rsidP="00E90446">
      <w:pPr>
        <w:numPr>
          <w:ilvl w:val="0"/>
          <w:numId w:val="26"/>
        </w:numPr>
        <w:spacing w:before="240"/>
        <w:rPr>
          <w:lang w:val="en-US"/>
        </w:rPr>
      </w:pPr>
      <w:bookmarkStart w:id="50" w:name="text"/>
      <w:r w:rsidRPr="00E90446">
        <w:rPr>
          <w:b/>
          <w:bCs/>
          <w:lang w:val="en-US"/>
        </w:rPr>
        <w:t>Text:</w:t>
      </w:r>
      <w:bookmarkEnd w:id="50"/>
      <w:r w:rsidRPr="00E90446">
        <w:rPr>
          <w:lang w:val="en-US"/>
        </w:rPr>
        <w:t xml:space="preserve"> For formatting, if the number of pattern letters is 4 or more, the full form is used; otherwise a short or abbreviated form is used if available. For parsing, both forms are accepted, independent of the number of pattern letters. </w:t>
      </w:r>
    </w:p>
    <w:p w:rsidR="00E90446" w:rsidRPr="00E90446" w:rsidRDefault="00E90446" w:rsidP="00E90446">
      <w:pPr>
        <w:numPr>
          <w:ilvl w:val="0"/>
          <w:numId w:val="26"/>
        </w:numPr>
        <w:spacing w:before="240"/>
        <w:rPr>
          <w:lang w:val="en-US"/>
        </w:rPr>
      </w:pPr>
      <w:bookmarkStart w:id="51" w:name="number"/>
      <w:r w:rsidRPr="00E90446">
        <w:rPr>
          <w:b/>
          <w:bCs/>
          <w:lang w:val="en-US"/>
        </w:rPr>
        <w:t>Number:</w:t>
      </w:r>
      <w:bookmarkEnd w:id="51"/>
      <w:r w:rsidRPr="00E90446">
        <w:rPr>
          <w:lang w:val="en-US"/>
        </w:rPr>
        <w:t xml:space="preserve"> For formatting, the number of pattern letters is the minimum number of digits, and shorter numbers are zero-padded to this amount. For parsing, the number of pattern letters is ignored unless it's needed to separate two adjacent fields. </w:t>
      </w:r>
    </w:p>
    <w:p w:rsidR="00E90446" w:rsidRPr="00E90446" w:rsidRDefault="00E90446" w:rsidP="00E90446">
      <w:pPr>
        <w:numPr>
          <w:ilvl w:val="0"/>
          <w:numId w:val="26"/>
        </w:numPr>
        <w:spacing w:before="240"/>
        <w:rPr>
          <w:lang w:val="en-US"/>
        </w:rPr>
      </w:pPr>
      <w:bookmarkStart w:id="52" w:name="year"/>
      <w:r w:rsidRPr="00E90446">
        <w:rPr>
          <w:b/>
          <w:bCs/>
          <w:lang w:val="en-US"/>
        </w:rPr>
        <w:t>Year:</w:t>
      </w:r>
      <w:bookmarkEnd w:id="52"/>
      <w:r w:rsidRPr="00E90446">
        <w:rPr>
          <w:lang w:val="en-US"/>
        </w:rPr>
        <w:t xml:space="preserve"> For formatting, if the number of pattern letters is 2, the year is truncated to 2 digits; otherwise it is interpreted as </w:t>
      </w:r>
      <w:r w:rsidR="00CA6B18">
        <w:rPr>
          <w:lang w:val="en-US"/>
        </w:rPr>
        <w:t>number</w:t>
      </w:r>
      <w:r w:rsidRPr="00E90446">
        <w:rPr>
          <w:lang w:val="en-US"/>
        </w:rPr>
        <w:t xml:space="preserve">. </w:t>
      </w:r>
    </w:p>
    <w:p w:rsidR="00E90446" w:rsidRPr="00E90446" w:rsidRDefault="00E90446" w:rsidP="00E90446">
      <w:pPr>
        <w:spacing w:before="240"/>
        <w:rPr>
          <w:lang w:val="en-US"/>
        </w:rPr>
      </w:pPr>
      <w:r w:rsidRPr="00E90446">
        <w:rPr>
          <w:lang w:val="en-US"/>
        </w:rPr>
        <w:lastRenderedPageBreak/>
        <w:t xml:space="preserve">For parsing, if the number of pattern letters is more than 2, the year is interpreted literally, regardless of the number of digits. So using the pattern "MM/dd/yyyy", "01/11/12" parses to Jan 11, 12 A.D. </w:t>
      </w:r>
    </w:p>
    <w:p w:rsidR="00E90446" w:rsidRPr="00E90446" w:rsidRDefault="00E90446" w:rsidP="00E90446">
      <w:pPr>
        <w:spacing w:before="240"/>
        <w:rPr>
          <w:lang w:val="en-US"/>
        </w:rPr>
      </w:pPr>
      <w:r w:rsidRPr="00E90446">
        <w:rPr>
          <w:lang w:val="en-US"/>
        </w:rPr>
        <w:t xml:space="preserve">The following examples show how date and time patterns are interpreted in the U.S. locale. The given date and time are 2001-07-04 12:08:56 local time in the U.S. Pacific Time time zone. </w:t>
      </w:r>
    </w:p>
    <w:tbl>
      <w:tblPr>
        <w:tblStyle w:val="TableGrid"/>
        <w:tblW w:w="0" w:type="auto"/>
        <w:jc w:val="center"/>
        <w:tblLook w:val="04A0"/>
      </w:tblPr>
      <w:tblGrid>
        <w:gridCol w:w="3647"/>
        <w:gridCol w:w="3412"/>
      </w:tblGrid>
      <w:tr w:rsidR="00E90446" w:rsidRPr="00E90446" w:rsidTr="0094078A">
        <w:trPr>
          <w:jc w:val="center"/>
        </w:trPr>
        <w:tc>
          <w:tcPr>
            <w:tcW w:w="0" w:type="auto"/>
            <w:shd w:val="clear" w:color="auto" w:fill="D9D9D9" w:themeFill="background1" w:themeFillShade="D9"/>
            <w:hideMark/>
          </w:tcPr>
          <w:p w:rsidR="00E90446" w:rsidRPr="00E90446" w:rsidRDefault="00E90446" w:rsidP="00E90446">
            <w:pPr>
              <w:spacing w:before="240" w:after="200" w:line="276" w:lineRule="auto"/>
              <w:rPr>
                <w:b/>
                <w:bCs/>
              </w:rPr>
            </w:pPr>
            <w:r w:rsidRPr="00E90446">
              <w:rPr>
                <w:b/>
                <w:bCs/>
              </w:rPr>
              <w:t>Date</w:t>
            </w:r>
            <w:r w:rsidR="002E37F0">
              <w:rPr>
                <w:b/>
                <w:bCs/>
                <w:lang w:val="en-US"/>
              </w:rPr>
              <w:t xml:space="preserve"> </w:t>
            </w:r>
            <w:r w:rsidRPr="00E90446">
              <w:rPr>
                <w:b/>
                <w:bCs/>
              </w:rPr>
              <w:t>and</w:t>
            </w:r>
            <w:r w:rsidR="002E37F0">
              <w:rPr>
                <w:b/>
                <w:bCs/>
                <w:lang w:val="en-US"/>
              </w:rPr>
              <w:t xml:space="preserve"> </w:t>
            </w:r>
            <w:r w:rsidRPr="00E90446">
              <w:rPr>
                <w:b/>
                <w:bCs/>
              </w:rPr>
              <w:t>Time</w:t>
            </w:r>
            <w:r w:rsidR="00B22060">
              <w:rPr>
                <w:b/>
                <w:bCs/>
                <w:lang w:val="en-US"/>
              </w:rPr>
              <w:t xml:space="preserve"> </w:t>
            </w:r>
            <w:r w:rsidRPr="00E90446">
              <w:rPr>
                <w:b/>
                <w:bCs/>
              </w:rPr>
              <w:t>Pattern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:rsidR="00E90446" w:rsidRPr="00E90446" w:rsidRDefault="00E90446" w:rsidP="00E90446">
            <w:pPr>
              <w:spacing w:before="240" w:after="200" w:line="276" w:lineRule="auto"/>
              <w:rPr>
                <w:b/>
                <w:bCs/>
              </w:rPr>
            </w:pPr>
            <w:r w:rsidRPr="00E90446">
              <w:rPr>
                <w:b/>
                <w:bCs/>
              </w:rPr>
              <w:t>Result</w:t>
            </w:r>
          </w:p>
        </w:tc>
      </w:tr>
      <w:tr w:rsidR="00E90446" w:rsidRPr="00E90446" w:rsidTr="0094078A">
        <w:trPr>
          <w:jc w:val="center"/>
        </w:trPr>
        <w:tc>
          <w:tcPr>
            <w:tcW w:w="0" w:type="auto"/>
            <w:hideMark/>
          </w:tcPr>
          <w:p w:rsidR="00E90446" w:rsidRPr="00E90446" w:rsidRDefault="00E90446" w:rsidP="00E90446">
            <w:pPr>
              <w:spacing w:before="240" w:after="200" w:line="276" w:lineRule="auto"/>
              <w:contextualSpacing/>
              <w:rPr>
                <w:lang w:val="en-US"/>
              </w:rPr>
            </w:pPr>
            <w:r w:rsidRPr="00E90446">
              <w:rPr>
                <w:lang w:val="en-US"/>
              </w:rPr>
              <w:t xml:space="preserve">"yyyy.MM.dd G 'at' HH:mm:ss z" </w:t>
            </w:r>
          </w:p>
        </w:tc>
        <w:tc>
          <w:tcPr>
            <w:tcW w:w="0" w:type="auto"/>
            <w:hideMark/>
          </w:tcPr>
          <w:p w:rsidR="00E90446" w:rsidRPr="00E90446" w:rsidRDefault="00E90446" w:rsidP="00E90446">
            <w:pPr>
              <w:spacing w:before="240" w:after="200" w:line="276" w:lineRule="auto"/>
              <w:contextualSpacing/>
            </w:pPr>
            <w:r w:rsidRPr="00E90446">
              <w:t xml:space="preserve">2001.07.04 AD at 12:08:56 PDT </w:t>
            </w:r>
          </w:p>
        </w:tc>
      </w:tr>
      <w:tr w:rsidR="00E90446" w:rsidRPr="00E90446" w:rsidTr="0094078A">
        <w:trPr>
          <w:jc w:val="center"/>
        </w:trPr>
        <w:tc>
          <w:tcPr>
            <w:tcW w:w="0" w:type="auto"/>
            <w:hideMark/>
          </w:tcPr>
          <w:p w:rsidR="00E90446" w:rsidRPr="00E90446" w:rsidRDefault="00E90446" w:rsidP="00E90446">
            <w:pPr>
              <w:spacing w:before="240" w:after="200" w:line="276" w:lineRule="auto"/>
              <w:contextualSpacing/>
            </w:pPr>
            <w:r w:rsidRPr="00E90446">
              <w:t xml:space="preserve">"EEE, MMM d, ''yy" </w:t>
            </w:r>
          </w:p>
        </w:tc>
        <w:tc>
          <w:tcPr>
            <w:tcW w:w="0" w:type="auto"/>
            <w:hideMark/>
          </w:tcPr>
          <w:p w:rsidR="00E90446" w:rsidRPr="00E90446" w:rsidRDefault="00E90446" w:rsidP="00E90446">
            <w:pPr>
              <w:spacing w:before="240" w:after="200" w:line="276" w:lineRule="auto"/>
              <w:contextualSpacing/>
            </w:pPr>
            <w:r w:rsidRPr="00E90446">
              <w:t xml:space="preserve">Wed, Jul 4, '01 </w:t>
            </w:r>
          </w:p>
        </w:tc>
      </w:tr>
      <w:tr w:rsidR="00E90446" w:rsidRPr="00E90446" w:rsidTr="0094078A">
        <w:trPr>
          <w:jc w:val="center"/>
        </w:trPr>
        <w:tc>
          <w:tcPr>
            <w:tcW w:w="0" w:type="auto"/>
            <w:hideMark/>
          </w:tcPr>
          <w:p w:rsidR="00E90446" w:rsidRPr="00E90446" w:rsidRDefault="00E90446" w:rsidP="00E90446">
            <w:pPr>
              <w:spacing w:before="240" w:after="200" w:line="276" w:lineRule="auto"/>
              <w:contextualSpacing/>
            </w:pPr>
            <w:r w:rsidRPr="00E90446">
              <w:t xml:space="preserve">"h:mm a" </w:t>
            </w:r>
          </w:p>
        </w:tc>
        <w:tc>
          <w:tcPr>
            <w:tcW w:w="0" w:type="auto"/>
            <w:hideMark/>
          </w:tcPr>
          <w:p w:rsidR="00E90446" w:rsidRPr="00E90446" w:rsidRDefault="00E90446" w:rsidP="00E90446">
            <w:pPr>
              <w:spacing w:before="240" w:after="200" w:line="276" w:lineRule="auto"/>
              <w:contextualSpacing/>
            </w:pPr>
            <w:r w:rsidRPr="00E90446">
              <w:t xml:space="preserve">12:08 PM </w:t>
            </w:r>
          </w:p>
        </w:tc>
      </w:tr>
      <w:tr w:rsidR="00E90446" w:rsidRPr="00E1467F" w:rsidTr="0094078A">
        <w:trPr>
          <w:jc w:val="center"/>
        </w:trPr>
        <w:tc>
          <w:tcPr>
            <w:tcW w:w="0" w:type="auto"/>
            <w:hideMark/>
          </w:tcPr>
          <w:p w:rsidR="00E90446" w:rsidRPr="00E90446" w:rsidRDefault="00E90446" w:rsidP="00E90446">
            <w:pPr>
              <w:spacing w:before="240" w:after="200" w:line="276" w:lineRule="auto"/>
              <w:contextualSpacing/>
            </w:pPr>
            <w:r w:rsidRPr="00E90446">
              <w:t xml:space="preserve">"hh 'o''clock' a, zzzz" </w:t>
            </w:r>
          </w:p>
        </w:tc>
        <w:tc>
          <w:tcPr>
            <w:tcW w:w="0" w:type="auto"/>
            <w:hideMark/>
          </w:tcPr>
          <w:p w:rsidR="00E90446" w:rsidRPr="00E90446" w:rsidRDefault="00E90446" w:rsidP="00E90446">
            <w:pPr>
              <w:spacing w:before="240" w:after="200" w:line="276" w:lineRule="auto"/>
              <w:contextualSpacing/>
              <w:rPr>
                <w:lang w:val="en-US"/>
              </w:rPr>
            </w:pPr>
            <w:r w:rsidRPr="00E90446">
              <w:rPr>
                <w:lang w:val="en-US"/>
              </w:rPr>
              <w:t xml:space="preserve">12 o'clock PM, Pacific Daylight Time </w:t>
            </w:r>
          </w:p>
        </w:tc>
      </w:tr>
      <w:tr w:rsidR="00E90446" w:rsidRPr="00E90446" w:rsidTr="0094078A">
        <w:trPr>
          <w:jc w:val="center"/>
        </w:trPr>
        <w:tc>
          <w:tcPr>
            <w:tcW w:w="0" w:type="auto"/>
            <w:hideMark/>
          </w:tcPr>
          <w:p w:rsidR="00E90446" w:rsidRPr="00E90446" w:rsidRDefault="00E90446" w:rsidP="00E90446">
            <w:pPr>
              <w:spacing w:before="240" w:after="200" w:line="276" w:lineRule="auto"/>
              <w:contextualSpacing/>
            </w:pPr>
            <w:r w:rsidRPr="00E90446">
              <w:t xml:space="preserve">"K:mm a, z" </w:t>
            </w:r>
          </w:p>
        </w:tc>
        <w:tc>
          <w:tcPr>
            <w:tcW w:w="0" w:type="auto"/>
            <w:hideMark/>
          </w:tcPr>
          <w:p w:rsidR="00E90446" w:rsidRPr="00E90446" w:rsidRDefault="00E90446" w:rsidP="00E90446">
            <w:pPr>
              <w:spacing w:before="240" w:after="200" w:line="276" w:lineRule="auto"/>
              <w:contextualSpacing/>
            </w:pPr>
            <w:r w:rsidRPr="00E90446">
              <w:t xml:space="preserve">0:08 PM, PDT </w:t>
            </w:r>
          </w:p>
        </w:tc>
      </w:tr>
      <w:tr w:rsidR="00E90446" w:rsidRPr="00E90446" w:rsidTr="0094078A">
        <w:trPr>
          <w:jc w:val="center"/>
        </w:trPr>
        <w:tc>
          <w:tcPr>
            <w:tcW w:w="0" w:type="auto"/>
            <w:hideMark/>
          </w:tcPr>
          <w:p w:rsidR="00E90446" w:rsidRPr="00E90446" w:rsidRDefault="00E90446" w:rsidP="00E90446">
            <w:pPr>
              <w:spacing w:before="240" w:after="200" w:line="276" w:lineRule="auto"/>
              <w:contextualSpacing/>
            </w:pPr>
            <w:r w:rsidRPr="00E90446">
              <w:t xml:space="preserve">"yyyyy.MMMMM.dd GGG hh:mmaaa" </w:t>
            </w:r>
          </w:p>
        </w:tc>
        <w:tc>
          <w:tcPr>
            <w:tcW w:w="0" w:type="auto"/>
            <w:hideMark/>
          </w:tcPr>
          <w:p w:rsidR="00E90446" w:rsidRPr="00E90446" w:rsidRDefault="00E90446" w:rsidP="00E90446">
            <w:pPr>
              <w:spacing w:before="240" w:after="200" w:line="276" w:lineRule="auto"/>
              <w:contextualSpacing/>
            </w:pPr>
            <w:r w:rsidRPr="00E90446">
              <w:t xml:space="preserve">02001.July.04 AD 12:08 PM </w:t>
            </w:r>
          </w:p>
        </w:tc>
      </w:tr>
      <w:tr w:rsidR="00E90446" w:rsidRPr="00E90446" w:rsidTr="0094078A">
        <w:trPr>
          <w:jc w:val="center"/>
        </w:trPr>
        <w:tc>
          <w:tcPr>
            <w:tcW w:w="0" w:type="auto"/>
            <w:hideMark/>
          </w:tcPr>
          <w:p w:rsidR="00E90446" w:rsidRPr="00447345" w:rsidRDefault="00E90446" w:rsidP="00E90446">
            <w:pPr>
              <w:spacing w:before="240" w:after="200" w:line="276" w:lineRule="auto"/>
              <w:contextualSpacing/>
            </w:pPr>
            <w:r w:rsidRPr="00447345">
              <w:t>"</w:t>
            </w:r>
            <w:r w:rsidRPr="00E90446">
              <w:rPr>
                <w:lang w:val="en-US"/>
              </w:rPr>
              <w:t>EEE</w:t>
            </w:r>
            <w:r w:rsidRPr="00447345">
              <w:t xml:space="preserve">, </w:t>
            </w:r>
            <w:r w:rsidRPr="00E90446">
              <w:rPr>
                <w:lang w:val="en-US"/>
              </w:rPr>
              <w:t>dMMMyyyyHH</w:t>
            </w:r>
            <w:r w:rsidRPr="00447345">
              <w:t>:</w:t>
            </w:r>
            <w:r w:rsidRPr="00E90446">
              <w:rPr>
                <w:lang w:val="en-US"/>
              </w:rPr>
              <w:t>mm</w:t>
            </w:r>
            <w:r w:rsidRPr="00447345">
              <w:t>:</w:t>
            </w:r>
            <w:r w:rsidRPr="00E90446">
              <w:rPr>
                <w:lang w:val="en-US"/>
              </w:rPr>
              <w:t>ssZ</w:t>
            </w:r>
            <w:r w:rsidRPr="00447345">
              <w:t xml:space="preserve">" </w:t>
            </w:r>
          </w:p>
        </w:tc>
        <w:tc>
          <w:tcPr>
            <w:tcW w:w="0" w:type="auto"/>
            <w:hideMark/>
          </w:tcPr>
          <w:p w:rsidR="00E90446" w:rsidRPr="00E90446" w:rsidRDefault="00E90446" w:rsidP="00E90446">
            <w:pPr>
              <w:spacing w:before="240" w:after="200" w:line="276" w:lineRule="auto"/>
              <w:contextualSpacing/>
            </w:pPr>
            <w:r w:rsidRPr="00E90446">
              <w:t xml:space="preserve">Wed, 4 Jul 2001 12:08:56 -0700 </w:t>
            </w:r>
          </w:p>
        </w:tc>
      </w:tr>
      <w:tr w:rsidR="00E90446" w:rsidRPr="00E90446" w:rsidTr="0094078A">
        <w:trPr>
          <w:jc w:val="center"/>
        </w:trPr>
        <w:tc>
          <w:tcPr>
            <w:tcW w:w="0" w:type="auto"/>
            <w:hideMark/>
          </w:tcPr>
          <w:p w:rsidR="00E90446" w:rsidRPr="00E90446" w:rsidRDefault="00E90446" w:rsidP="00E90446">
            <w:pPr>
              <w:spacing w:before="240" w:after="200" w:line="276" w:lineRule="auto"/>
              <w:contextualSpacing/>
            </w:pPr>
            <w:r w:rsidRPr="00E90446">
              <w:t xml:space="preserve">"yyMMddHHmmssZ" </w:t>
            </w:r>
          </w:p>
        </w:tc>
        <w:tc>
          <w:tcPr>
            <w:tcW w:w="0" w:type="auto"/>
            <w:hideMark/>
          </w:tcPr>
          <w:p w:rsidR="00E90446" w:rsidRPr="00E90446" w:rsidRDefault="00E90446" w:rsidP="00E90446">
            <w:pPr>
              <w:spacing w:before="240" w:after="200" w:line="276" w:lineRule="auto"/>
              <w:contextualSpacing/>
            </w:pPr>
            <w:r w:rsidRPr="00E90446">
              <w:t>010704120856-0700</w:t>
            </w:r>
          </w:p>
        </w:tc>
      </w:tr>
    </w:tbl>
    <w:p w:rsidR="00E326F3" w:rsidRPr="00D06659" w:rsidRDefault="00E326F3" w:rsidP="00E326F3">
      <w:pPr>
        <w:spacing w:before="240"/>
        <w:jc w:val="center"/>
        <w:rPr>
          <w:rStyle w:val="SubtleEmphasis"/>
          <w:lang w:val="en-US"/>
        </w:rPr>
      </w:pPr>
      <w:r w:rsidRPr="00D06659">
        <w:rPr>
          <w:rStyle w:val="SubtleEmphasis"/>
          <w:lang w:val="en-US"/>
        </w:rPr>
        <w:t xml:space="preserve">Table </w:t>
      </w:r>
      <w:fldSimple w:instr=" SEQ Table  \* MERGEFORMAT  \* MERGEFORMAT ">
        <w:r w:rsidR="005A4B11" w:rsidRPr="005A4B11">
          <w:rPr>
            <w:rStyle w:val="SubtleEmphasis"/>
            <w:noProof/>
          </w:rPr>
          <w:t>40</w:t>
        </w:r>
      </w:fldSimple>
      <w:r w:rsidRPr="00D06659">
        <w:rPr>
          <w:rStyle w:val="SubtleEmphasis"/>
          <w:lang w:val="en-US"/>
        </w:rPr>
        <w:t>.</w:t>
      </w:r>
      <w:r>
        <w:rPr>
          <w:rStyle w:val="SubtleEmphasis"/>
          <w:lang w:val="en-US"/>
        </w:rPr>
        <w:t>Patterns usage examples</w:t>
      </w:r>
    </w:p>
    <w:p w:rsidR="00E90446" w:rsidRPr="000C699E" w:rsidRDefault="00E90446" w:rsidP="00CB52BF">
      <w:pPr>
        <w:jc w:val="left"/>
        <w:rPr>
          <w:lang w:val="en-US"/>
        </w:rPr>
      </w:pPr>
    </w:p>
    <w:sectPr w:rsidR="00E90446" w:rsidRPr="000C699E" w:rsidSect="001812B6">
      <w:footerReference w:type="default" r:id="rId41"/>
      <w:headerReference w:type="first" r:id="rId4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F1BCF" w:rsidRDefault="001F1BCF" w:rsidP="00E1292E">
      <w:pPr>
        <w:spacing w:after="0" w:line="240" w:lineRule="auto"/>
      </w:pPr>
      <w:r>
        <w:separator/>
      </w:r>
    </w:p>
  </w:endnote>
  <w:endnote w:type="continuationSeparator" w:id="1">
    <w:p w:rsidR="001F1BCF" w:rsidRDefault="001F1BCF" w:rsidP="00E129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00C2" w:rsidRDefault="009300C2">
    <w:pPr>
      <w:pStyle w:val="Footer"/>
      <w:pBdr>
        <w:top w:val="thickThinSmallGap" w:sz="24" w:space="1" w:color="auto"/>
      </w:pBdr>
      <w:rPr>
        <w:b/>
      </w:rPr>
    </w:pPr>
    <w:r>
      <w:rPr>
        <w:b/>
      </w:rPr>
      <w:t xml:space="preserve">Product Name </w:t>
    </w:r>
    <w:r>
      <w:rPr>
        <w:b/>
      </w:rPr>
      <w:sym w:font="Symbol" w:char="F0B7"/>
    </w:r>
    <w:r>
      <w:rPr>
        <w:b/>
      </w:rPr>
      <w:t xml:space="preserve"> Administrator Guide</w:t>
    </w:r>
    <w:r>
      <w:rPr>
        <w:b/>
      </w:rPr>
      <w:tab/>
    </w:r>
    <w:r>
      <w:rPr>
        <w:b/>
      </w:rPr>
      <w:tab/>
    </w:r>
    <w:r w:rsidR="00003C74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003C74">
      <w:rPr>
        <w:rStyle w:val="PageNumber"/>
      </w:rPr>
      <w:fldChar w:fldCharType="separate"/>
    </w:r>
    <w:r>
      <w:rPr>
        <w:rStyle w:val="PageNumber"/>
        <w:noProof/>
      </w:rPr>
      <w:t>8</w:t>
    </w:r>
    <w:r w:rsidR="00003C74">
      <w:rPr>
        <w:rStyle w:val="PageNumber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26304" w:rsidRDefault="00B26304" w:rsidP="00F01292">
    <w:pPr>
      <w:pStyle w:val="Footer"/>
      <w:tabs>
        <w:tab w:val="right" w:pos="10065"/>
      </w:tabs>
      <w:rPr>
        <w:i/>
        <w:sz w:val="20"/>
        <w:lang w:val="en-US"/>
      </w:rPr>
    </w:pPr>
  </w:p>
  <w:p w:rsidR="00B26304" w:rsidRPr="00F01292" w:rsidRDefault="00B26304" w:rsidP="00C038D2">
    <w:pPr>
      <w:pStyle w:val="Footer"/>
      <w:tabs>
        <w:tab w:val="right" w:pos="10065"/>
      </w:tabs>
    </w:pPr>
    <w:r>
      <w:rPr>
        <w:i/>
        <w:sz w:val="20"/>
        <w:lang w:val="en-US"/>
      </w:rPr>
      <w:t>OpenL Tablets</w:t>
    </w:r>
    <w:r w:rsidRPr="00F01292">
      <w:rPr>
        <w:i/>
        <w:sz w:val="20"/>
        <w:lang w:val="en-US"/>
      </w:rPr>
      <w:t xml:space="preserve">© </w:t>
    </w:r>
    <w:r w:rsidR="00003C74" w:rsidRPr="00F01292">
      <w:rPr>
        <w:i/>
        <w:sz w:val="20"/>
      </w:rPr>
      <w:fldChar w:fldCharType="begin"/>
    </w:r>
    <w:r w:rsidRPr="00F01292">
      <w:rPr>
        <w:i/>
        <w:sz w:val="20"/>
      </w:rPr>
      <w:instrText xml:space="preserve"> SAVEDATE \@ "yyyy" \* MERGEFORMAT </w:instrText>
    </w:r>
    <w:r w:rsidR="00003C74" w:rsidRPr="00F01292">
      <w:rPr>
        <w:i/>
        <w:sz w:val="20"/>
      </w:rPr>
      <w:fldChar w:fldCharType="separate"/>
    </w:r>
    <w:r w:rsidR="00E1467F">
      <w:rPr>
        <w:i/>
        <w:noProof/>
        <w:sz w:val="20"/>
      </w:rPr>
      <w:t>2011</w:t>
    </w:r>
    <w:r w:rsidR="00003C74" w:rsidRPr="00F01292">
      <w:rPr>
        <w:i/>
        <w:sz w:val="20"/>
      </w:rPr>
      <w:fldChar w:fldCharType="end"/>
    </w:r>
    <w:r w:rsidR="00C038D2" w:rsidRPr="00F01292" w:rsidDel="00C038D2">
      <w:rPr>
        <w:i/>
        <w:sz w:val="20"/>
        <w:lang w:val="en-US"/>
      </w:rPr>
      <w:t xml:space="preserve"> </w:t>
    </w:r>
    <w:r>
      <w:rPr>
        <w:sz w:val="20"/>
      </w:rPr>
      <w:t xml:space="preserve">                                                                                                                                              Page </w:t>
    </w:r>
    <w:r w:rsidR="00003C74">
      <w:rPr>
        <w:rStyle w:val="PageNumber"/>
        <w:bCs/>
      </w:rPr>
      <w:fldChar w:fldCharType="begin"/>
    </w:r>
    <w:r>
      <w:rPr>
        <w:rStyle w:val="PageNumber"/>
      </w:rPr>
      <w:instrText xml:space="preserve"> PAGE </w:instrText>
    </w:r>
    <w:r w:rsidR="00003C74">
      <w:rPr>
        <w:rStyle w:val="PageNumber"/>
        <w:bCs/>
      </w:rPr>
      <w:fldChar w:fldCharType="separate"/>
    </w:r>
    <w:r w:rsidR="00B22060">
      <w:rPr>
        <w:rStyle w:val="PageNumber"/>
        <w:noProof/>
      </w:rPr>
      <w:t>26</w:t>
    </w:r>
    <w:r w:rsidR="00003C74">
      <w:rPr>
        <w:rStyle w:val="PageNumber"/>
        <w:bCs/>
      </w:rPr>
      <w:fldChar w:fldCharType="end"/>
    </w:r>
    <w:r>
      <w:rPr>
        <w:rStyle w:val="PageNumber"/>
      </w:rPr>
      <w:t xml:space="preserve"> of </w:t>
    </w:r>
    <w:r w:rsidR="00003C74">
      <w:rPr>
        <w:rStyle w:val="PageNumber"/>
        <w:bCs/>
        <w:iCs/>
      </w:rPr>
      <w:fldChar w:fldCharType="begin"/>
    </w:r>
    <w:r>
      <w:rPr>
        <w:rStyle w:val="PageNumber"/>
        <w:iCs/>
      </w:rPr>
      <w:instrText xml:space="preserve"> NUMPAGES </w:instrText>
    </w:r>
    <w:r w:rsidR="00003C74">
      <w:rPr>
        <w:rStyle w:val="PageNumber"/>
        <w:bCs/>
        <w:iCs/>
      </w:rPr>
      <w:fldChar w:fldCharType="separate"/>
    </w:r>
    <w:r w:rsidR="00B22060">
      <w:rPr>
        <w:rStyle w:val="PageNumber"/>
        <w:iCs/>
        <w:noProof/>
      </w:rPr>
      <w:t>26</w:t>
    </w:r>
    <w:r w:rsidR="00003C74">
      <w:rPr>
        <w:rStyle w:val="PageNumber"/>
        <w:bCs/>
        <w:iCs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F1BCF" w:rsidRDefault="001F1BCF" w:rsidP="00E1292E">
      <w:pPr>
        <w:spacing w:after="0" w:line="240" w:lineRule="auto"/>
      </w:pPr>
      <w:r>
        <w:separator/>
      </w:r>
    </w:p>
  </w:footnote>
  <w:footnote w:type="continuationSeparator" w:id="1">
    <w:p w:rsidR="001F1BCF" w:rsidRDefault="001F1BCF" w:rsidP="00E129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00C2" w:rsidRDefault="009300C2">
    <w:pPr>
      <w:pStyle w:val="Header"/>
      <w:pBdr>
        <w:bottom w:val="thickThinSmallGap" w:sz="24" w:space="1" w:color="auto"/>
      </w:pBdr>
      <w:rPr>
        <w:b/>
      </w:rPr>
    </w:pPr>
    <w:r>
      <w:rPr>
        <w:b/>
      </w:rPr>
      <w:t>Chapter name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00C2" w:rsidRDefault="00003C74">
    <w:pPr>
      <w:pStyle w:val="Header"/>
      <w:rPr>
        <w:sz w:val="16"/>
      </w:rPr>
    </w:pPr>
    <w:r>
      <w:fldChar w:fldCharType="begin"/>
    </w:r>
    <w:r w:rsidR="009300C2">
      <w:instrText xml:space="preserve"> TITLE  \* MERGEFORMAT </w:instrText>
    </w:r>
    <w:r>
      <w:fldChar w:fldCharType="end"/>
    </w:r>
    <w:r w:rsidR="009300C2">
      <w:t xml:space="preserve"> 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00C2" w:rsidRDefault="00003C74">
    <w:pPr>
      <w:pStyle w:val="Header"/>
      <w:rPr>
        <w:sz w:val="16"/>
      </w:rPr>
    </w:pPr>
    <w:r w:rsidRPr="00003C74">
      <w:rPr>
        <w:bCs/>
        <w:noProof/>
        <w:sz w:val="16"/>
      </w:rPr>
      <w:pict>
        <v:line id="_x0000_s16385" style="position:absolute;left:0;text-align:left;flip:x;z-index:251660288" from="-205.95pt,-70pt" to="229.05pt,-70pt" o:allowincell="f"/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26304" w:rsidRDefault="00B2630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3B750A"/>
    <w:multiLevelType w:val="hybridMultilevel"/>
    <w:tmpl w:val="C20252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A0191C"/>
    <w:multiLevelType w:val="multilevel"/>
    <w:tmpl w:val="D7600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F0C60FD"/>
    <w:multiLevelType w:val="hybridMultilevel"/>
    <w:tmpl w:val="2BCCB0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AF04DA"/>
    <w:multiLevelType w:val="hybridMultilevel"/>
    <w:tmpl w:val="7330960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73525B"/>
    <w:multiLevelType w:val="hybridMultilevel"/>
    <w:tmpl w:val="620AA9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4610908"/>
    <w:multiLevelType w:val="multilevel"/>
    <w:tmpl w:val="4ABA3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B9560F0"/>
    <w:multiLevelType w:val="hybridMultilevel"/>
    <w:tmpl w:val="216812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C6A51C9"/>
    <w:multiLevelType w:val="hybridMultilevel"/>
    <w:tmpl w:val="A56811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0D949DE"/>
    <w:multiLevelType w:val="multilevel"/>
    <w:tmpl w:val="17FCA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22A5845"/>
    <w:multiLevelType w:val="multilevel"/>
    <w:tmpl w:val="52C60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BC6011A"/>
    <w:multiLevelType w:val="hybridMultilevel"/>
    <w:tmpl w:val="F97ED9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F690377"/>
    <w:multiLevelType w:val="hybridMultilevel"/>
    <w:tmpl w:val="57801D0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2F9F24CC"/>
    <w:multiLevelType w:val="hybridMultilevel"/>
    <w:tmpl w:val="E65E2F3E"/>
    <w:lvl w:ilvl="0" w:tplc="D50A9FF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0D647B9"/>
    <w:multiLevelType w:val="hybridMultilevel"/>
    <w:tmpl w:val="A226F6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63D130F"/>
    <w:multiLevelType w:val="hybridMultilevel"/>
    <w:tmpl w:val="6D76A6B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80E42D9"/>
    <w:multiLevelType w:val="hybridMultilevel"/>
    <w:tmpl w:val="8C6C94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C5B407E"/>
    <w:multiLevelType w:val="hybridMultilevel"/>
    <w:tmpl w:val="DA0A3F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2057B55"/>
    <w:multiLevelType w:val="hybridMultilevel"/>
    <w:tmpl w:val="B81800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8FA4FF2"/>
    <w:multiLevelType w:val="multilevel"/>
    <w:tmpl w:val="59DE0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DE46CF2"/>
    <w:multiLevelType w:val="hybridMultilevel"/>
    <w:tmpl w:val="EBE8D98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94024AE"/>
    <w:multiLevelType w:val="hybridMultilevel"/>
    <w:tmpl w:val="00806D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96D03FB"/>
    <w:multiLevelType w:val="hybridMultilevel"/>
    <w:tmpl w:val="6D4461F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05E4BBE"/>
    <w:multiLevelType w:val="multilevel"/>
    <w:tmpl w:val="E8CC6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0E33030"/>
    <w:multiLevelType w:val="hybridMultilevel"/>
    <w:tmpl w:val="BD4473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87356BE"/>
    <w:multiLevelType w:val="hybridMultilevel"/>
    <w:tmpl w:val="DFC414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B5F7795"/>
    <w:multiLevelType w:val="hybridMultilevel"/>
    <w:tmpl w:val="ABD20C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E26725B"/>
    <w:multiLevelType w:val="hybridMultilevel"/>
    <w:tmpl w:val="ACA236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6F734F1"/>
    <w:multiLevelType w:val="hybridMultilevel"/>
    <w:tmpl w:val="991EAF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C6804D5"/>
    <w:multiLevelType w:val="hybridMultilevel"/>
    <w:tmpl w:val="0CBAAD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E0969F6"/>
    <w:multiLevelType w:val="hybridMultilevel"/>
    <w:tmpl w:val="8A08CB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9"/>
  </w:num>
  <w:num w:numId="3">
    <w:abstractNumId w:val="13"/>
  </w:num>
  <w:num w:numId="4">
    <w:abstractNumId w:val="15"/>
  </w:num>
  <w:num w:numId="5">
    <w:abstractNumId w:val="26"/>
  </w:num>
  <w:num w:numId="6">
    <w:abstractNumId w:val="22"/>
  </w:num>
  <w:num w:numId="7">
    <w:abstractNumId w:val="18"/>
  </w:num>
  <w:num w:numId="8">
    <w:abstractNumId w:val="2"/>
  </w:num>
  <w:num w:numId="9">
    <w:abstractNumId w:val="9"/>
  </w:num>
  <w:num w:numId="10">
    <w:abstractNumId w:val="0"/>
  </w:num>
  <w:num w:numId="11">
    <w:abstractNumId w:val="6"/>
  </w:num>
  <w:num w:numId="12">
    <w:abstractNumId w:val="17"/>
  </w:num>
  <w:num w:numId="13">
    <w:abstractNumId w:val="10"/>
  </w:num>
  <w:num w:numId="14">
    <w:abstractNumId w:val="16"/>
  </w:num>
  <w:num w:numId="15">
    <w:abstractNumId w:val="24"/>
  </w:num>
  <w:num w:numId="16">
    <w:abstractNumId w:val="3"/>
  </w:num>
  <w:num w:numId="17">
    <w:abstractNumId w:val="19"/>
  </w:num>
  <w:num w:numId="18">
    <w:abstractNumId w:val="7"/>
  </w:num>
  <w:num w:numId="19">
    <w:abstractNumId w:val="14"/>
  </w:num>
  <w:num w:numId="20">
    <w:abstractNumId w:val="21"/>
  </w:num>
  <w:num w:numId="21">
    <w:abstractNumId w:val="27"/>
  </w:num>
  <w:num w:numId="22">
    <w:abstractNumId w:val="12"/>
  </w:num>
  <w:num w:numId="23">
    <w:abstractNumId w:val="20"/>
  </w:num>
  <w:num w:numId="24">
    <w:abstractNumId w:val="11"/>
  </w:num>
  <w:num w:numId="25">
    <w:abstractNumId w:val="1"/>
  </w:num>
  <w:num w:numId="26">
    <w:abstractNumId w:val="5"/>
  </w:num>
  <w:num w:numId="27">
    <w:abstractNumId w:val="4"/>
  </w:num>
  <w:num w:numId="28">
    <w:abstractNumId w:val="23"/>
  </w:num>
  <w:num w:numId="29">
    <w:abstractNumId w:val="25"/>
  </w:num>
  <w:num w:numId="30">
    <w:abstractNumId w:val="2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08"/>
  <w:drawingGridHorizontalSpacing w:val="110"/>
  <w:displayHorizontalDrawingGridEvery w:val="2"/>
  <w:characterSpacingControl w:val="doNotCompress"/>
  <w:hdrShapeDefaults>
    <o:shapedefaults v:ext="edit" spidmax="21506"/>
    <o:shapelayout v:ext="edit">
      <o:idmap v:ext="edit" data="16"/>
    </o:shapelayout>
  </w:hdrShapeDefaults>
  <w:footnotePr>
    <w:footnote w:id="0"/>
    <w:footnote w:id="1"/>
  </w:footnotePr>
  <w:endnotePr>
    <w:endnote w:id="0"/>
    <w:endnote w:id="1"/>
  </w:endnotePr>
  <w:compat/>
  <w:rsids>
    <w:rsidRoot w:val="00777AA4"/>
    <w:rsid w:val="000009A1"/>
    <w:rsid w:val="00000C96"/>
    <w:rsid w:val="00002C35"/>
    <w:rsid w:val="00002E52"/>
    <w:rsid w:val="000038B6"/>
    <w:rsid w:val="00003C74"/>
    <w:rsid w:val="00006E64"/>
    <w:rsid w:val="00010B10"/>
    <w:rsid w:val="00011D66"/>
    <w:rsid w:val="00011E83"/>
    <w:rsid w:val="00012D32"/>
    <w:rsid w:val="00015355"/>
    <w:rsid w:val="000216CF"/>
    <w:rsid w:val="00022563"/>
    <w:rsid w:val="0002263E"/>
    <w:rsid w:val="00022CA8"/>
    <w:rsid w:val="00024558"/>
    <w:rsid w:val="000250F5"/>
    <w:rsid w:val="00027604"/>
    <w:rsid w:val="000277FD"/>
    <w:rsid w:val="00032947"/>
    <w:rsid w:val="00032BCA"/>
    <w:rsid w:val="000417C9"/>
    <w:rsid w:val="00041B1D"/>
    <w:rsid w:val="00041CAA"/>
    <w:rsid w:val="00042306"/>
    <w:rsid w:val="0004395A"/>
    <w:rsid w:val="000440DC"/>
    <w:rsid w:val="000455F5"/>
    <w:rsid w:val="00045EC1"/>
    <w:rsid w:val="00045F42"/>
    <w:rsid w:val="000468FA"/>
    <w:rsid w:val="00051FF4"/>
    <w:rsid w:val="00053D1D"/>
    <w:rsid w:val="00054A0A"/>
    <w:rsid w:val="00056C27"/>
    <w:rsid w:val="000577A0"/>
    <w:rsid w:val="000604E4"/>
    <w:rsid w:val="0006416A"/>
    <w:rsid w:val="00064CDF"/>
    <w:rsid w:val="00064D1C"/>
    <w:rsid w:val="00067240"/>
    <w:rsid w:val="000676D9"/>
    <w:rsid w:val="000712CD"/>
    <w:rsid w:val="000727EE"/>
    <w:rsid w:val="00072910"/>
    <w:rsid w:val="00072BDD"/>
    <w:rsid w:val="00073420"/>
    <w:rsid w:val="0007510C"/>
    <w:rsid w:val="0008022D"/>
    <w:rsid w:val="00082E01"/>
    <w:rsid w:val="00085A29"/>
    <w:rsid w:val="000863B3"/>
    <w:rsid w:val="000874B9"/>
    <w:rsid w:val="0009072C"/>
    <w:rsid w:val="00091B1A"/>
    <w:rsid w:val="00092788"/>
    <w:rsid w:val="00093E8F"/>
    <w:rsid w:val="000946AC"/>
    <w:rsid w:val="000948B2"/>
    <w:rsid w:val="00094FDA"/>
    <w:rsid w:val="00096D6A"/>
    <w:rsid w:val="00097957"/>
    <w:rsid w:val="000979E6"/>
    <w:rsid w:val="00097A36"/>
    <w:rsid w:val="000A0697"/>
    <w:rsid w:val="000A3390"/>
    <w:rsid w:val="000A5F07"/>
    <w:rsid w:val="000A7BDC"/>
    <w:rsid w:val="000B1428"/>
    <w:rsid w:val="000B17BA"/>
    <w:rsid w:val="000B19CA"/>
    <w:rsid w:val="000B2455"/>
    <w:rsid w:val="000B2647"/>
    <w:rsid w:val="000B50C3"/>
    <w:rsid w:val="000B55A6"/>
    <w:rsid w:val="000B7B80"/>
    <w:rsid w:val="000C0FAE"/>
    <w:rsid w:val="000C3376"/>
    <w:rsid w:val="000C4CBA"/>
    <w:rsid w:val="000C5124"/>
    <w:rsid w:val="000C56BF"/>
    <w:rsid w:val="000C5815"/>
    <w:rsid w:val="000C5E3E"/>
    <w:rsid w:val="000C699E"/>
    <w:rsid w:val="000C6E99"/>
    <w:rsid w:val="000C7D01"/>
    <w:rsid w:val="000D0063"/>
    <w:rsid w:val="000D009A"/>
    <w:rsid w:val="000D0142"/>
    <w:rsid w:val="000D0C4B"/>
    <w:rsid w:val="000D0D69"/>
    <w:rsid w:val="000D1359"/>
    <w:rsid w:val="000D296F"/>
    <w:rsid w:val="000D2F3D"/>
    <w:rsid w:val="000D30BC"/>
    <w:rsid w:val="000D3BEC"/>
    <w:rsid w:val="000D58C7"/>
    <w:rsid w:val="000D5AC7"/>
    <w:rsid w:val="000D64A4"/>
    <w:rsid w:val="000D77CB"/>
    <w:rsid w:val="000E181A"/>
    <w:rsid w:val="000E1C87"/>
    <w:rsid w:val="000E3551"/>
    <w:rsid w:val="000E447D"/>
    <w:rsid w:val="000E4E0D"/>
    <w:rsid w:val="000F10A7"/>
    <w:rsid w:val="000F16F4"/>
    <w:rsid w:val="000F19EC"/>
    <w:rsid w:val="000F2EEB"/>
    <w:rsid w:val="000F31A9"/>
    <w:rsid w:val="000F37BD"/>
    <w:rsid w:val="000F4DB0"/>
    <w:rsid w:val="001012C7"/>
    <w:rsid w:val="00102CC2"/>
    <w:rsid w:val="00103E56"/>
    <w:rsid w:val="00106166"/>
    <w:rsid w:val="001075BD"/>
    <w:rsid w:val="00107AAA"/>
    <w:rsid w:val="001103FA"/>
    <w:rsid w:val="00111C99"/>
    <w:rsid w:val="001127DA"/>
    <w:rsid w:val="001158E2"/>
    <w:rsid w:val="00116379"/>
    <w:rsid w:val="00121992"/>
    <w:rsid w:val="0012402D"/>
    <w:rsid w:val="00124C06"/>
    <w:rsid w:val="00130D55"/>
    <w:rsid w:val="00132B02"/>
    <w:rsid w:val="00133EE8"/>
    <w:rsid w:val="001361DD"/>
    <w:rsid w:val="00136C49"/>
    <w:rsid w:val="00137BBE"/>
    <w:rsid w:val="00141A6D"/>
    <w:rsid w:val="00141FC0"/>
    <w:rsid w:val="00142A41"/>
    <w:rsid w:val="001450BF"/>
    <w:rsid w:val="001457A0"/>
    <w:rsid w:val="00153196"/>
    <w:rsid w:val="00157F03"/>
    <w:rsid w:val="001603CC"/>
    <w:rsid w:val="001615EE"/>
    <w:rsid w:val="001624D4"/>
    <w:rsid w:val="001633E9"/>
    <w:rsid w:val="001718CE"/>
    <w:rsid w:val="00172631"/>
    <w:rsid w:val="0017278B"/>
    <w:rsid w:val="00172859"/>
    <w:rsid w:val="001730CC"/>
    <w:rsid w:val="00173843"/>
    <w:rsid w:val="00176127"/>
    <w:rsid w:val="00177C9E"/>
    <w:rsid w:val="00180231"/>
    <w:rsid w:val="0018051E"/>
    <w:rsid w:val="00180B5A"/>
    <w:rsid w:val="001812B6"/>
    <w:rsid w:val="00181822"/>
    <w:rsid w:val="001844C5"/>
    <w:rsid w:val="00185AF2"/>
    <w:rsid w:val="00187145"/>
    <w:rsid w:val="001909CC"/>
    <w:rsid w:val="0019234E"/>
    <w:rsid w:val="001A15B1"/>
    <w:rsid w:val="001A160B"/>
    <w:rsid w:val="001A31BA"/>
    <w:rsid w:val="001B10D2"/>
    <w:rsid w:val="001B25AE"/>
    <w:rsid w:val="001B65F8"/>
    <w:rsid w:val="001B7910"/>
    <w:rsid w:val="001C398F"/>
    <w:rsid w:val="001C3C17"/>
    <w:rsid w:val="001C6666"/>
    <w:rsid w:val="001D000F"/>
    <w:rsid w:val="001D0847"/>
    <w:rsid w:val="001D0EFD"/>
    <w:rsid w:val="001D4FA7"/>
    <w:rsid w:val="001E320D"/>
    <w:rsid w:val="001E366E"/>
    <w:rsid w:val="001E4E05"/>
    <w:rsid w:val="001E4EA2"/>
    <w:rsid w:val="001F1BCF"/>
    <w:rsid w:val="001F2304"/>
    <w:rsid w:val="001F37F9"/>
    <w:rsid w:val="001F3B93"/>
    <w:rsid w:val="001F466E"/>
    <w:rsid w:val="001F4DE4"/>
    <w:rsid w:val="001F519C"/>
    <w:rsid w:val="001F747F"/>
    <w:rsid w:val="002006D3"/>
    <w:rsid w:val="0020426A"/>
    <w:rsid w:val="00207169"/>
    <w:rsid w:val="00210039"/>
    <w:rsid w:val="00210F4C"/>
    <w:rsid w:val="002136F1"/>
    <w:rsid w:val="002165CB"/>
    <w:rsid w:val="00216D5E"/>
    <w:rsid w:val="0021778C"/>
    <w:rsid w:val="00217903"/>
    <w:rsid w:val="00224182"/>
    <w:rsid w:val="002243EB"/>
    <w:rsid w:val="002245B2"/>
    <w:rsid w:val="0022561E"/>
    <w:rsid w:val="00225659"/>
    <w:rsid w:val="00225D7E"/>
    <w:rsid w:val="0023077C"/>
    <w:rsid w:val="002321BD"/>
    <w:rsid w:val="00233778"/>
    <w:rsid w:val="00233998"/>
    <w:rsid w:val="00234A99"/>
    <w:rsid w:val="0023691A"/>
    <w:rsid w:val="00240CF7"/>
    <w:rsid w:val="00241DF1"/>
    <w:rsid w:val="0024204A"/>
    <w:rsid w:val="0024274A"/>
    <w:rsid w:val="00245539"/>
    <w:rsid w:val="00245EFD"/>
    <w:rsid w:val="002475DA"/>
    <w:rsid w:val="0024761D"/>
    <w:rsid w:val="00252624"/>
    <w:rsid w:val="0025367A"/>
    <w:rsid w:val="002541A3"/>
    <w:rsid w:val="0025421D"/>
    <w:rsid w:val="00260FA3"/>
    <w:rsid w:val="00261C34"/>
    <w:rsid w:val="00264A23"/>
    <w:rsid w:val="00266138"/>
    <w:rsid w:val="002669E8"/>
    <w:rsid w:val="002706C4"/>
    <w:rsid w:val="002739D4"/>
    <w:rsid w:val="00274D4A"/>
    <w:rsid w:val="002768AC"/>
    <w:rsid w:val="0028696F"/>
    <w:rsid w:val="0028790B"/>
    <w:rsid w:val="0029289D"/>
    <w:rsid w:val="002935A5"/>
    <w:rsid w:val="00295422"/>
    <w:rsid w:val="00296703"/>
    <w:rsid w:val="002968BF"/>
    <w:rsid w:val="002A00B0"/>
    <w:rsid w:val="002A0E46"/>
    <w:rsid w:val="002A0FF0"/>
    <w:rsid w:val="002A2550"/>
    <w:rsid w:val="002A35A4"/>
    <w:rsid w:val="002A3E8D"/>
    <w:rsid w:val="002A42D8"/>
    <w:rsid w:val="002A485F"/>
    <w:rsid w:val="002A5FA5"/>
    <w:rsid w:val="002A698E"/>
    <w:rsid w:val="002A6F23"/>
    <w:rsid w:val="002A6FDA"/>
    <w:rsid w:val="002B0456"/>
    <w:rsid w:val="002B4BE0"/>
    <w:rsid w:val="002B4E62"/>
    <w:rsid w:val="002B588F"/>
    <w:rsid w:val="002B5E9B"/>
    <w:rsid w:val="002B7FF2"/>
    <w:rsid w:val="002C107C"/>
    <w:rsid w:val="002C364E"/>
    <w:rsid w:val="002C374E"/>
    <w:rsid w:val="002C63F5"/>
    <w:rsid w:val="002C64F9"/>
    <w:rsid w:val="002C6C4A"/>
    <w:rsid w:val="002C6D49"/>
    <w:rsid w:val="002D0BB7"/>
    <w:rsid w:val="002D3198"/>
    <w:rsid w:val="002D323B"/>
    <w:rsid w:val="002D5152"/>
    <w:rsid w:val="002D5D8D"/>
    <w:rsid w:val="002D63CE"/>
    <w:rsid w:val="002E1F7F"/>
    <w:rsid w:val="002E245B"/>
    <w:rsid w:val="002E2E61"/>
    <w:rsid w:val="002E37F0"/>
    <w:rsid w:val="002E3DDC"/>
    <w:rsid w:val="002E47A2"/>
    <w:rsid w:val="002E54A1"/>
    <w:rsid w:val="002E5875"/>
    <w:rsid w:val="002F0ABF"/>
    <w:rsid w:val="002F0F87"/>
    <w:rsid w:val="002F38DC"/>
    <w:rsid w:val="002F44C7"/>
    <w:rsid w:val="00301533"/>
    <w:rsid w:val="00302F99"/>
    <w:rsid w:val="003035AA"/>
    <w:rsid w:val="00303D53"/>
    <w:rsid w:val="0030746B"/>
    <w:rsid w:val="003108F0"/>
    <w:rsid w:val="003135C2"/>
    <w:rsid w:val="00313AAC"/>
    <w:rsid w:val="00313F02"/>
    <w:rsid w:val="00314C03"/>
    <w:rsid w:val="00315AA1"/>
    <w:rsid w:val="00315AFD"/>
    <w:rsid w:val="00316F49"/>
    <w:rsid w:val="00317EDE"/>
    <w:rsid w:val="003232F2"/>
    <w:rsid w:val="00323E81"/>
    <w:rsid w:val="00324F84"/>
    <w:rsid w:val="00326D4B"/>
    <w:rsid w:val="00326E16"/>
    <w:rsid w:val="0033018A"/>
    <w:rsid w:val="0033061C"/>
    <w:rsid w:val="00332A06"/>
    <w:rsid w:val="00337096"/>
    <w:rsid w:val="00337D9B"/>
    <w:rsid w:val="00340F32"/>
    <w:rsid w:val="003412F0"/>
    <w:rsid w:val="003421A9"/>
    <w:rsid w:val="00342CBA"/>
    <w:rsid w:val="0034345A"/>
    <w:rsid w:val="00344154"/>
    <w:rsid w:val="00344B5B"/>
    <w:rsid w:val="00346C70"/>
    <w:rsid w:val="00347483"/>
    <w:rsid w:val="00350495"/>
    <w:rsid w:val="00350BF1"/>
    <w:rsid w:val="003516F1"/>
    <w:rsid w:val="00352FA2"/>
    <w:rsid w:val="00353401"/>
    <w:rsid w:val="003559CF"/>
    <w:rsid w:val="0036097E"/>
    <w:rsid w:val="00360A6E"/>
    <w:rsid w:val="0036334E"/>
    <w:rsid w:val="003651BE"/>
    <w:rsid w:val="003655D8"/>
    <w:rsid w:val="003703F8"/>
    <w:rsid w:val="00372C06"/>
    <w:rsid w:val="00372DAD"/>
    <w:rsid w:val="003731AE"/>
    <w:rsid w:val="003746BB"/>
    <w:rsid w:val="00375580"/>
    <w:rsid w:val="00375E47"/>
    <w:rsid w:val="00376BFA"/>
    <w:rsid w:val="00385F3F"/>
    <w:rsid w:val="003905BC"/>
    <w:rsid w:val="00392D01"/>
    <w:rsid w:val="003939FD"/>
    <w:rsid w:val="00393AD0"/>
    <w:rsid w:val="00395DC5"/>
    <w:rsid w:val="003A1F9B"/>
    <w:rsid w:val="003A4D1F"/>
    <w:rsid w:val="003A4DBA"/>
    <w:rsid w:val="003A6FE7"/>
    <w:rsid w:val="003B06B3"/>
    <w:rsid w:val="003B1A05"/>
    <w:rsid w:val="003B2E5E"/>
    <w:rsid w:val="003B30C7"/>
    <w:rsid w:val="003B414F"/>
    <w:rsid w:val="003B5A5A"/>
    <w:rsid w:val="003B68CB"/>
    <w:rsid w:val="003C0142"/>
    <w:rsid w:val="003C29A6"/>
    <w:rsid w:val="003C5A86"/>
    <w:rsid w:val="003C613F"/>
    <w:rsid w:val="003D00C9"/>
    <w:rsid w:val="003D3541"/>
    <w:rsid w:val="003D3CE5"/>
    <w:rsid w:val="003D52CC"/>
    <w:rsid w:val="003D540A"/>
    <w:rsid w:val="003D5B1A"/>
    <w:rsid w:val="003D61EF"/>
    <w:rsid w:val="003D70C4"/>
    <w:rsid w:val="003D759E"/>
    <w:rsid w:val="003E266F"/>
    <w:rsid w:val="003E3989"/>
    <w:rsid w:val="003E4177"/>
    <w:rsid w:val="003E62E2"/>
    <w:rsid w:val="003E7C5E"/>
    <w:rsid w:val="003F01B0"/>
    <w:rsid w:val="003F2163"/>
    <w:rsid w:val="003F36EC"/>
    <w:rsid w:val="003F42B4"/>
    <w:rsid w:val="003F4EBD"/>
    <w:rsid w:val="003F5405"/>
    <w:rsid w:val="003F563F"/>
    <w:rsid w:val="003F5F59"/>
    <w:rsid w:val="003F73D2"/>
    <w:rsid w:val="00400342"/>
    <w:rsid w:val="00400902"/>
    <w:rsid w:val="00400AAE"/>
    <w:rsid w:val="00400BF7"/>
    <w:rsid w:val="004018FD"/>
    <w:rsid w:val="00401D99"/>
    <w:rsid w:val="0040212B"/>
    <w:rsid w:val="00403801"/>
    <w:rsid w:val="004070E2"/>
    <w:rsid w:val="00413126"/>
    <w:rsid w:val="00413485"/>
    <w:rsid w:val="004149B2"/>
    <w:rsid w:val="00414EC6"/>
    <w:rsid w:val="004152F2"/>
    <w:rsid w:val="0041561B"/>
    <w:rsid w:val="00416AEB"/>
    <w:rsid w:val="00416B60"/>
    <w:rsid w:val="00417F48"/>
    <w:rsid w:val="00420B11"/>
    <w:rsid w:val="0042167C"/>
    <w:rsid w:val="00421757"/>
    <w:rsid w:val="00421A3D"/>
    <w:rsid w:val="00422AC5"/>
    <w:rsid w:val="0042660C"/>
    <w:rsid w:val="004318DA"/>
    <w:rsid w:val="00433D1D"/>
    <w:rsid w:val="00437A65"/>
    <w:rsid w:val="004434EC"/>
    <w:rsid w:val="0044366B"/>
    <w:rsid w:val="00445B1C"/>
    <w:rsid w:val="00446CA0"/>
    <w:rsid w:val="00447119"/>
    <w:rsid w:val="00447345"/>
    <w:rsid w:val="004531AD"/>
    <w:rsid w:val="00453C5B"/>
    <w:rsid w:val="004562E0"/>
    <w:rsid w:val="004623DF"/>
    <w:rsid w:val="004624FF"/>
    <w:rsid w:val="00463BD3"/>
    <w:rsid w:val="00470EC2"/>
    <w:rsid w:val="004725D4"/>
    <w:rsid w:val="00474670"/>
    <w:rsid w:val="0047491F"/>
    <w:rsid w:val="00474D4C"/>
    <w:rsid w:val="004754FE"/>
    <w:rsid w:val="004755C6"/>
    <w:rsid w:val="0047566D"/>
    <w:rsid w:val="00483BD7"/>
    <w:rsid w:val="00483FD9"/>
    <w:rsid w:val="00485C86"/>
    <w:rsid w:val="0048629C"/>
    <w:rsid w:val="00486816"/>
    <w:rsid w:val="00487650"/>
    <w:rsid w:val="00487F18"/>
    <w:rsid w:val="00492790"/>
    <w:rsid w:val="00496C12"/>
    <w:rsid w:val="004977E2"/>
    <w:rsid w:val="004A27C6"/>
    <w:rsid w:val="004A3789"/>
    <w:rsid w:val="004A4692"/>
    <w:rsid w:val="004A7154"/>
    <w:rsid w:val="004A7B4C"/>
    <w:rsid w:val="004A7DDB"/>
    <w:rsid w:val="004B02B6"/>
    <w:rsid w:val="004B0F9B"/>
    <w:rsid w:val="004B1A7C"/>
    <w:rsid w:val="004B1B52"/>
    <w:rsid w:val="004B3B85"/>
    <w:rsid w:val="004B3CE8"/>
    <w:rsid w:val="004B470B"/>
    <w:rsid w:val="004C0995"/>
    <w:rsid w:val="004C0BE3"/>
    <w:rsid w:val="004C6C30"/>
    <w:rsid w:val="004C6D97"/>
    <w:rsid w:val="004D0D7B"/>
    <w:rsid w:val="004D106B"/>
    <w:rsid w:val="004D181B"/>
    <w:rsid w:val="004D4382"/>
    <w:rsid w:val="004D67C4"/>
    <w:rsid w:val="004D6D54"/>
    <w:rsid w:val="004D6D8E"/>
    <w:rsid w:val="004D720F"/>
    <w:rsid w:val="004E01E6"/>
    <w:rsid w:val="004E0518"/>
    <w:rsid w:val="004E4DE2"/>
    <w:rsid w:val="004E52A7"/>
    <w:rsid w:val="004E669A"/>
    <w:rsid w:val="004F00A9"/>
    <w:rsid w:val="004F138B"/>
    <w:rsid w:val="004F16EB"/>
    <w:rsid w:val="004F31C7"/>
    <w:rsid w:val="004F3D78"/>
    <w:rsid w:val="004F3D8E"/>
    <w:rsid w:val="004F622C"/>
    <w:rsid w:val="004F75D2"/>
    <w:rsid w:val="0050169C"/>
    <w:rsid w:val="00501CC8"/>
    <w:rsid w:val="00510752"/>
    <w:rsid w:val="00512F9E"/>
    <w:rsid w:val="00513BB1"/>
    <w:rsid w:val="00514D28"/>
    <w:rsid w:val="00521284"/>
    <w:rsid w:val="00521C0C"/>
    <w:rsid w:val="005249D9"/>
    <w:rsid w:val="00525AE6"/>
    <w:rsid w:val="0052745A"/>
    <w:rsid w:val="00531D90"/>
    <w:rsid w:val="00534963"/>
    <w:rsid w:val="00534A67"/>
    <w:rsid w:val="0054002E"/>
    <w:rsid w:val="0054149D"/>
    <w:rsid w:val="00542FEC"/>
    <w:rsid w:val="005434C9"/>
    <w:rsid w:val="005440C9"/>
    <w:rsid w:val="00544B7C"/>
    <w:rsid w:val="00546364"/>
    <w:rsid w:val="005477F2"/>
    <w:rsid w:val="00547B10"/>
    <w:rsid w:val="00547DC0"/>
    <w:rsid w:val="00550200"/>
    <w:rsid w:val="00550CA3"/>
    <w:rsid w:val="0055319E"/>
    <w:rsid w:val="005547D2"/>
    <w:rsid w:val="00554C51"/>
    <w:rsid w:val="005551D4"/>
    <w:rsid w:val="00562652"/>
    <w:rsid w:val="00563345"/>
    <w:rsid w:val="00563828"/>
    <w:rsid w:val="0056411C"/>
    <w:rsid w:val="005665C0"/>
    <w:rsid w:val="00566F1D"/>
    <w:rsid w:val="005701EB"/>
    <w:rsid w:val="00572C97"/>
    <w:rsid w:val="00572F52"/>
    <w:rsid w:val="00574B2F"/>
    <w:rsid w:val="0058099D"/>
    <w:rsid w:val="005826E8"/>
    <w:rsid w:val="0058314E"/>
    <w:rsid w:val="00584E6D"/>
    <w:rsid w:val="0058608B"/>
    <w:rsid w:val="0058629E"/>
    <w:rsid w:val="00586E6E"/>
    <w:rsid w:val="0058775B"/>
    <w:rsid w:val="005920B5"/>
    <w:rsid w:val="0059356C"/>
    <w:rsid w:val="00595A34"/>
    <w:rsid w:val="00597421"/>
    <w:rsid w:val="00597605"/>
    <w:rsid w:val="005A0386"/>
    <w:rsid w:val="005A400A"/>
    <w:rsid w:val="005A4B11"/>
    <w:rsid w:val="005A6F09"/>
    <w:rsid w:val="005A7725"/>
    <w:rsid w:val="005B0039"/>
    <w:rsid w:val="005B0367"/>
    <w:rsid w:val="005B232C"/>
    <w:rsid w:val="005B7315"/>
    <w:rsid w:val="005C02CA"/>
    <w:rsid w:val="005C37A2"/>
    <w:rsid w:val="005C4F89"/>
    <w:rsid w:val="005C55EA"/>
    <w:rsid w:val="005C58E0"/>
    <w:rsid w:val="005C5B80"/>
    <w:rsid w:val="005C6B0B"/>
    <w:rsid w:val="005C6F55"/>
    <w:rsid w:val="005C748F"/>
    <w:rsid w:val="005D1993"/>
    <w:rsid w:val="005D3790"/>
    <w:rsid w:val="005D3CAD"/>
    <w:rsid w:val="005D647F"/>
    <w:rsid w:val="005D6A03"/>
    <w:rsid w:val="005D767E"/>
    <w:rsid w:val="005E01A1"/>
    <w:rsid w:val="005E04A1"/>
    <w:rsid w:val="005E0803"/>
    <w:rsid w:val="005E0F85"/>
    <w:rsid w:val="005E5041"/>
    <w:rsid w:val="005E573A"/>
    <w:rsid w:val="005E60D1"/>
    <w:rsid w:val="005E6657"/>
    <w:rsid w:val="005E66AA"/>
    <w:rsid w:val="005E6D06"/>
    <w:rsid w:val="005E7514"/>
    <w:rsid w:val="005F21A6"/>
    <w:rsid w:val="005F70ED"/>
    <w:rsid w:val="00604EE2"/>
    <w:rsid w:val="00605BA9"/>
    <w:rsid w:val="00607ECE"/>
    <w:rsid w:val="00610106"/>
    <w:rsid w:val="00610E4E"/>
    <w:rsid w:val="00611AAA"/>
    <w:rsid w:val="00611E86"/>
    <w:rsid w:val="0061329D"/>
    <w:rsid w:val="00615C84"/>
    <w:rsid w:val="00615E38"/>
    <w:rsid w:val="0061642E"/>
    <w:rsid w:val="00616465"/>
    <w:rsid w:val="00616D36"/>
    <w:rsid w:val="00617671"/>
    <w:rsid w:val="00623143"/>
    <w:rsid w:val="006237A3"/>
    <w:rsid w:val="00624647"/>
    <w:rsid w:val="00625F10"/>
    <w:rsid w:val="0062746B"/>
    <w:rsid w:val="00627A92"/>
    <w:rsid w:val="006305F5"/>
    <w:rsid w:val="006329D1"/>
    <w:rsid w:val="006335C7"/>
    <w:rsid w:val="00633845"/>
    <w:rsid w:val="00633F6A"/>
    <w:rsid w:val="00635F9C"/>
    <w:rsid w:val="00640DDD"/>
    <w:rsid w:val="00640F9A"/>
    <w:rsid w:val="0064144F"/>
    <w:rsid w:val="00642208"/>
    <w:rsid w:val="00644B45"/>
    <w:rsid w:val="00644B92"/>
    <w:rsid w:val="00644D65"/>
    <w:rsid w:val="00646944"/>
    <w:rsid w:val="00647A5C"/>
    <w:rsid w:val="00651704"/>
    <w:rsid w:val="00652532"/>
    <w:rsid w:val="00657EE4"/>
    <w:rsid w:val="00660614"/>
    <w:rsid w:val="00662115"/>
    <w:rsid w:val="006626BE"/>
    <w:rsid w:val="0066311B"/>
    <w:rsid w:val="00671FD2"/>
    <w:rsid w:val="0067324A"/>
    <w:rsid w:val="00676118"/>
    <w:rsid w:val="00676F9E"/>
    <w:rsid w:val="00677FBE"/>
    <w:rsid w:val="00680B07"/>
    <w:rsid w:val="00681513"/>
    <w:rsid w:val="00681675"/>
    <w:rsid w:val="0068293D"/>
    <w:rsid w:val="006843B8"/>
    <w:rsid w:val="00685560"/>
    <w:rsid w:val="00690CAF"/>
    <w:rsid w:val="00693647"/>
    <w:rsid w:val="0069516F"/>
    <w:rsid w:val="00697746"/>
    <w:rsid w:val="006A0950"/>
    <w:rsid w:val="006A342D"/>
    <w:rsid w:val="006A3C58"/>
    <w:rsid w:val="006A60F0"/>
    <w:rsid w:val="006A7CF9"/>
    <w:rsid w:val="006B0AF2"/>
    <w:rsid w:val="006B0F09"/>
    <w:rsid w:val="006B176B"/>
    <w:rsid w:val="006B2D85"/>
    <w:rsid w:val="006B3539"/>
    <w:rsid w:val="006B5633"/>
    <w:rsid w:val="006B6B27"/>
    <w:rsid w:val="006B7238"/>
    <w:rsid w:val="006C026C"/>
    <w:rsid w:val="006C1DEB"/>
    <w:rsid w:val="006C307E"/>
    <w:rsid w:val="006C3600"/>
    <w:rsid w:val="006C3628"/>
    <w:rsid w:val="006C3BAD"/>
    <w:rsid w:val="006C7235"/>
    <w:rsid w:val="006D09F5"/>
    <w:rsid w:val="006D0DE7"/>
    <w:rsid w:val="006D2018"/>
    <w:rsid w:val="006D2E17"/>
    <w:rsid w:val="006D3B23"/>
    <w:rsid w:val="006D3FD9"/>
    <w:rsid w:val="006D6229"/>
    <w:rsid w:val="006D698C"/>
    <w:rsid w:val="006E16EE"/>
    <w:rsid w:val="006E1AAF"/>
    <w:rsid w:val="006E5184"/>
    <w:rsid w:val="006F0388"/>
    <w:rsid w:val="006F7687"/>
    <w:rsid w:val="006F7830"/>
    <w:rsid w:val="007007FE"/>
    <w:rsid w:val="00702583"/>
    <w:rsid w:val="00703817"/>
    <w:rsid w:val="00703912"/>
    <w:rsid w:val="00703B2B"/>
    <w:rsid w:val="00703FD6"/>
    <w:rsid w:val="00703FED"/>
    <w:rsid w:val="00704058"/>
    <w:rsid w:val="00704516"/>
    <w:rsid w:val="00704EA8"/>
    <w:rsid w:val="00705C55"/>
    <w:rsid w:val="007108AD"/>
    <w:rsid w:val="007120F0"/>
    <w:rsid w:val="00713184"/>
    <w:rsid w:val="00714E02"/>
    <w:rsid w:val="007170A1"/>
    <w:rsid w:val="0072037A"/>
    <w:rsid w:val="00720E69"/>
    <w:rsid w:val="007218BB"/>
    <w:rsid w:val="00726F63"/>
    <w:rsid w:val="007275FE"/>
    <w:rsid w:val="007345BC"/>
    <w:rsid w:val="00735A7D"/>
    <w:rsid w:val="007364C6"/>
    <w:rsid w:val="00736802"/>
    <w:rsid w:val="00741212"/>
    <w:rsid w:val="00741B8B"/>
    <w:rsid w:val="007436CD"/>
    <w:rsid w:val="00744B2E"/>
    <w:rsid w:val="007456D7"/>
    <w:rsid w:val="00750E1F"/>
    <w:rsid w:val="0075175E"/>
    <w:rsid w:val="00751BB7"/>
    <w:rsid w:val="0075671A"/>
    <w:rsid w:val="00757855"/>
    <w:rsid w:val="007609ED"/>
    <w:rsid w:val="007678F4"/>
    <w:rsid w:val="00773179"/>
    <w:rsid w:val="00773F1C"/>
    <w:rsid w:val="00773F99"/>
    <w:rsid w:val="00774C7B"/>
    <w:rsid w:val="007754DA"/>
    <w:rsid w:val="00775B18"/>
    <w:rsid w:val="00776357"/>
    <w:rsid w:val="00777AA4"/>
    <w:rsid w:val="00780544"/>
    <w:rsid w:val="00780C06"/>
    <w:rsid w:val="0078342D"/>
    <w:rsid w:val="00785B30"/>
    <w:rsid w:val="00785B8A"/>
    <w:rsid w:val="00787186"/>
    <w:rsid w:val="00787852"/>
    <w:rsid w:val="007907BF"/>
    <w:rsid w:val="00791E14"/>
    <w:rsid w:val="00792613"/>
    <w:rsid w:val="0079369B"/>
    <w:rsid w:val="00793A38"/>
    <w:rsid w:val="00793E42"/>
    <w:rsid w:val="00793EDF"/>
    <w:rsid w:val="007963B5"/>
    <w:rsid w:val="0079671C"/>
    <w:rsid w:val="00796C5D"/>
    <w:rsid w:val="007A0235"/>
    <w:rsid w:val="007A0354"/>
    <w:rsid w:val="007A0E9B"/>
    <w:rsid w:val="007A2A9D"/>
    <w:rsid w:val="007A532B"/>
    <w:rsid w:val="007A549F"/>
    <w:rsid w:val="007A6570"/>
    <w:rsid w:val="007A7910"/>
    <w:rsid w:val="007B05B9"/>
    <w:rsid w:val="007B37BD"/>
    <w:rsid w:val="007B542E"/>
    <w:rsid w:val="007B71F9"/>
    <w:rsid w:val="007C3919"/>
    <w:rsid w:val="007C43A3"/>
    <w:rsid w:val="007C4AB7"/>
    <w:rsid w:val="007C7B1B"/>
    <w:rsid w:val="007D1638"/>
    <w:rsid w:val="007D245D"/>
    <w:rsid w:val="007D2B01"/>
    <w:rsid w:val="007D3F67"/>
    <w:rsid w:val="007D4861"/>
    <w:rsid w:val="007D5C6A"/>
    <w:rsid w:val="007D6DEF"/>
    <w:rsid w:val="007E0957"/>
    <w:rsid w:val="007E0D13"/>
    <w:rsid w:val="007E138D"/>
    <w:rsid w:val="007E1DA5"/>
    <w:rsid w:val="007E2D32"/>
    <w:rsid w:val="007E5839"/>
    <w:rsid w:val="007E6BD0"/>
    <w:rsid w:val="007F0465"/>
    <w:rsid w:val="007F0C79"/>
    <w:rsid w:val="007F163D"/>
    <w:rsid w:val="007F16F6"/>
    <w:rsid w:val="007F2814"/>
    <w:rsid w:val="007F34EA"/>
    <w:rsid w:val="007F57C3"/>
    <w:rsid w:val="007F5BDB"/>
    <w:rsid w:val="007F642F"/>
    <w:rsid w:val="007F7948"/>
    <w:rsid w:val="007F7A42"/>
    <w:rsid w:val="007F7EBC"/>
    <w:rsid w:val="00801A1B"/>
    <w:rsid w:val="00802C40"/>
    <w:rsid w:val="0080303A"/>
    <w:rsid w:val="00803D94"/>
    <w:rsid w:val="008046D9"/>
    <w:rsid w:val="00804A79"/>
    <w:rsid w:val="0080514E"/>
    <w:rsid w:val="0080534B"/>
    <w:rsid w:val="008056CA"/>
    <w:rsid w:val="008061AA"/>
    <w:rsid w:val="00806C7D"/>
    <w:rsid w:val="008074FC"/>
    <w:rsid w:val="00810A78"/>
    <w:rsid w:val="00810A9D"/>
    <w:rsid w:val="00811620"/>
    <w:rsid w:val="00812A4C"/>
    <w:rsid w:val="00812E18"/>
    <w:rsid w:val="0081311E"/>
    <w:rsid w:val="00814DA1"/>
    <w:rsid w:val="0081515B"/>
    <w:rsid w:val="0081595E"/>
    <w:rsid w:val="00816407"/>
    <w:rsid w:val="008167E5"/>
    <w:rsid w:val="00821103"/>
    <w:rsid w:val="00821FBE"/>
    <w:rsid w:val="00822BA5"/>
    <w:rsid w:val="008242A0"/>
    <w:rsid w:val="008258C5"/>
    <w:rsid w:val="00825D8C"/>
    <w:rsid w:val="00826D4D"/>
    <w:rsid w:val="00830A8F"/>
    <w:rsid w:val="00832DAD"/>
    <w:rsid w:val="0083527D"/>
    <w:rsid w:val="00835731"/>
    <w:rsid w:val="00837A4D"/>
    <w:rsid w:val="00840464"/>
    <w:rsid w:val="00843DAE"/>
    <w:rsid w:val="00846B99"/>
    <w:rsid w:val="008474B3"/>
    <w:rsid w:val="0085003E"/>
    <w:rsid w:val="008504E9"/>
    <w:rsid w:val="00850951"/>
    <w:rsid w:val="00850A72"/>
    <w:rsid w:val="008515AD"/>
    <w:rsid w:val="008523AF"/>
    <w:rsid w:val="008527AB"/>
    <w:rsid w:val="00852C4B"/>
    <w:rsid w:val="008533AE"/>
    <w:rsid w:val="008541F5"/>
    <w:rsid w:val="00854361"/>
    <w:rsid w:val="00857A24"/>
    <w:rsid w:val="00857AB8"/>
    <w:rsid w:val="00865943"/>
    <w:rsid w:val="008666C7"/>
    <w:rsid w:val="00866C56"/>
    <w:rsid w:val="008671B1"/>
    <w:rsid w:val="00870877"/>
    <w:rsid w:val="008743D0"/>
    <w:rsid w:val="00876AA2"/>
    <w:rsid w:val="00877E6B"/>
    <w:rsid w:val="00880C37"/>
    <w:rsid w:val="008838A9"/>
    <w:rsid w:val="00883BA0"/>
    <w:rsid w:val="00884F3F"/>
    <w:rsid w:val="0088544D"/>
    <w:rsid w:val="00892869"/>
    <w:rsid w:val="00892980"/>
    <w:rsid w:val="00893C12"/>
    <w:rsid w:val="008A02F8"/>
    <w:rsid w:val="008A36D6"/>
    <w:rsid w:val="008A6CE0"/>
    <w:rsid w:val="008B63EE"/>
    <w:rsid w:val="008B7088"/>
    <w:rsid w:val="008B76DE"/>
    <w:rsid w:val="008B79CC"/>
    <w:rsid w:val="008C428B"/>
    <w:rsid w:val="008C5229"/>
    <w:rsid w:val="008D112E"/>
    <w:rsid w:val="008D2EB4"/>
    <w:rsid w:val="008D433C"/>
    <w:rsid w:val="008D4F8F"/>
    <w:rsid w:val="008E0F2D"/>
    <w:rsid w:val="008E0F8D"/>
    <w:rsid w:val="008E4095"/>
    <w:rsid w:val="008E7830"/>
    <w:rsid w:val="008E79DB"/>
    <w:rsid w:val="008E7A4F"/>
    <w:rsid w:val="008F12CA"/>
    <w:rsid w:val="008F2DF9"/>
    <w:rsid w:val="008F4315"/>
    <w:rsid w:val="008F45B9"/>
    <w:rsid w:val="008F47D0"/>
    <w:rsid w:val="00900844"/>
    <w:rsid w:val="00901028"/>
    <w:rsid w:val="009053BF"/>
    <w:rsid w:val="00907C4E"/>
    <w:rsid w:val="00907FC0"/>
    <w:rsid w:val="0091047F"/>
    <w:rsid w:val="009105AE"/>
    <w:rsid w:val="00910B9D"/>
    <w:rsid w:val="00911282"/>
    <w:rsid w:val="009115A4"/>
    <w:rsid w:val="00914AF3"/>
    <w:rsid w:val="0091641F"/>
    <w:rsid w:val="0092077E"/>
    <w:rsid w:val="00920C02"/>
    <w:rsid w:val="00921E5C"/>
    <w:rsid w:val="00922361"/>
    <w:rsid w:val="009255D9"/>
    <w:rsid w:val="009300C2"/>
    <w:rsid w:val="0093079E"/>
    <w:rsid w:val="009326E5"/>
    <w:rsid w:val="009377C6"/>
    <w:rsid w:val="0094078A"/>
    <w:rsid w:val="009464FA"/>
    <w:rsid w:val="009523C1"/>
    <w:rsid w:val="00953A2E"/>
    <w:rsid w:val="0095540C"/>
    <w:rsid w:val="009555FF"/>
    <w:rsid w:val="009561A8"/>
    <w:rsid w:val="00956CA7"/>
    <w:rsid w:val="009573CC"/>
    <w:rsid w:val="0096304F"/>
    <w:rsid w:val="0096529D"/>
    <w:rsid w:val="0096543D"/>
    <w:rsid w:val="00965C96"/>
    <w:rsid w:val="009670CE"/>
    <w:rsid w:val="00967B77"/>
    <w:rsid w:val="0097001E"/>
    <w:rsid w:val="00972053"/>
    <w:rsid w:val="00975117"/>
    <w:rsid w:val="009763AB"/>
    <w:rsid w:val="00976402"/>
    <w:rsid w:val="00976C50"/>
    <w:rsid w:val="00977907"/>
    <w:rsid w:val="009801E4"/>
    <w:rsid w:val="009851DA"/>
    <w:rsid w:val="00985937"/>
    <w:rsid w:val="00987645"/>
    <w:rsid w:val="00987AA7"/>
    <w:rsid w:val="009902D3"/>
    <w:rsid w:val="00992587"/>
    <w:rsid w:val="00993F26"/>
    <w:rsid w:val="0099437D"/>
    <w:rsid w:val="0099589B"/>
    <w:rsid w:val="009A200B"/>
    <w:rsid w:val="009A2CED"/>
    <w:rsid w:val="009A324A"/>
    <w:rsid w:val="009A69B1"/>
    <w:rsid w:val="009A6AB1"/>
    <w:rsid w:val="009A6AC6"/>
    <w:rsid w:val="009A7A7A"/>
    <w:rsid w:val="009B2F3D"/>
    <w:rsid w:val="009B477D"/>
    <w:rsid w:val="009B4A43"/>
    <w:rsid w:val="009B6973"/>
    <w:rsid w:val="009B7A1F"/>
    <w:rsid w:val="009C3892"/>
    <w:rsid w:val="009C65FD"/>
    <w:rsid w:val="009C68F0"/>
    <w:rsid w:val="009C6C0B"/>
    <w:rsid w:val="009D027E"/>
    <w:rsid w:val="009D0F5E"/>
    <w:rsid w:val="009D18FF"/>
    <w:rsid w:val="009D30D5"/>
    <w:rsid w:val="009D3451"/>
    <w:rsid w:val="009D4EC0"/>
    <w:rsid w:val="009D65EB"/>
    <w:rsid w:val="009E0C20"/>
    <w:rsid w:val="009E2803"/>
    <w:rsid w:val="009E459C"/>
    <w:rsid w:val="009E6319"/>
    <w:rsid w:val="009E64CE"/>
    <w:rsid w:val="009F20A8"/>
    <w:rsid w:val="009F7697"/>
    <w:rsid w:val="009F7CEB"/>
    <w:rsid w:val="00A005A9"/>
    <w:rsid w:val="00A005DB"/>
    <w:rsid w:val="00A00CBE"/>
    <w:rsid w:val="00A025CF"/>
    <w:rsid w:val="00A0608B"/>
    <w:rsid w:val="00A06912"/>
    <w:rsid w:val="00A07D0F"/>
    <w:rsid w:val="00A10BE3"/>
    <w:rsid w:val="00A12155"/>
    <w:rsid w:val="00A162A9"/>
    <w:rsid w:val="00A20201"/>
    <w:rsid w:val="00A20245"/>
    <w:rsid w:val="00A21B45"/>
    <w:rsid w:val="00A21F9A"/>
    <w:rsid w:val="00A23774"/>
    <w:rsid w:val="00A242F6"/>
    <w:rsid w:val="00A2531A"/>
    <w:rsid w:val="00A2656A"/>
    <w:rsid w:val="00A26746"/>
    <w:rsid w:val="00A26D2A"/>
    <w:rsid w:val="00A2795A"/>
    <w:rsid w:val="00A27F79"/>
    <w:rsid w:val="00A30C5E"/>
    <w:rsid w:val="00A30FA3"/>
    <w:rsid w:val="00A31E58"/>
    <w:rsid w:val="00A32EE3"/>
    <w:rsid w:val="00A36658"/>
    <w:rsid w:val="00A37D11"/>
    <w:rsid w:val="00A37FBD"/>
    <w:rsid w:val="00A4165E"/>
    <w:rsid w:val="00A42FAD"/>
    <w:rsid w:val="00A475C5"/>
    <w:rsid w:val="00A502C9"/>
    <w:rsid w:val="00A50A00"/>
    <w:rsid w:val="00A62FD5"/>
    <w:rsid w:val="00A65903"/>
    <w:rsid w:val="00A65BCD"/>
    <w:rsid w:val="00A66F00"/>
    <w:rsid w:val="00A67943"/>
    <w:rsid w:val="00A71571"/>
    <w:rsid w:val="00A719E1"/>
    <w:rsid w:val="00A73439"/>
    <w:rsid w:val="00A7360D"/>
    <w:rsid w:val="00A74B19"/>
    <w:rsid w:val="00A753C0"/>
    <w:rsid w:val="00A80202"/>
    <w:rsid w:val="00A81E0F"/>
    <w:rsid w:val="00A8667A"/>
    <w:rsid w:val="00A86B03"/>
    <w:rsid w:val="00A87826"/>
    <w:rsid w:val="00A91F0B"/>
    <w:rsid w:val="00A92040"/>
    <w:rsid w:val="00A932CE"/>
    <w:rsid w:val="00A94D25"/>
    <w:rsid w:val="00A95506"/>
    <w:rsid w:val="00A96BE3"/>
    <w:rsid w:val="00A97F3B"/>
    <w:rsid w:val="00AA1DFD"/>
    <w:rsid w:val="00AA345D"/>
    <w:rsid w:val="00AA3692"/>
    <w:rsid w:val="00AA65D9"/>
    <w:rsid w:val="00AB0E47"/>
    <w:rsid w:val="00AB2EC4"/>
    <w:rsid w:val="00AB4209"/>
    <w:rsid w:val="00AB65F8"/>
    <w:rsid w:val="00AB7BEE"/>
    <w:rsid w:val="00AB7D54"/>
    <w:rsid w:val="00AC05AC"/>
    <w:rsid w:val="00AC1DDE"/>
    <w:rsid w:val="00AC2DB1"/>
    <w:rsid w:val="00AC3CC1"/>
    <w:rsid w:val="00AC43D9"/>
    <w:rsid w:val="00AC79E5"/>
    <w:rsid w:val="00AD07DE"/>
    <w:rsid w:val="00AD63E6"/>
    <w:rsid w:val="00AE03CE"/>
    <w:rsid w:val="00AE39F4"/>
    <w:rsid w:val="00AE55FA"/>
    <w:rsid w:val="00AE5E41"/>
    <w:rsid w:val="00AF074A"/>
    <w:rsid w:val="00AF0888"/>
    <w:rsid w:val="00AF2239"/>
    <w:rsid w:val="00AF5BE6"/>
    <w:rsid w:val="00AF6107"/>
    <w:rsid w:val="00AF7C35"/>
    <w:rsid w:val="00B00ABF"/>
    <w:rsid w:val="00B040EB"/>
    <w:rsid w:val="00B051D2"/>
    <w:rsid w:val="00B0670A"/>
    <w:rsid w:val="00B11EB5"/>
    <w:rsid w:val="00B127D1"/>
    <w:rsid w:val="00B12DC0"/>
    <w:rsid w:val="00B13FD3"/>
    <w:rsid w:val="00B14029"/>
    <w:rsid w:val="00B140B5"/>
    <w:rsid w:val="00B20117"/>
    <w:rsid w:val="00B20E57"/>
    <w:rsid w:val="00B2185E"/>
    <w:rsid w:val="00B22060"/>
    <w:rsid w:val="00B22F00"/>
    <w:rsid w:val="00B23766"/>
    <w:rsid w:val="00B2465F"/>
    <w:rsid w:val="00B24BBA"/>
    <w:rsid w:val="00B26304"/>
    <w:rsid w:val="00B277FC"/>
    <w:rsid w:val="00B306B2"/>
    <w:rsid w:val="00B317BF"/>
    <w:rsid w:val="00B31974"/>
    <w:rsid w:val="00B319A4"/>
    <w:rsid w:val="00B34EDD"/>
    <w:rsid w:val="00B35E06"/>
    <w:rsid w:val="00B410AA"/>
    <w:rsid w:val="00B4396A"/>
    <w:rsid w:val="00B44244"/>
    <w:rsid w:val="00B46C08"/>
    <w:rsid w:val="00B47777"/>
    <w:rsid w:val="00B47D57"/>
    <w:rsid w:val="00B50A2A"/>
    <w:rsid w:val="00B51D39"/>
    <w:rsid w:val="00B6048A"/>
    <w:rsid w:val="00B63479"/>
    <w:rsid w:val="00B6592B"/>
    <w:rsid w:val="00B673E1"/>
    <w:rsid w:val="00B67F05"/>
    <w:rsid w:val="00B72ECE"/>
    <w:rsid w:val="00B74C85"/>
    <w:rsid w:val="00B77875"/>
    <w:rsid w:val="00B80F30"/>
    <w:rsid w:val="00B810D2"/>
    <w:rsid w:val="00B826AB"/>
    <w:rsid w:val="00B83A05"/>
    <w:rsid w:val="00B83E16"/>
    <w:rsid w:val="00B9060A"/>
    <w:rsid w:val="00B97281"/>
    <w:rsid w:val="00BA16E8"/>
    <w:rsid w:val="00BA29CD"/>
    <w:rsid w:val="00BA684A"/>
    <w:rsid w:val="00BB05C0"/>
    <w:rsid w:val="00BB4605"/>
    <w:rsid w:val="00BB4FE7"/>
    <w:rsid w:val="00BB7F1A"/>
    <w:rsid w:val="00BC0097"/>
    <w:rsid w:val="00BC19F0"/>
    <w:rsid w:val="00BC1EC8"/>
    <w:rsid w:val="00BC24BC"/>
    <w:rsid w:val="00BC61BA"/>
    <w:rsid w:val="00BC6693"/>
    <w:rsid w:val="00BC6D7B"/>
    <w:rsid w:val="00BD0664"/>
    <w:rsid w:val="00BD2A58"/>
    <w:rsid w:val="00BD421B"/>
    <w:rsid w:val="00BD4696"/>
    <w:rsid w:val="00BD7744"/>
    <w:rsid w:val="00BE04E3"/>
    <w:rsid w:val="00BE4B26"/>
    <w:rsid w:val="00BE6BDF"/>
    <w:rsid w:val="00BE7267"/>
    <w:rsid w:val="00BE7371"/>
    <w:rsid w:val="00BF04EF"/>
    <w:rsid w:val="00BF7601"/>
    <w:rsid w:val="00C00118"/>
    <w:rsid w:val="00C006F1"/>
    <w:rsid w:val="00C0077D"/>
    <w:rsid w:val="00C00BC2"/>
    <w:rsid w:val="00C038D2"/>
    <w:rsid w:val="00C05CC3"/>
    <w:rsid w:val="00C062FD"/>
    <w:rsid w:val="00C102B9"/>
    <w:rsid w:val="00C12D10"/>
    <w:rsid w:val="00C16B45"/>
    <w:rsid w:val="00C17296"/>
    <w:rsid w:val="00C17F4A"/>
    <w:rsid w:val="00C17F67"/>
    <w:rsid w:val="00C203C3"/>
    <w:rsid w:val="00C206E1"/>
    <w:rsid w:val="00C210C0"/>
    <w:rsid w:val="00C2175C"/>
    <w:rsid w:val="00C219A8"/>
    <w:rsid w:val="00C228C5"/>
    <w:rsid w:val="00C237D9"/>
    <w:rsid w:val="00C242E6"/>
    <w:rsid w:val="00C24613"/>
    <w:rsid w:val="00C27D05"/>
    <w:rsid w:val="00C27E99"/>
    <w:rsid w:val="00C30493"/>
    <w:rsid w:val="00C3136C"/>
    <w:rsid w:val="00C31398"/>
    <w:rsid w:val="00C31E2A"/>
    <w:rsid w:val="00C33798"/>
    <w:rsid w:val="00C37082"/>
    <w:rsid w:val="00C37995"/>
    <w:rsid w:val="00C40761"/>
    <w:rsid w:val="00C42357"/>
    <w:rsid w:val="00C436B2"/>
    <w:rsid w:val="00C44125"/>
    <w:rsid w:val="00C45D9B"/>
    <w:rsid w:val="00C46A48"/>
    <w:rsid w:val="00C53542"/>
    <w:rsid w:val="00C53B03"/>
    <w:rsid w:val="00C54A39"/>
    <w:rsid w:val="00C55DD1"/>
    <w:rsid w:val="00C60139"/>
    <w:rsid w:val="00C606FA"/>
    <w:rsid w:val="00C61B77"/>
    <w:rsid w:val="00C65611"/>
    <w:rsid w:val="00C70283"/>
    <w:rsid w:val="00C71753"/>
    <w:rsid w:val="00C75C32"/>
    <w:rsid w:val="00C809E0"/>
    <w:rsid w:val="00C82FB7"/>
    <w:rsid w:val="00C869A7"/>
    <w:rsid w:val="00C8757A"/>
    <w:rsid w:val="00C87FD7"/>
    <w:rsid w:val="00C908FE"/>
    <w:rsid w:val="00C930BB"/>
    <w:rsid w:val="00C9686F"/>
    <w:rsid w:val="00CA1EC5"/>
    <w:rsid w:val="00CA28D3"/>
    <w:rsid w:val="00CA6B18"/>
    <w:rsid w:val="00CA75A2"/>
    <w:rsid w:val="00CB52BF"/>
    <w:rsid w:val="00CB62D0"/>
    <w:rsid w:val="00CC10D9"/>
    <w:rsid w:val="00CC2E88"/>
    <w:rsid w:val="00CC2EEE"/>
    <w:rsid w:val="00CC4AFD"/>
    <w:rsid w:val="00CC4FCC"/>
    <w:rsid w:val="00CC51AD"/>
    <w:rsid w:val="00CC74C5"/>
    <w:rsid w:val="00CD2A2C"/>
    <w:rsid w:val="00CD5F94"/>
    <w:rsid w:val="00CE0EB5"/>
    <w:rsid w:val="00CE1761"/>
    <w:rsid w:val="00CE2BBC"/>
    <w:rsid w:val="00CE2CCA"/>
    <w:rsid w:val="00CE349E"/>
    <w:rsid w:val="00CE3B87"/>
    <w:rsid w:val="00CE3BCF"/>
    <w:rsid w:val="00CE40DE"/>
    <w:rsid w:val="00CE49DB"/>
    <w:rsid w:val="00CE4B3C"/>
    <w:rsid w:val="00CE4BAB"/>
    <w:rsid w:val="00CF2AA8"/>
    <w:rsid w:val="00CF3CD4"/>
    <w:rsid w:val="00CF51F4"/>
    <w:rsid w:val="00D02EF3"/>
    <w:rsid w:val="00D02F05"/>
    <w:rsid w:val="00D04013"/>
    <w:rsid w:val="00D051AC"/>
    <w:rsid w:val="00D06659"/>
    <w:rsid w:val="00D071C1"/>
    <w:rsid w:val="00D10BB5"/>
    <w:rsid w:val="00D121B2"/>
    <w:rsid w:val="00D12D53"/>
    <w:rsid w:val="00D135C3"/>
    <w:rsid w:val="00D13795"/>
    <w:rsid w:val="00D15054"/>
    <w:rsid w:val="00D15342"/>
    <w:rsid w:val="00D159A1"/>
    <w:rsid w:val="00D15A69"/>
    <w:rsid w:val="00D16E0A"/>
    <w:rsid w:val="00D20067"/>
    <w:rsid w:val="00D20720"/>
    <w:rsid w:val="00D24E9F"/>
    <w:rsid w:val="00D24FEE"/>
    <w:rsid w:val="00D27BF4"/>
    <w:rsid w:val="00D308F1"/>
    <w:rsid w:val="00D3321D"/>
    <w:rsid w:val="00D33DC7"/>
    <w:rsid w:val="00D34E4A"/>
    <w:rsid w:val="00D4279A"/>
    <w:rsid w:val="00D435C5"/>
    <w:rsid w:val="00D46001"/>
    <w:rsid w:val="00D50373"/>
    <w:rsid w:val="00D54D46"/>
    <w:rsid w:val="00D55B6D"/>
    <w:rsid w:val="00D560AF"/>
    <w:rsid w:val="00D57C01"/>
    <w:rsid w:val="00D57FB7"/>
    <w:rsid w:val="00D60818"/>
    <w:rsid w:val="00D610FE"/>
    <w:rsid w:val="00D61346"/>
    <w:rsid w:val="00D61D99"/>
    <w:rsid w:val="00D62B9B"/>
    <w:rsid w:val="00D634C4"/>
    <w:rsid w:val="00D6379D"/>
    <w:rsid w:val="00D64A7E"/>
    <w:rsid w:val="00D65C0E"/>
    <w:rsid w:val="00D667E5"/>
    <w:rsid w:val="00D667FD"/>
    <w:rsid w:val="00D670DB"/>
    <w:rsid w:val="00D67A64"/>
    <w:rsid w:val="00D67E77"/>
    <w:rsid w:val="00D7051D"/>
    <w:rsid w:val="00D705F9"/>
    <w:rsid w:val="00D70A4F"/>
    <w:rsid w:val="00D74075"/>
    <w:rsid w:val="00D7540D"/>
    <w:rsid w:val="00D758B0"/>
    <w:rsid w:val="00D762DD"/>
    <w:rsid w:val="00D766C9"/>
    <w:rsid w:val="00D81F96"/>
    <w:rsid w:val="00D85A03"/>
    <w:rsid w:val="00D87D55"/>
    <w:rsid w:val="00D90998"/>
    <w:rsid w:val="00D91AA5"/>
    <w:rsid w:val="00D91AFB"/>
    <w:rsid w:val="00D92428"/>
    <w:rsid w:val="00D9275D"/>
    <w:rsid w:val="00D93AA8"/>
    <w:rsid w:val="00D94557"/>
    <w:rsid w:val="00D94BDD"/>
    <w:rsid w:val="00D952C9"/>
    <w:rsid w:val="00D97F79"/>
    <w:rsid w:val="00DA1E50"/>
    <w:rsid w:val="00DA3264"/>
    <w:rsid w:val="00DA4ABD"/>
    <w:rsid w:val="00DA4B7A"/>
    <w:rsid w:val="00DA4FEF"/>
    <w:rsid w:val="00DA5163"/>
    <w:rsid w:val="00DA630D"/>
    <w:rsid w:val="00DA6D54"/>
    <w:rsid w:val="00DB1B41"/>
    <w:rsid w:val="00DB38EF"/>
    <w:rsid w:val="00DB5475"/>
    <w:rsid w:val="00DB65CB"/>
    <w:rsid w:val="00DC339C"/>
    <w:rsid w:val="00DC3C93"/>
    <w:rsid w:val="00DC42A7"/>
    <w:rsid w:val="00DC6B6D"/>
    <w:rsid w:val="00DC6D82"/>
    <w:rsid w:val="00DC7267"/>
    <w:rsid w:val="00DC7D0B"/>
    <w:rsid w:val="00DD050D"/>
    <w:rsid w:val="00DD35FE"/>
    <w:rsid w:val="00DD4267"/>
    <w:rsid w:val="00DD47A2"/>
    <w:rsid w:val="00DD492B"/>
    <w:rsid w:val="00DD4C75"/>
    <w:rsid w:val="00DD5CEE"/>
    <w:rsid w:val="00DE38C8"/>
    <w:rsid w:val="00DE5F3C"/>
    <w:rsid w:val="00DE66CD"/>
    <w:rsid w:val="00DE7FFD"/>
    <w:rsid w:val="00DF312E"/>
    <w:rsid w:val="00DF5839"/>
    <w:rsid w:val="00DF6807"/>
    <w:rsid w:val="00DF68F5"/>
    <w:rsid w:val="00DF734A"/>
    <w:rsid w:val="00E01D6C"/>
    <w:rsid w:val="00E03943"/>
    <w:rsid w:val="00E03B56"/>
    <w:rsid w:val="00E047AD"/>
    <w:rsid w:val="00E04AA5"/>
    <w:rsid w:val="00E04E18"/>
    <w:rsid w:val="00E0515E"/>
    <w:rsid w:val="00E054A1"/>
    <w:rsid w:val="00E066A6"/>
    <w:rsid w:val="00E10831"/>
    <w:rsid w:val="00E108BA"/>
    <w:rsid w:val="00E11AF8"/>
    <w:rsid w:val="00E1292E"/>
    <w:rsid w:val="00E140A4"/>
    <w:rsid w:val="00E14264"/>
    <w:rsid w:val="00E1467F"/>
    <w:rsid w:val="00E14BBC"/>
    <w:rsid w:val="00E151FD"/>
    <w:rsid w:val="00E2297F"/>
    <w:rsid w:val="00E230B5"/>
    <w:rsid w:val="00E23B64"/>
    <w:rsid w:val="00E2448B"/>
    <w:rsid w:val="00E326F3"/>
    <w:rsid w:val="00E32B02"/>
    <w:rsid w:val="00E34DD3"/>
    <w:rsid w:val="00E37299"/>
    <w:rsid w:val="00E43311"/>
    <w:rsid w:val="00E45472"/>
    <w:rsid w:val="00E517C1"/>
    <w:rsid w:val="00E51AB5"/>
    <w:rsid w:val="00E54683"/>
    <w:rsid w:val="00E57AB7"/>
    <w:rsid w:val="00E61EB0"/>
    <w:rsid w:val="00E6248A"/>
    <w:rsid w:val="00E63D39"/>
    <w:rsid w:val="00E63F68"/>
    <w:rsid w:val="00E6590F"/>
    <w:rsid w:val="00E661B5"/>
    <w:rsid w:val="00E66C99"/>
    <w:rsid w:val="00E67B91"/>
    <w:rsid w:val="00E70EC8"/>
    <w:rsid w:val="00E712E0"/>
    <w:rsid w:val="00E72D5D"/>
    <w:rsid w:val="00E76668"/>
    <w:rsid w:val="00E773B3"/>
    <w:rsid w:val="00E77F8A"/>
    <w:rsid w:val="00E81403"/>
    <w:rsid w:val="00E82317"/>
    <w:rsid w:val="00E838C1"/>
    <w:rsid w:val="00E83FE6"/>
    <w:rsid w:val="00E84217"/>
    <w:rsid w:val="00E84B1A"/>
    <w:rsid w:val="00E857F8"/>
    <w:rsid w:val="00E87F03"/>
    <w:rsid w:val="00E90446"/>
    <w:rsid w:val="00E90576"/>
    <w:rsid w:val="00E92915"/>
    <w:rsid w:val="00E92EAB"/>
    <w:rsid w:val="00E93562"/>
    <w:rsid w:val="00E94DB6"/>
    <w:rsid w:val="00E95029"/>
    <w:rsid w:val="00E95569"/>
    <w:rsid w:val="00EA0BEF"/>
    <w:rsid w:val="00EA0F39"/>
    <w:rsid w:val="00EA218C"/>
    <w:rsid w:val="00EA2A5D"/>
    <w:rsid w:val="00EA2E98"/>
    <w:rsid w:val="00EA6814"/>
    <w:rsid w:val="00EA7948"/>
    <w:rsid w:val="00EB26A7"/>
    <w:rsid w:val="00EB32E5"/>
    <w:rsid w:val="00EB4153"/>
    <w:rsid w:val="00EC3C4F"/>
    <w:rsid w:val="00ED4C39"/>
    <w:rsid w:val="00EE0B22"/>
    <w:rsid w:val="00EE54CE"/>
    <w:rsid w:val="00EE6964"/>
    <w:rsid w:val="00EF1904"/>
    <w:rsid w:val="00EF20CA"/>
    <w:rsid w:val="00EF34A9"/>
    <w:rsid w:val="00EF428F"/>
    <w:rsid w:val="00EF5D40"/>
    <w:rsid w:val="00F01292"/>
    <w:rsid w:val="00F02141"/>
    <w:rsid w:val="00F0303C"/>
    <w:rsid w:val="00F034C2"/>
    <w:rsid w:val="00F0579B"/>
    <w:rsid w:val="00F112C4"/>
    <w:rsid w:val="00F153B3"/>
    <w:rsid w:val="00F211C1"/>
    <w:rsid w:val="00F23C16"/>
    <w:rsid w:val="00F246B9"/>
    <w:rsid w:val="00F250BF"/>
    <w:rsid w:val="00F255CD"/>
    <w:rsid w:val="00F27A1C"/>
    <w:rsid w:val="00F30162"/>
    <w:rsid w:val="00F33677"/>
    <w:rsid w:val="00F343E1"/>
    <w:rsid w:val="00F37383"/>
    <w:rsid w:val="00F37690"/>
    <w:rsid w:val="00F402C8"/>
    <w:rsid w:val="00F434AC"/>
    <w:rsid w:val="00F43BEB"/>
    <w:rsid w:val="00F44298"/>
    <w:rsid w:val="00F45845"/>
    <w:rsid w:val="00F46C53"/>
    <w:rsid w:val="00F50272"/>
    <w:rsid w:val="00F506EC"/>
    <w:rsid w:val="00F50830"/>
    <w:rsid w:val="00F5263F"/>
    <w:rsid w:val="00F5340A"/>
    <w:rsid w:val="00F53973"/>
    <w:rsid w:val="00F53F6F"/>
    <w:rsid w:val="00F554C8"/>
    <w:rsid w:val="00F55788"/>
    <w:rsid w:val="00F57DCC"/>
    <w:rsid w:val="00F605B4"/>
    <w:rsid w:val="00F62E72"/>
    <w:rsid w:val="00F62FD6"/>
    <w:rsid w:val="00F63EA4"/>
    <w:rsid w:val="00F642F3"/>
    <w:rsid w:val="00F65642"/>
    <w:rsid w:val="00F716B7"/>
    <w:rsid w:val="00F73A36"/>
    <w:rsid w:val="00F73F5A"/>
    <w:rsid w:val="00F74084"/>
    <w:rsid w:val="00F80419"/>
    <w:rsid w:val="00F80CAB"/>
    <w:rsid w:val="00F812B4"/>
    <w:rsid w:val="00F816FE"/>
    <w:rsid w:val="00F819A1"/>
    <w:rsid w:val="00F81DAA"/>
    <w:rsid w:val="00F83984"/>
    <w:rsid w:val="00F83C1E"/>
    <w:rsid w:val="00F85EB4"/>
    <w:rsid w:val="00F966E1"/>
    <w:rsid w:val="00F97D89"/>
    <w:rsid w:val="00FA158E"/>
    <w:rsid w:val="00FA199D"/>
    <w:rsid w:val="00FA2CEC"/>
    <w:rsid w:val="00FA3300"/>
    <w:rsid w:val="00FA4BCD"/>
    <w:rsid w:val="00FA5320"/>
    <w:rsid w:val="00FB2B5C"/>
    <w:rsid w:val="00FB3BA1"/>
    <w:rsid w:val="00FB572A"/>
    <w:rsid w:val="00FB5E50"/>
    <w:rsid w:val="00FB5E72"/>
    <w:rsid w:val="00FB6EF3"/>
    <w:rsid w:val="00FB795A"/>
    <w:rsid w:val="00FB79C7"/>
    <w:rsid w:val="00FC273C"/>
    <w:rsid w:val="00FC5FD5"/>
    <w:rsid w:val="00FC6EB2"/>
    <w:rsid w:val="00FC752B"/>
    <w:rsid w:val="00FC7F35"/>
    <w:rsid w:val="00FD2B62"/>
    <w:rsid w:val="00FD3DE5"/>
    <w:rsid w:val="00FD4F5A"/>
    <w:rsid w:val="00FE23AE"/>
    <w:rsid w:val="00FE2E96"/>
    <w:rsid w:val="00FE3AEA"/>
    <w:rsid w:val="00FE65D4"/>
    <w:rsid w:val="00FE6D57"/>
    <w:rsid w:val="00FF08DA"/>
    <w:rsid w:val="00FF0E75"/>
    <w:rsid w:val="00FF12AE"/>
    <w:rsid w:val="00FF1A59"/>
    <w:rsid w:val="00FF4E27"/>
    <w:rsid w:val="00FF4E54"/>
    <w:rsid w:val="00FF77B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3" w:uiPriority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09A1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550CA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0CA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0CA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935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550CA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50CA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50CA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4A4692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4E01E6"/>
    <w:pPr>
      <w:tabs>
        <w:tab w:val="right" w:leader="dot" w:pos="9345"/>
      </w:tabs>
      <w:spacing w:after="100"/>
      <w:jc w:val="center"/>
    </w:pPr>
    <w:rPr>
      <w:color w:val="1F497D" w:themeColor="text2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1E320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E320D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E4B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E4BAB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ode-keyword">
    <w:name w:val="code-keyword"/>
    <w:basedOn w:val="DefaultParagraphFont"/>
    <w:rsid w:val="00CE4BAB"/>
  </w:style>
  <w:style w:type="character" w:customStyle="1" w:styleId="code-object">
    <w:name w:val="code-object"/>
    <w:basedOn w:val="DefaultParagraphFont"/>
    <w:rsid w:val="00CE4BAB"/>
  </w:style>
  <w:style w:type="character" w:customStyle="1" w:styleId="code-quote">
    <w:name w:val="code-quote"/>
    <w:basedOn w:val="DefaultParagraphFont"/>
    <w:rsid w:val="00CE4BAB"/>
  </w:style>
  <w:style w:type="character" w:customStyle="1" w:styleId="code-tag">
    <w:name w:val="code-tag"/>
    <w:basedOn w:val="DefaultParagraphFont"/>
    <w:rsid w:val="00CE4BAB"/>
  </w:style>
  <w:style w:type="paragraph" w:styleId="TOC3">
    <w:name w:val="toc 3"/>
    <w:basedOn w:val="Normal"/>
    <w:next w:val="Normal"/>
    <w:autoRedefine/>
    <w:uiPriority w:val="39"/>
    <w:unhideWhenUsed/>
    <w:rsid w:val="009B2F3D"/>
    <w:pPr>
      <w:spacing w:after="100"/>
      <w:ind w:left="440"/>
    </w:pPr>
  </w:style>
  <w:style w:type="paragraph" w:styleId="Quote">
    <w:name w:val="Quote"/>
    <w:basedOn w:val="Normal"/>
    <w:next w:val="Normal"/>
    <w:link w:val="QuoteChar"/>
    <w:uiPriority w:val="29"/>
    <w:qFormat/>
    <w:rsid w:val="003F563F"/>
    <w:pPr>
      <w:spacing w:after="0"/>
    </w:pPr>
    <w:rPr>
      <w:iCs/>
      <w:color w:val="1F497D" w:themeColor="text2"/>
    </w:rPr>
  </w:style>
  <w:style w:type="character" w:customStyle="1" w:styleId="QuoteChar">
    <w:name w:val="Quote Char"/>
    <w:basedOn w:val="DefaultParagraphFont"/>
    <w:link w:val="Quote"/>
    <w:uiPriority w:val="29"/>
    <w:rsid w:val="003F563F"/>
    <w:rPr>
      <w:iCs/>
      <w:color w:val="1F497D" w:themeColor="text2"/>
    </w:rPr>
  </w:style>
  <w:style w:type="character" w:styleId="CommentReference">
    <w:name w:val="annotation reference"/>
    <w:basedOn w:val="DefaultParagraphFont"/>
    <w:uiPriority w:val="99"/>
    <w:semiHidden/>
    <w:unhideWhenUsed/>
    <w:rsid w:val="003C613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C613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C613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C61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C613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61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613F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D87D55"/>
    <w:rPr>
      <w:i/>
      <w:iCs/>
    </w:rPr>
  </w:style>
  <w:style w:type="paragraph" w:styleId="NoSpacing">
    <w:name w:val="No Spacing"/>
    <w:uiPriority w:val="1"/>
    <w:qFormat/>
    <w:rsid w:val="002165CB"/>
    <w:pPr>
      <w:spacing w:after="0" w:line="240" w:lineRule="auto"/>
      <w:jc w:val="both"/>
    </w:pPr>
  </w:style>
  <w:style w:type="table" w:styleId="TableGrid">
    <w:name w:val="Table Grid"/>
    <w:basedOn w:val="TableNormal"/>
    <w:uiPriority w:val="59"/>
    <w:rsid w:val="00DE38C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840464"/>
    <w:pPr>
      <w:spacing w:after="300" w:line="240" w:lineRule="auto"/>
      <w:contextualSpacing/>
    </w:pPr>
    <w:rPr>
      <w:rFonts w:asciiTheme="majorHAnsi" w:eastAsiaTheme="majorEastAsia" w:hAnsiTheme="majorHAnsi" w:cstheme="majorBidi"/>
      <w:spacing w:val="5"/>
      <w:kern w:val="28"/>
      <w:sz w:val="44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40464"/>
    <w:rPr>
      <w:rFonts w:asciiTheme="majorHAnsi" w:eastAsiaTheme="majorEastAsia" w:hAnsiTheme="majorHAnsi" w:cstheme="majorBidi"/>
      <w:spacing w:val="5"/>
      <w:kern w:val="28"/>
      <w:sz w:val="44"/>
      <w:szCs w:val="52"/>
    </w:rPr>
  </w:style>
  <w:style w:type="paragraph" w:styleId="Header">
    <w:name w:val="header"/>
    <w:basedOn w:val="Normal"/>
    <w:link w:val="HeaderChar"/>
    <w:unhideWhenUsed/>
    <w:rsid w:val="00E1292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292E"/>
  </w:style>
  <w:style w:type="paragraph" w:styleId="Footer">
    <w:name w:val="footer"/>
    <w:basedOn w:val="Normal"/>
    <w:link w:val="FooterChar"/>
    <w:unhideWhenUsed/>
    <w:rsid w:val="00E1292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E1292E"/>
  </w:style>
  <w:style w:type="paragraph" w:styleId="Caption">
    <w:name w:val="caption"/>
    <w:basedOn w:val="Normal"/>
    <w:next w:val="Normal"/>
    <w:uiPriority w:val="35"/>
    <w:unhideWhenUsed/>
    <w:qFormat/>
    <w:rsid w:val="00CE40DE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PageNumber">
    <w:name w:val="page number"/>
    <w:rsid w:val="00F01292"/>
    <w:rPr>
      <w:rFonts w:ascii="Arial" w:hAnsi="Arial"/>
      <w:sz w:val="18"/>
    </w:rPr>
  </w:style>
  <w:style w:type="paragraph" w:styleId="Index3">
    <w:name w:val="index 3"/>
    <w:basedOn w:val="Normal"/>
    <w:autoRedefine/>
    <w:semiHidden/>
    <w:rsid w:val="00F01292"/>
    <w:pPr>
      <w:spacing w:after="0" w:line="240" w:lineRule="auto"/>
      <w:ind w:left="660" w:hanging="220"/>
      <w:jc w:val="left"/>
    </w:pPr>
    <w:rPr>
      <w:rFonts w:ascii="Arial" w:eastAsia="Times New Roman" w:hAnsi="Arial" w:cs="Times New Roman"/>
      <w:sz w:val="20"/>
      <w:szCs w:val="21"/>
      <w:lang w:val="en-US"/>
    </w:rPr>
  </w:style>
  <w:style w:type="paragraph" w:customStyle="1" w:styleId="Footer2">
    <w:name w:val="Footer 2"/>
    <w:basedOn w:val="Footer"/>
    <w:rsid w:val="00F01292"/>
    <w:pPr>
      <w:keepLines/>
      <w:tabs>
        <w:tab w:val="clear" w:pos="4677"/>
        <w:tab w:val="clear" w:pos="9355"/>
        <w:tab w:val="right" w:pos="9288"/>
      </w:tabs>
      <w:spacing w:line="360" w:lineRule="auto"/>
      <w:jc w:val="left"/>
    </w:pPr>
    <w:rPr>
      <w:rFonts w:ascii="Arial" w:eastAsia="Times New Roman" w:hAnsi="Arial" w:cs="Times New Roman"/>
      <w:spacing w:val="-4"/>
      <w:sz w:val="18"/>
      <w:szCs w:val="24"/>
      <w:lang w:val="en-US"/>
    </w:rPr>
  </w:style>
  <w:style w:type="table" w:customStyle="1" w:styleId="-11">
    <w:name w:val="Светлая заливка - Акцент 11"/>
    <w:basedOn w:val="TableNormal"/>
    <w:uiPriority w:val="60"/>
    <w:rsid w:val="00E83FE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344B5B"/>
    <w:rPr>
      <w:color w:val="800080" w:themeColor="followedHyperlink"/>
      <w:u w:val="single"/>
    </w:rPr>
  </w:style>
  <w:style w:type="character" w:styleId="SubtleEmphasis">
    <w:name w:val="Subtle Emphasis"/>
    <w:basedOn w:val="DefaultParagraphFont"/>
    <w:uiPriority w:val="19"/>
    <w:qFormat/>
    <w:rsid w:val="00BB4FE7"/>
    <w:rPr>
      <w:i/>
      <w:iCs/>
      <w:color w:val="808080" w:themeColor="text1" w:themeTint="7F"/>
    </w:rPr>
  </w:style>
  <w:style w:type="paragraph" w:customStyle="1" w:styleId="Style1">
    <w:name w:val="Style1"/>
    <w:basedOn w:val="Normal"/>
    <w:link w:val="Style1Char"/>
    <w:qFormat/>
    <w:rsid w:val="000F10A7"/>
    <w:rPr>
      <w:rFonts w:ascii="Arial" w:hAnsi="Arial" w:cs="Courier New"/>
      <w:i/>
      <w:sz w:val="16"/>
      <w:lang w:val="en-US"/>
    </w:rPr>
  </w:style>
  <w:style w:type="character" w:customStyle="1" w:styleId="Style1Char">
    <w:name w:val="Style1 Char"/>
    <w:basedOn w:val="DefaultParagraphFont"/>
    <w:link w:val="Style1"/>
    <w:rsid w:val="000F10A7"/>
    <w:rPr>
      <w:rFonts w:ascii="Arial" w:hAnsi="Arial" w:cs="Courier New"/>
      <w:i/>
      <w:sz w:val="16"/>
      <w:lang w:val="en-US"/>
    </w:rPr>
  </w:style>
  <w:style w:type="paragraph" w:styleId="Revision">
    <w:name w:val="Revision"/>
    <w:hidden/>
    <w:uiPriority w:val="99"/>
    <w:semiHidden/>
    <w:rsid w:val="001F3B93"/>
    <w:pPr>
      <w:spacing w:after="0" w:line="240" w:lineRule="auto"/>
    </w:pPr>
  </w:style>
  <w:style w:type="paragraph" w:styleId="BodyText">
    <w:name w:val="Body Text"/>
    <w:basedOn w:val="Normal"/>
    <w:link w:val="BodyTextChar"/>
    <w:rsid w:val="009300C2"/>
    <w:pPr>
      <w:spacing w:before="120" w:after="120" w:line="240" w:lineRule="auto"/>
      <w:jc w:val="left"/>
    </w:pPr>
    <w:rPr>
      <w:rFonts w:ascii="Arial" w:eastAsia="Times New Roman" w:hAnsi="Arial" w:cs="Times New Roman"/>
      <w:snapToGrid w:val="0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rsid w:val="009300C2"/>
    <w:rPr>
      <w:rFonts w:ascii="Arial" w:eastAsia="Times New Roman" w:hAnsi="Arial" w:cs="Times New Roman"/>
      <w:snapToGrid w:val="0"/>
      <w:szCs w:val="20"/>
      <w:lang w:val="en-US"/>
    </w:rPr>
  </w:style>
  <w:style w:type="paragraph" w:customStyle="1" w:styleId="HeadingBase">
    <w:name w:val="Heading Base"/>
    <w:basedOn w:val="Normal"/>
    <w:next w:val="BodyText"/>
    <w:rsid w:val="009300C2"/>
    <w:pPr>
      <w:keepNext/>
      <w:keepLines/>
      <w:spacing w:after="0" w:line="240" w:lineRule="auto"/>
      <w:jc w:val="left"/>
    </w:pPr>
    <w:rPr>
      <w:rFonts w:ascii="Arial" w:eastAsia="Times New Roman" w:hAnsi="Arial" w:cs="Times New Roman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3" w:uiPriority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09A1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550CA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0CA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0CA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935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550CA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50CA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50CA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4A4692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4E01E6"/>
    <w:pPr>
      <w:tabs>
        <w:tab w:val="right" w:leader="dot" w:pos="9345"/>
      </w:tabs>
      <w:spacing w:after="100"/>
      <w:jc w:val="center"/>
    </w:pPr>
    <w:rPr>
      <w:color w:val="1F497D" w:themeColor="text2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1E320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E320D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E4B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E4BAB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ode-keyword">
    <w:name w:val="code-keyword"/>
    <w:basedOn w:val="DefaultParagraphFont"/>
    <w:rsid w:val="00CE4BAB"/>
  </w:style>
  <w:style w:type="character" w:customStyle="1" w:styleId="code-object">
    <w:name w:val="code-object"/>
    <w:basedOn w:val="DefaultParagraphFont"/>
    <w:rsid w:val="00CE4BAB"/>
  </w:style>
  <w:style w:type="character" w:customStyle="1" w:styleId="code-quote">
    <w:name w:val="code-quote"/>
    <w:basedOn w:val="DefaultParagraphFont"/>
    <w:rsid w:val="00CE4BAB"/>
  </w:style>
  <w:style w:type="character" w:customStyle="1" w:styleId="code-tag">
    <w:name w:val="code-tag"/>
    <w:basedOn w:val="DefaultParagraphFont"/>
    <w:rsid w:val="00CE4BAB"/>
  </w:style>
  <w:style w:type="paragraph" w:styleId="TOC3">
    <w:name w:val="toc 3"/>
    <w:basedOn w:val="Normal"/>
    <w:next w:val="Normal"/>
    <w:autoRedefine/>
    <w:uiPriority w:val="39"/>
    <w:unhideWhenUsed/>
    <w:rsid w:val="009B2F3D"/>
    <w:pPr>
      <w:spacing w:after="100"/>
      <w:ind w:left="440"/>
    </w:pPr>
  </w:style>
  <w:style w:type="paragraph" w:styleId="Quote">
    <w:name w:val="Quote"/>
    <w:basedOn w:val="Normal"/>
    <w:next w:val="Normal"/>
    <w:link w:val="QuoteChar"/>
    <w:uiPriority w:val="29"/>
    <w:qFormat/>
    <w:rsid w:val="003F563F"/>
    <w:pPr>
      <w:spacing w:after="0"/>
    </w:pPr>
    <w:rPr>
      <w:iCs/>
      <w:color w:val="1F497D" w:themeColor="text2"/>
    </w:rPr>
  </w:style>
  <w:style w:type="character" w:customStyle="1" w:styleId="QuoteChar">
    <w:name w:val="Quote Char"/>
    <w:basedOn w:val="DefaultParagraphFont"/>
    <w:link w:val="Quote"/>
    <w:uiPriority w:val="29"/>
    <w:rsid w:val="003F563F"/>
    <w:rPr>
      <w:iCs/>
      <w:color w:val="1F497D" w:themeColor="text2"/>
    </w:rPr>
  </w:style>
  <w:style w:type="character" w:styleId="CommentReference">
    <w:name w:val="annotation reference"/>
    <w:basedOn w:val="DefaultParagraphFont"/>
    <w:uiPriority w:val="99"/>
    <w:semiHidden/>
    <w:unhideWhenUsed/>
    <w:rsid w:val="003C613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C613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C613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C61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C613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61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613F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D87D55"/>
    <w:rPr>
      <w:i/>
      <w:iCs/>
    </w:rPr>
  </w:style>
  <w:style w:type="paragraph" w:styleId="NoSpacing">
    <w:name w:val="No Spacing"/>
    <w:uiPriority w:val="1"/>
    <w:qFormat/>
    <w:rsid w:val="002165CB"/>
    <w:pPr>
      <w:spacing w:after="0" w:line="240" w:lineRule="auto"/>
      <w:jc w:val="both"/>
    </w:pPr>
  </w:style>
  <w:style w:type="table" w:styleId="TableGrid">
    <w:name w:val="Table Grid"/>
    <w:basedOn w:val="TableNormal"/>
    <w:uiPriority w:val="59"/>
    <w:rsid w:val="00DE38C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840464"/>
    <w:pPr>
      <w:spacing w:after="300" w:line="240" w:lineRule="auto"/>
      <w:contextualSpacing/>
    </w:pPr>
    <w:rPr>
      <w:rFonts w:asciiTheme="majorHAnsi" w:eastAsiaTheme="majorEastAsia" w:hAnsiTheme="majorHAnsi" w:cstheme="majorBidi"/>
      <w:spacing w:val="5"/>
      <w:kern w:val="28"/>
      <w:sz w:val="44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40464"/>
    <w:rPr>
      <w:rFonts w:asciiTheme="majorHAnsi" w:eastAsiaTheme="majorEastAsia" w:hAnsiTheme="majorHAnsi" w:cstheme="majorBidi"/>
      <w:spacing w:val="5"/>
      <w:kern w:val="28"/>
      <w:sz w:val="44"/>
      <w:szCs w:val="52"/>
    </w:rPr>
  </w:style>
  <w:style w:type="paragraph" w:styleId="Header">
    <w:name w:val="header"/>
    <w:basedOn w:val="Normal"/>
    <w:link w:val="HeaderChar"/>
    <w:uiPriority w:val="99"/>
    <w:unhideWhenUsed/>
    <w:rsid w:val="00E1292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292E"/>
  </w:style>
  <w:style w:type="paragraph" w:styleId="Footer">
    <w:name w:val="footer"/>
    <w:basedOn w:val="Normal"/>
    <w:link w:val="FooterChar"/>
    <w:unhideWhenUsed/>
    <w:rsid w:val="00E1292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E1292E"/>
  </w:style>
  <w:style w:type="paragraph" w:styleId="Caption">
    <w:name w:val="caption"/>
    <w:basedOn w:val="Normal"/>
    <w:next w:val="Normal"/>
    <w:uiPriority w:val="35"/>
    <w:unhideWhenUsed/>
    <w:qFormat/>
    <w:rsid w:val="00CE40DE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PageNumber">
    <w:name w:val="page number"/>
    <w:semiHidden/>
    <w:rsid w:val="00F01292"/>
    <w:rPr>
      <w:rFonts w:ascii="Arial" w:hAnsi="Arial"/>
      <w:sz w:val="18"/>
    </w:rPr>
  </w:style>
  <w:style w:type="paragraph" w:styleId="Index3">
    <w:name w:val="index 3"/>
    <w:basedOn w:val="Normal"/>
    <w:autoRedefine/>
    <w:semiHidden/>
    <w:rsid w:val="00F01292"/>
    <w:pPr>
      <w:spacing w:after="0" w:line="240" w:lineRule="auto"/>
      <w:ind w:left="660" w:hanging="220"/>
      <w:jc w:val="left"/>
    </w:pPr>
    <w:rPr>
      <w:rFonts w:ascii="Arial" w:eastAsia="Times New Roman" w:hAnsi="Arial" w:cs="Times New Roman"/>
      <w:sz w:val="20"/>
      <w:szCs w:val="21"/>
      <w:lang w:val="en-US"/>
    </w:rPr>
  </w:style>
  <w:style w:type="paragraph" w:customStyle="1" w:styleId="Footer2">
    <w:name w:val="Footer 2"/>
    <w:basedOn w:val="Footer"/>
    <w:rsid w:val="00F01292"/>
    <w:pPr>
      <w:keepLines/>
      <w:tabs>
        <w:tab w:val="clear" w:pos="4677"/>
        <w:tab w:val="clear" w:pos="9355"/>
        <w:tab w:val="right" w:pos="9288"/>
      </w:tabs>
      <w:spacing w:line="360" w:lineRule="auto"/>
      <w:jc w:val="left"/>
    </w:pPr>
    <w:rPr>
      <w:rFonts w:ascii="Arial" w:eastAsia="Times New Roman" w:hAnsi="Arial" w:cs="Times New Roman"/>
      <w:spacing w:val="-4"/>
      <w:sz w:val="18"/>
      <w:szCs w:val="24"/>
      <w:lang w:val="en-US"/>
    </w:rPr>
  </w:style>
  <w:style w:type="table" w:customStyle="1" w:styleId="-11">
    <w:name w:val="Светлая заливка - Акцент 11"/>
    <w:basedOn w:val="TableNormal"/>
    <w:uiPriority w:val="60"/>
    <w:rsid w:val="00E83FE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344B5B"/>
    <w:rPr>
      <w:color w:val="800080" w:themeColor="followedHyperlink"/>
      <w:u w:val="single"/>
    </w:rPr>
  </w:style>
  <w:style w:type="character" w:styleId="SubtleEmphasis">
    <w:name w:val="Subtle Emphasis"/>
    <w:basedOn w:val="DefaultParagraphFont"/>
    <w:uiPriority w:val="19"/>
    <w:qFormat/>
    <w:rsid w:val="00BB4FE7"/>
    <w:rPr>
      <w:i/>
      <w:iCs/>
      <w:color w:val="808080" w:themeColor="text1" w:themeTint="7F"/>
    </w:rPr>
  </w:style>
  <w:style w:type="paragraph" w:customStyle="1" w:styleId="Style1">
    <w:name w:val="Style1"/>
    <w:basedOn w:val="Normal"/>
    <w:link w:val="Style1Char"/>
    <w:qFormat/>
    <w:rsid w:val="000F10A7"/>
    <w:rPr>
      <w:rFonts w:ascii="Arial" w:hAnsi="Arial" w:cs="Courier New"/>
      <w:i/>
      <w:sz w:val="16"/>
      <w:lang w:val="en-US"/>
    </w:rPr>
  </w:style>
  <w:style w:type="character" w:customStyle="1" w:styleId="Style1Char">
    <w:name w:val="Style1 Char"/>
    <w:basedOn w:val="DefaultParagraphFont"/>
    <w:link w:val="Style1"/>
    <w:rsid w:val="000F10A7"/>
    <w:rPr>
      <w:rFonts w:ascii="Arial" w:hAnsi="Arial" w:cs="Courier New"/>
      <w:i/>
      <w:sz w:val="16"/>
      <w:lang w:val="en-US"/>
    </w:rPr>
  </w:style>
  <w:style w:type="paragraph" w:styleId="Revision">
    <w:name w:val="Revision"/>
    <w:hidden/>
    <w:uiPriority w:val="99"/>
    <w:semiHidden/>
    <w:rsid w:val="001F3B93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38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9970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58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66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192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365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691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01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536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982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64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526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872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50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57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505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294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815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4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184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766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0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8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3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9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7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2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6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1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7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2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13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76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8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8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5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2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4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9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6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6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6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63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17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7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6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8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6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2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6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9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8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9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8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5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8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1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hyperlink" Target="http://openl-tablets.sourceforge.net/mapper" TargetMode="External"/><Relationship Id="rId26" Type="http://schemas.openxmlformats.org/officeDocument/2006/relationships/hyperlink" Target="http://download.oracle.com/javase/1.4.2/docs/api/java/text/SimpleDateFormat.html" TargetMode="External"/><Relationship Id="rId39" Type="http://schemas.openxmlformats.org/officeDocument/2006/relationships/hyperlink" Target="http://download.oracle.com/javase/1.4.2/docs/api/java/text/SimpleDateFormat.html" TargetMode="External"/><Relationship Id="rId3" Type="http://schemas.openxmlformats.org/officeDocument/2006/relationships/styles" Target="styles.xml"/><Relationship Id="rId21" Type="http://schemas.openxmlformats.org/officeDocument/2006/relationships/hyperlink" Target="http://download.oracle.com/javase/1.5.0/docs/api/java/text/SimpleDateFormat.html" TargetMode="External"/><Relationship Id="rId34" Type="http://schemas.openxmlformats.org/officeDocument/2006/relationships/hyperlink" Target="http://download.oracle.com/javase/1.4.2/docs/api/java/text/SimpleDateFormat.html" TargetMode="External"/><Relationship Id="rId42" Type="http://schemas.openxmlformats.org/officeDocument/2006/relationships/header" Target="header4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hyperlink" Target="http://openl-tablets.sourceforge.net/" TargetMode="External"/><Relationship Id="rId25" Type="http://schemas.openxmlformats.org/officeDocument/2006/relationships/hyperlink" Target="http://download.oracle.com/javase/1.4.2/docs/api/java/text/SimpleDateFormat.html" TargetMode="External"/><Relationship Id="rId33" Type="http://schemas.openxmlformats.org/officeDocument/2006/relationships/hyperlink" Target="http://download.oracle.com/javase/1.4.2/docs/api/java/text/SimpleDateFormat.html" TargetMode="External"/><Relationship Id="rId38" Type="http://schemas.openxmlformats.org/officeDocument/2006/relationships/hyperlink" Target="http://download.oracle.com/javase/1.4.2/docs/api/java/text/SimpleDateFormat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dozer.sourceforge.net/" TargetMode="External"/><Relationship Id="rId20" Type="http://schemas.openxmlformats.org/officeDocument/2006/relationships/oleObject" Target="embeddings/oleObject2.bin"/><Relationship Id="rId29" Type="http://schemas.openxmlformats.org/officeDocument/2006/relationships/hyperlink" Target="http://download.oracle.com/javase/1.4.2/docs/api/java/text/SimpleDateFormat.html" TargetMode="External"/><Relationship Id="rId41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hyperlink" Target="http://download.oracle.com/javase/1.4.2/docs/api/java/text/SimpleDateFormat.html" TargetMode="External"/><Relationship Id="rId32" Type="http://schemas.openxmlformats.org/officeDocument/2006/relationships/hyperlink" Target="http://download.oracle.com/javase/1.4.2/docs/api/java/text/SimpleDateFormat.html" TargetMode="External"/><Relationship Id="rId37" Type="http://schemas.openxmlformats.org/officeDocument/2006/relationships/hyperlink" Target="http://download.oracle.com/javase/1.4.2/docs/api/java/text/SimpleDateFormat.html" TargetMode="External"/><Relationship Id="rId40" Type="http://schemas.openxmlformats.org/officeDocument/2006/relationships/hyperlink" Target="http://download.oracle.com/javase/1.4.2/docs/api/java/text/SimpleDateFormat.html" TargetMode="External"/><Relationship Id="rId45" Type="http://schemas.microsoft.com/office/2007/relationships/stylesWithEffects" Target="stylesWithEffects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1.bin"/><Relationship Id="rId23" Type="http://schemas.openxmlformats.org/officeDocument/2006/relationships/hyperlink" Target="http://download.oracle.com/javase/1.4.2/docs/api/java/text/SimpleDateFormat.html" TargetMode="External"/><Relationship Id="rId28" Type="http://schemas.openxmlformats.org/officeDocument/2006/relationships/hyperlink" Target="http://download.oracle.com/javase/1.4.2/docs/api/java/text/SimpleDateFormat.html" TargetMode="External"/><Relationship Id="rId36" Type="http://schemas.openxmlformats.org/officeDocument/2006/relationships/hyperlink" Target="http://download.oracle.com/javase/1.4.2/docs/api/java/text/SimpleDateFormat.html" TargetMode="External"/><Relationship Id="rId10" Type="http://schemas.openxmlformats.org/officeDocument/2006/relationships/header" Target="header1.xml"/><Relationship Id="rId19" Type="http://schemas.openxmlformats.org/officeDocument/2006/relationships/image" Target="media/image4.emf"/><Relationship Id="rId31" Type="http://schemas.openxmlformats.org/officeDocument/2006/relationships/hyperlink" Target="http://download.oracle.com/javase/1.4.2/docs/api/java/text/SimpleDateFormat.html" TargetMode="External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3.emf"/><Relationship Id="rId22" Type="http://schemas.openxmlformats.org/officeDocument/2006/relationships/hyperlink" Target="http://download.oracle.com/javase/1.4.2/docs/api/java/text/SimpleDateFormat.html" TargetMode="External"/><Relationship Id="rId27" Type="http://schemas.openxmlformats.org/officeDocument/2006/relationships/hyperlink" Target="http://download.oracle.com/javase/1.4.2/docs/api/java/text/SimpleDateFormat.html" TargetMode="External"/><Relationship Id="rId30" Type="http://schemas.openxmlformats.org/officeDocument/2006/relationships/hyperlink" Target="http://download.oracle.com/javase/1.4.2/docs/api/java/text/SimpleDateFormat.html" TargetMode="External"/><Relationship Id="rId35" Type="http://schemas.openxmlformats.org/officeDocument/2006/relationships/hyperlink" Target="http://download.oracle.com/javase/1.4.2/docs/api/java/text/SimpleDateFormat.html" TargetMode="External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0FBD07-97AB-45AA-A6CE-048174665F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3962</TotalTime>
  <Pages>26</Pages>
  <Words>6695</Words>
  <Characters>38167</Characters>
  <Application>Microsoft Office Word</Application>
  <DocSecurity>0</DocSecurity>
  <Lines>318</Lines>
  <Paragraphs>89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44773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Karachoun</dc:creator>
  <cp:lastModifiedBy>.</cp:lastModifiedBy>
  <cp:revision>107</cp:revision>
  <dcterms:created xsi:type="dcterms:W3CDTF">2011-04-06T11:44:00Z</dcterms:created>
  <dcterms:modified xsi:type="dcterms:W3CDTF">2011-05-05T10:59:00Z</dcterms:modified>
</cp:coreProperties>
</file>